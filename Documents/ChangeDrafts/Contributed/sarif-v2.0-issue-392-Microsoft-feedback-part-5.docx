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4D78F9" w:rsidR="00D17F06" w:rsidRDefault="0013386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E26AC9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A5424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1D5477C" w:rsidR="008F61FB" w:rsidRDefault="00C56949" w:rsidP="00DC75C8">
      <w:pPr>
        <w:pStyle w:val="Contributor"/>
        <w:rPr>
          <w:rStyle w:val="Hyperlink"/>
        </w:rPr>
      </w:pPr>
      <w:r>
        <w:t xml:space="preserve">Michael </w:t>
      </w:r>
      <w:r w:rsidR="003F3FF5">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F7414E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AEB1E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3F1D8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5C1211"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32DEA2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B1189C7" w14:textId="4FE7EF12" w:rsidR="00D8657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75161" w:history="1">
        <w:r w:rsidR="00D86572" w:rsidRPr="00A121E4">
          <w:rPr>
            <w:rStyle w:val="Hyperlink"/>
            <w:noProof/>
          </w:rPr>
          <w:t>1</w:t>
        </w:r>
        <w:r w:rsidR="00D86572">
          <w:rPr>
            <w:rFonts w:asciiTheme="minorHAnsi" w:eastAsiaTheme="minorEastAsia" w:hAnsiTheme="minorHAnsi" w:cstheme="minorBidi"/>
            <w:noProof/>
            <w:sz w:val="22"/>
            <w:szCs w:val="22"/>
          </w:rPr>
          <w:tab/>
        </w:r>
        <w:r w:rsidR="00D86572" w:rsidRPr="00A121E4">
          <w:rPr>
            <w:rStyle w:val="Hyperlink"/>
            <w:noProof/>
          </w:rPr>
          <w:t>Introduction</w:t>
        </w:r>
        <w:r w:rsidR="00D86572">
          <w:rPr>
            <w:noProof/>
            <w:webHidden/>
          </w:rPr>
          <w:tab/>
        </w:r>
        <w:r w:rsidR="00D86572">
          <w:rPr>
            <w:noProof/>
            <w:webHidden/>
          </w:rPr>
          <w:fldChar w:fldCharType="begin"/>
        </w:r>
        <w:r w:rsidR="00D86572">
          <w:rPr>
            <w:noProof/>
            <w:webHidden/>
          </w:rPr>
          <w:instrText xml:space="preserve"> PAGEREF _Toc6675161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4ADF8BE2" w14:textId="079DF36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62" w:history="1">
        <w:r w:rsidR="00D86572" w:rsidRPr="00A121E4">
          <w:rPr>
            <w:rStyle w:val="Hyperlink"/>
            <w:noProof/>
          </w:rPr>
          <w:t>1.1 IPR Policy</w:t>
        </w:r>
        <w:r w:rsidR="00D86572">
          <w:rPr>
            <w:noProof/>
            <w:webHidden/>
          </w:rPr>
          <w:tab/>
        </w:r>
        <w:r w:rsidR="00D86572">
          <w:rPr>
            <w:noProof/>
            <w:webHidden/>
          </w:rPr>
          <w:fldChar w:fldCharType="begin"/>
        </w:r>
        <w:r w:rsidR="00D86572">
          <w:rPr>
            <w:noProof/>
            <w:webHidden/>
          </w:rPr>
          <w:instrText xml:space="preserve"> PAGEREF _Toc6675162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D0628DA" w14:textId="441B9C9E"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63" w:history="1">
        <w:r w:rsidR="00D86572" w:rsidRPr="00A121E4">
          <w:rPr>
            <w:rStyle w:val="Hyperlink"/>
            <w:noProof/>
          </w:rPr>
          <w:t>1.2 Terminology</w:t>
        </w:r>
        <w:r w:rsidR="00D86572">
          <w:rPr>
            <w:noProof/>
            <w:webHidden/>
          </w:rPr>
          <w:tab/>
        </w:r>
        <w:r w:rsidR="00D86572">
          <w:rPr>
            <w:noProof/>
            <w:webHidden/>
          </w:rPr>
          <w:fldChar w:fldCharType="begin"/>
        </w:r>
        <w:r w:rsidR="00D86572">
          <w:rPr>
            <w:noProof/>
            <w:webHidden/>
          </w:rPr>
          <w:instrText xml:space="preserve"> PAGEREF _Toc6675163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05A2589" w14:textId="65CA9254"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64" w:history="1">
        <w:r w:rsidR="00D86572" w:rsidRPr="00A121E4">
          <w:rPr>
            <w:rStyle w:val="Hyperlink"/>
            <w:noProof/>
          </w:rPr>
          <w:t>1.3 Normative References</w:t>
        </w:r>
        <w:r w:rsidR="00D86572">
          <w:rPr>
            <w:noProof/>
            <w:webHidden/>
          </w:rPr>
          <w:tab/>
        </w:r>
        <w:r w:rsidR="00D86572">
          <w:rPr>
            <w:noProof/>
            <w:webHidden/>
          </w:rPr>
          <w:fldChar w:fldCharType="begin"/>
        </w:r>
        <w:r w:rsidR="00D86572">
          <w:rPr>
            <w:noProof/>
            <w:webHidden/>
          </w:rPr>
          <w:instrText xml:space="preserve"> PAGEREF _Toc6675164 \h </w:instrText>
        </w:r>
        <w:r w:rsidR="00D86572">
          <w:rPr>
            <w:noProof/>
            <w:webHidden/>
          </w:rPr>
        </w:r>
        <w:r w:rsidR="00D86572">
          <w:rPr>
            <w:noProof/>
            <w:webHidden/>
          </w:rPr>
          <w:fldChar w:fldCharType="separate"/>
        </w:r>
        <w:r w:rsidR="00D86572">
          <w:rPr>
            <w:noProof/>
            <w:webHidden/>
          </w:rPr>
          <w:t>21</w:t>
        </w:r>
        <w:r w:rsidR="00D86572">
          <w:rPr>
            <w:noProof/>
            <w:webHidden/>
          </w:rPr>
          <w:fldChar w:fldCharType="end"/>
        </w:r>
      </w:hyperlink>
    </w:p>
    <w:p w14:paraId="4D5ED9CD" w14:textId="04207ABE"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65" w:history="1">
        <w:r w:rsidR="00D86572" w:rsidRPr="00A121E4">
          <w:rPr>
            <w:rStyle w:val="Hyperlink"/>
            <w:noProof/>
          </w:rPr>
          <w:t>1.4 Non-Normative References</w:t>
        </w:r>
        <w:r w:rsidR="00D86572">
          <w:rPr>
            <w:noProof/>
            <w:webHidden/>
          </w:rPr>
          <w:tab/>
        </w:r>
        <w:r w:rsidR="00D86572">
          <w:rPr>
            <w:noProof/>
            <w:webHidden/>
          </w:rPr>
          <w:fldChar w:fldCharType="begin"/>
        </w:r>
        <w:r w:rsidR="00D86572">
          <w:rPr>
            <w:noProof/>
            <w:webHidden/>
          </w:rPr>
          <w:instrText xml:space="preserve"> PAGEREF _Toc6675165 \h </w:instrText>
        </w:r>
        <w:r w:rsidR="00D86572">
          <w:rPr>
            <w:noProof/>
            <w:webHidden/>
          </w:rPr>
        </w:r>
        <w:r w:rsidR="00D86572">
          <w:rPr>
            <w:noProof/>
            <w:webHidden/>
          </w:rPr>
          <w:fldChar w:fldCharType="separate"/>
        </w:r>
        <w:r w:rsidR="00D86572">
          <w:rPr>
            <w:noProof/>
            <w:webHidden/>
          </w:rPr>
          <w:t>22</w:t>
        </w:r>
        <w:r w:rsidR="00D86572">
          <w:rPr>
            <w:noProof/>
            <w:webHidden/>
          </w:rPr>
          <w:fldChar w:fldCharType="end"/>
        </w:r>
      </w:hyperlink>
    </w:p>
    <w:p w14:paraId="4AD67001" w14:textId="65A9B4DF"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66" w:history="1">
        <w:r w:rsidR="00D86572" w:rsidRPr="00A121E4">
          <w:rPr>
            <w:rStyle w:val="Hyperlink"/>
            <w:noProof/>
          </w:rPr>
          <w:t>1.5 Trademarks</w:t>
        </w:r>
        <w:r w:rsidR="00D86572">
          <w:rPr>
            <w:noProof/>
            <w:webHidden/>
          </w:rPr>
          <w:tab/>
        </w:r>
        <w:r w:rsidR="00D86572">
          <w:rPr>
            <w:noProof/>
            <w:webHidden/>
          </w:rPr>
          <w:fldChar w:fldCharType="begin"/>
        </w:r>
        <w:r w:rsidR="00D86572">
          <w:rPr>
            <w:noProof/>
            <w:webHidden/>
          </w:rPr>
          <w:instrText xml:space="preserve"> PAGEREF _Toc6675166 \h </w:instrText>
        </w:r>
        <w:r w:rsidR="00D86572">
          <w:rPr>
            <w:noProof/>
            <w:webHidden/>
          </w:rPr>
        </w:r>
        <w:r w:rsidR="00D86572">
          <w:rPr>
            <w:noProof/>
            <w:webHidden/>
          </w:rPr>
          <w:fldChar w:fldCharType="separate"/>
        </w:r>
        <w:r w:rsidR="00D86572">
          <w:rPr>
            <w:noProof/>
            <w:webHidden/>
          </w:rPr>
          <w:t>23</w:t>
        </w:r>
        <w:r w:rsidR="00D86572">
          <w:rPr>
            <w:noProof/>
            <w:webHidden/>
          </w:rPr>
          <w:fldChar w:fldCharType="end"/>
        </w:r>
      </w:hyperlink>
    </w:p>
    <w:p w14:paraId="1F93AABC" w14:textId="7E5F6A92" w:rsidR="00D86572" w:rsidRDefault="00133864">
      <w:pPr>
        <w:pStyle w:val="TOC1"/>
        <w:rPr>
          <w:rFonts w:asciiTheme="minorHAnsi" w:eastAsiaTheme="minorEastAsia" w:hAnsiTheme="minorHAnsi" w:cstheme="minorBidi"/>
          <w:noProof/>
          <w:sz w:val="22"/>
          <w:szCs w:val="22"/>
        </w:rPr>
      </w:pPr>
      <w:hyperlink w:anchor="_Toc6675167" w:history="1">
        <w:r w:rsidR="00D86572" w:rsidRPr="00A121E4">
          <w:rPr>
            <w:rStyle w:val="Hyperlink"/>
            <w:noProof/>
          </w:rPr>
          <w:t>2</w:t>
        </w:r>
        <w:r w:rsidR="00D86572">
          <w:rPr>
            <w:rFonts w:asciiTheme="minorHAnsi" w:eastAsiaTheme="minorEastAsia" w:hAnsiTheme="minorHAnsi" w:cstheme="minorBidi"/>
            <w:noProof/>
            <w:sz w:val="22"/>
            <w:szCs w:val="22"/>
          </w:rPr>
          <w:tab/>
        </w:r>
        <w:r w:rsidR="00D86572" w:rsidRPr="00A121E4">
          <w:rPr>
            <w:rStyle w:val="Hyperlink"/>
            <w:noProof/>
          </w:rPr>
          <w:t>Conventions</w:t>
        </w:r>
        <w:r w:rsidR="00D86572">
          <w:rPr>
            <w:noProof/>
            <w:webHidden/>
          </w:rPr>
          <w:tab/>
        </w:r>
        <w:r w:rsidR="00D86572">
          <w:rPr>
            <w:noProof/>
            <w:webHidden/>
          </w:rPr>
          <w:fldChar w:fldCharType="begin"/>
        </w:r>
        <w:r w:rsidR="00D86572">
          <w:rPr>
            <w:noProof/>
            <w:webHidden/>
          </w:rPr>
          <w:instrText xml:space="preserve"> PAGEREF _Toc6675167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F09B600" w14:textId="0838F015"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68" w:history="1">
        <w:r w:rsidR="00D86572" w:rsidRPr="00A121E4">
          <w:rPr>
            <w:rStyle w:val="Hyperlink"/>
            <w:noProof/>
          </w:rPr>
          <w:t>2.1 General</w:t>
        </w:r>
        <w:r w:rsidR="00D86572">
          <w:rPr>
            <w:noProof/>
            <w:webHidden/>
          </w:rPr>
          <w:tab/>
        </w:r>
        <w:r w:rsidR="00D86572">
          <w:rPr>
            <w:noProof/>
            <w:webHidden/>
          </w:rPr>
          <w:fldChar w:fldCharType="begin"/>
        </w:r>
        <w:r w:rsidR="00D86572">
          <w:rPr>
            <w:noProof/>
            <w:webHidden/>
          </w:rPr>
          <w:instrText xml:space="preserve"> PAGEREF _Toc6675168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329817AF" w14:textId="43BB9F31"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69" w:history="1">
        <w:r w:rsidR="00D86572" w:rsidRPr="00A121E4">
          <w:rPr>
            <w:rStyle w:val="Hyperlink"/>
            <w:noProof/>
          </w:rPr>
          <w:t>2.2 Format examples</w:t>
        </w:r>
        <w:r w:rsidR="00D86572">
          <w:rPr>
            <w:noProof/>
            <w:webHidden/>
          </w:rPr>
          <w:tab/>
        </w:r>
        <w:r w:rsidR="00D86572">
          <w:rPr>
            <w:noProof/>
            <w:webHidden/>
          </w:rPr>
          <w:fldChar w:fldCharType="begin"/>
        </w:r>
        <w:r w:rsidR="00D86572">
          <w:rPr>
            <w:noProof/>
            <w:webHidden/>
          </w:rPr>
          <w:instrText xml:space="preserve"> PAGEREF _Toc6675169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0FD16DD1" w14:textId="7B244963"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70" w:history="1">
        <w:r w:rsidR="00D86572" w:rsidRPr="00A121E4">
          <w:rPr>
            <w:rStyle w:val="Hyperlink"/>
            <w:noProof/>
          </w:rPr>
          <w:t>2.3 Property notation</w:t>
        </w:r>
        <w:r w:rsidR="00D86572">
          <w:rPr>
            <w:noProof/>
            <w:webHidden/>
          </w:rPr>
          <w:tab/>
        </w:r>
        <w:r w:rsidR="00D86572">
          <w:rPr>
            <w:noProof/>
            <w:webHidden/>
          </w:rPr>
          <w:fldChar w:fldCharType="begin"/>
        </w:r>
        <w:r w:rsidR="00D86572">
          <w:rPr>
            <w:noProof/>
            <w:webHidden/>
          </w:rPr>
          <w:instrText xml:space="preserve"> PAGEREF _Toc6675170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06EAB36" w14:textId="1EB7C334"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71" w:history="1">
        <w:r w:rsidR="00D86572" w:rsidRPr="00A121E4">
          <w:rPr>
            <w:rStyle w:val="Hyperlink"/>
            <w:noProof/>
          </w:rPr>
          <w:t>2.4 Syntax notation</w:t>
        </w:r>
        <w:r w:rsidR="00D86572">
          <w:rPr>
            <w:noProof/>
            <w:webHidden/>
          </w:rPr>
          <w:tab/>
        </w:r>
        <w:r w:rsidR="00D86572">
          <w:rPr>
            <w:noProof/>
            <w:webHidden/>
          </w:rPr>
          <w:fldChar w:fldCharType="begin"/>
        </w:r>
        <w:r w:rsidR="00D86572">
          <w:rPr>
            <w:noProof/>
            <w:webHidden/>
          </w:rPr>
          <w:instrText xml:space="preserve"> PAGEREF _Toc6675171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60AB30F9" w14:textId="7CE99F52"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72" w:history="1">
        <w:r w:rsidR="00D86572" w:rsidRPr="00A121E4">
          <w:rPr>
            <w:rStyle w:val="Hyperlink"/>
            <w:noProof/>
          </w:rPr>
          <w:t>2.5 Commonly used objects</w:t>
        </w:r>
        <w:r w:rsidR="00D86572">
          <w:rPr>
            <w:noProof/>
            <w:webHidden/>
          </w:rPr>
          <w:tab/>
        </w:r>
        <w:r w:rsidR="00D86572">
          <w:rPr>
            <w:noProof/>
            <w:webHidden/>
          </w:rPr>
          <w:fldChar w:fldCharType="begin"/>
        </w:r>
        <w:r w:rsidR="00D86572">
          <w:rPr>
            <w:noProof/>
            <w:webHidden/>
          </w:rPr>
          <w:instrText xml:space="preserve"> PAGEREF _Toc6675172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2282B220" w14:textId="206F3A6D" w:rsidR="00D86572" w:rsidRDefault="00133864">
      <w:pPr>
        <w:pStyle w:val="TOC1"/>
        <w:rPr>
          <w:rFonts w:asciiTheme="minorHAnsi" w:eastAsiaTheme="minorEastAsia" w:hAnsiTheme="minorHAnsi" w:cstheme="minorBidi"/>
          <w:noProof/>
          <w:sz w:val="22"/>
          <w:szCs w:val="22"/>
        </w:rPr>
      </w:pPr>
      <w:hyperlink w:anchor="_Toc6675173" w:history="1">
        <w:r w:rsidR="00D86572" w:rsidRPr="00A121E4">
          <w:rPr>
            <w:rStyle w:val="Hyperlink"/>
            <w:noProof/>
          </w:rPr>
          <w:t>3</w:t>
        </w:r>
        <w:r w:rsidR="00D86572">
          <w:rPr>
            <w:rFonts w:asciiTheme="minorHAnsi" w:eastAsiaTheme="minorEastAsia" w:hAnsiTheme="minorHAnsi" w:cstheme="minorBidi"/>
            <w:noProof/>
            <w:sz w:val="22"/>
            <w:szCs w:val="22"/>
          </w:rPr>
          <w:tab/>
        </w:r>
        <w:r w:rsidR="00D86572" w:rsidRPr="00A121E4">
          <w:rPr>
            <w:rStyle w:val="Hyperlink"/>
            <w:noProof/>
          </w:rPr>
          <w:t>File format</w:t>
        </w:r>
        <w:r w:rsidR="00D86572">
          <w:rPr>
            <w:noProof/>
            <w:webHidden/>
          </w:rPr>
          <w:tab/>
        </w:r>
        <w:r w:rsidR="00D86572">
          <w:rPr>
            <w:noProof/>
            <w:webHidden/>
          </w:rPr>
          <w:fldChar w:fldCharType="begin"/>
        </w:r>
        <w:r w:rsidR="00D86572">
          <w:rPr>
            <w:noProof/>
            <w:webHidden/>
          </w:rPr>
          <w:instrText xml:space="preserve"> PAGEREF _Toc6675173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0AF83E29" w14:textId="7CF3EF48"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74" w:history="1">
        <w:r w:rsidR="00D86572" w:rsidRPr="00A121E4">
          <w:rPr>
            <w:rStyle w:val="Hyperlink"/>
            <w:noProof/>
          </w:rPr>
          <w:t>3.1 General</w:t>
        </w:r>
        <w:r w:rsidR="00D86572">
          <w:rPr>
            <w:noProof/>
            <w:webHidden/>
          </w:rPr>
          <w:tab/>
        </w:r>
        <w:r w:rsidR="00D86572">
          <w:rPr>
            <w:noProof/>
            <w:webHidden/>
          </w:rPr>
          <w:fldChar w:fldCharType="begin"/>
        </w:r>
        <w:r w:rsidR="00D86572">
          <w:rPr>
            <w:noProof/>
            <w:webHidden/>
          </w:rPr>
          <w:instrText xml:space="preserve"> PAGEREF _Toc6675174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707557C6" w14:textId="04E9E53F"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75" w:history="1">
        <w:r w:rsidR="00D86572" w:rsidRPr="00A121E4">
          <w:rPr>
            <w:rStyle w:val="Hyperlink"/>
            <w:noProof/>
          </w:rPr>
          <w:t>3.2 SARIF file naming convention</w:t>
        </w:r>
        <w:r w:rsidR="00D86572">
          <w:rPr>
            <w:noProof/>
            <w:webHidden/>
          </w:rPr>
          <w:tab/>
        </w:r>
        <w:r w:rsidR="00D86572">
          <w:rPr>
            <w:noProof/>
            <w:webHidden/>
          </w:rPr>
          <w:fldChar w:fldCharType="begin"/>
        </w:r>
        <w:r w:rsidR="00D86572">
          <w:rPr>
            <w:noProof/>
            <w:webHidden/>
          </w:rPr>
          <w:instrText xml:space="preserve"> PAGEREF _Toc6675175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60B53F90" w14:textId="44A2C75C"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76" w:history="1">
        <w:r w:rsidR="00D86572" w:rsidRPr="00A121E4">
          <w:rPr>
            <w:rStyle w:val="Hyperlink"/>
            <w:noProof/>
          </w:rPr>
          <w:t>3.3 artifactContent object</w:t>
        </w:r>
        <w:r w:rsidR="00D86572">
          <w:rPr>
            <w:noProof/>
            <w:webHidden/>
          </w:rPr>
          <w:tab/>
        </w:r>
        <w:r w:rsidR="00D86572">
          <w:rPr>
            <w:noProof/>
            <w:webHidden/>
          </w:rPr>
          <w:fldChar w:fldCharType="begin"/>
        </w:r>
        <w:r w:rsidR="00D86572">
          <w:rPr>
            <w:noProof/>
            <w:webHidden/>
          </w:rPr>
          <w:instrText xml:space="preserve"> PAGEREF _Toc6675176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454623D" w14:textId="2EBE570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77" w:history="1">
        <w:r w:rsidR="00D86572" w:rsidRPr="00A121E4">
          <w:rPr>
            <w:rStyle w:val="Hyperlink"/>
            <w:noProof/>
          </w:rPr>
          <w:t>3.3.1 General</w:t>
        </w:r>
        <w:r w:rsidR="00D86572">
          <w:rPr>
            <w:noProof/>
            <w:webHidden/>
          </w:rPr>
          <w:tab/>
        </w:r>
        <w:r w:rsidR="00D86572">
          <w:rPr>
            <w:noProof/>
            <w:webHidden/>
          </w:rPr>
          <w:fldChar w:fldCharType="begin"/>
        </w:r>
        <w:r w:rsidR="00D86572">
          <w:rPr>
            <w:noProof/>
            <w:webHidden/>
          </w:rPr>
          <w:instrText xml:space="preserve"> PAGEREF _Toc6675177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5449795A" w14:textId="30A5E39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78" w:history="1">
        <w:r w:rsidR="00D86572" w:rsidRPr="00A121E4">
          <w:rPr>
            <w:rStyle w:val="Hyperlink"/>
            <w:noProof/>
          </w:rPr>
          <w:t>3.3.2 text property</w:t>
        </w:r>
        <w:r w:rsidR="00D86572">
          <w:rPr>
            <w:noProof/>
            <w:webHidden/>
          </w:rPr>
          <w:tab/>
        </w:r>
        <w:r w:rsidR="00D86572">
          <w:rPr>
            <w:noProof/>
            <w:webHidden/>
          </w:rPr>
          <w:fldChar w:fldCharType="begin"/>
        </w:r>
        <w:r w:rsidR="00D86572">
          <w:rPr>
            <w:noProof/>
            <w:webHidden/>
          </w:rPr>
          <w:instrText xml:space="preserve"> PAGEREF _Toc6675178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1C15E91" w14:textId="3B6A637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79" w:history="1">
        <w:r w:rsidR="00D86572" w:rsidRPr="00A121E4">
          <w:rPr>
            <w:rStyle w:val="Hyperlink"/>
            <w:noProof/>
          </w:rPr>
          <w:t>3.3.3 binary property</w:t>
        </w:r>
        <w:r w:rsidR="00D86572">
          <w:rPr>
            <w:noProof/>
            <w:webHidden/>
          </w:rPr>
          <w:tab/>
        </w:r>
        <w:r w:rsidR="00D86572">
          <w:rPr>
            <w:noProof/>
            <w:webHidden/>
          </w:rPr>
          <w:fldChar w:fldCharType="begin"/>
        </w:r>
        <w:r w:rsidR="00D86572">
          <w:rPr>
            <w:noProof/>
            <w:webHidden/>
          </w:rPr>
          <w:instrText xml:space="preserve"> PAGEREF _Toc6675179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1255B799" w14:textId="785352A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80" w:history="1">
        <w:r w:rsidR="00D86572" w:rsidRPr="00A121E4">
          <w:rPr>
            <w:rStyle w:val="Hyperlink"/>
            <w:noProof/>
          </w:rPr>
          <w:t>3.3.4 rendered property</w:t>
        </w:r>
        <w:r w:rsidR="00D86572">
          <w:rPr>
            <w:noProof/>
            <w:webHidden/>
          </w:rPr>
          <w:tab/>
        </w:r>
        <w:r w:rsidR="00D86572">
          <w:rPr>
            <w:noProof/>
            <w:webHidden/>
          </w:rPr>
          <w:fldChar w:fldCharType="begin"/>
        </w:r>
        <w:r w:rsidR="00D86572">
          <w:rPr>
            <w:noProof/>
            <w:webHidden/>
          </w:rPr>
          <w:instrText xml:space="preserve"> PAGEREF _Toc6675180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D7110AA" w14:textId="43F6FE6B"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81" w:history="1">
        <w:r w:rsidR="00D86572" w:rsidRPr="00A121E4">
          <w:rPr>
            <w:rStyle w:val="Hyperlink"/>
            <w:noProof/>
          </w:rPr>
          <w:t>3.4 artifactLocation object</w:t>
        </w:r>
        <w:r w:rsidR="00D86572">
          <w:rPr>
            <w:noProof/>
            <w:webHidden/>
          </w:rPr>
          <w:tab/>
        </w:r>
        <w:r w:rsidR="00D86572">
          <w:rPr>
            <w:noProof/>
            <w:webHidden/>
          </w:rPr>
          <w:fldChar w:fldCharType="begin"/>
        </w:r>
        <w:r w:rsidR="00D86572">
          <w:rPr>
            <w:noProof/>
            <w:webHidden/>
          </w:rPr>
          <w:instrText xml:space="preserve"> PAGEREF _Toc6675181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59950C7" w14:textId="2B57707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82" w:history="1">
        <w:r w:rsidR="00D86572" w:rsidRPr="00A121E4">
          <w:rPr>
            <w:rStyle w:val="Hyperlink"/>
            <w:noProof/>
          </w:rPr>
          <w:t>3.4.1 General</w:t>
        </w:r>
        <w:r w:rsidR="00D86572">
          <w:rPr>
            <w:noProof/>
            <w:webHidden/>
          </w:rPr>
          <w:tab/>
        </w:r>
        <w:r w:rsidR="00D86572">
          <w:rPr>
            <w:noProof/>
            <w:webHidden/>
          </w:rPr>
          <w:fldChar w:fldCharType="begin"/>
        </w:r>
        <w:r w:rsidR="00D86572">
          <w:rPr>
            <w:noProof/>
            <w:webHidden/>
          </w:rPr>
          <w:instrText xml:space="preserve"> PAGEREF _Toc6675182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15BCC86C" w14:textId="3F3515B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83" w:history="1">
        <w:r w:rsidR="00D86572" w:rsidRPr="00A121E4">
          <w:rPr>
            <w:rStyle w:val="Hyperlink"/>
            <w:noProof/>
          </w:rPr>
          <w:t>3.4.2 Constraints</w:t>
        </w:r>
        <w:r w:rsidR="00D86572">
          <w:rPr>
            <w:noProof/>
            <w:webHidden/>
          </w:rPr>
          <w:tab/>
        </w:r>
        <w:r w:rsidR="00D86572">
          <w:rPr>
            <w:noProof/>
            <w:webHidden/>
          </w:rPr>
          <w:fldChar w:fldCharType="begin"/>
        </w:r>
        <w:r w:rsidR="00D86572">
          <w:rPr>
            <w:noProof/>
            <w:webHidden/>
          </w:rPr>
          <w:instrText xml:space="preserve"> PAGEREF _Toc6675183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0661A0E5" w14:textId="0310C5A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84" w:history="1">
        <w:r w:rsidR="00D86572" w:rsidRPr="00A121E4">
          <w:rPr>
            <w:rStyle w:val="Hyperlink"/>
            <w:noProof/>
          </w:rPr>
          <w:t>3.4.3 uri property</w:t>
        </w:r>
        <w:r w:rsidR="00D86572">
          <w:rPr>
            <w:noProof/>
            <w:webHidden/>
          </w:rPr>
          <w:tab/>
        </w:r>
        <w:r w:rsidR="00D86572">
          <w:rPr>
            <w:noProof/>
            <w:webHidden/>
          </w:rPr>
          <w:fldChar w:fldCharType="begin"/>
        </w:r>
        <w:r w:rsidR="00D86572">
          <w:rPr>
            <w:noProof/>
            <w:webHidden/>
          </w:rPr>
          <w:instrText xml:space="preserve"> PAGEREF _Toc6675184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A661382" w14:textId="5C64850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85" w:history="1">
        <w:r w:rsidR="00D86572" w:rsidRPr="00A121E4">
          <w:rPr>
            <w:rStyle w:val="Hyperlink"/>
            <w:noProof/>
          </w:rPr>
          <w:t>3.4.4 uriBaseId property</w:t>
        </w:r>
        <w:r w:rsidR="00D86572">
          <w:rPr>
            <w:noProof/>
            <w:webHidden/>
          </w:rPr>
          <w:tab/>
        </w:r>
        <w:r w:rsidR="00D86572">
          <w:rPr>
            <w:noProof/>
            <w:webHidden/>
          </w:rPr>
          <w:fldChar w:fldCharType="begin"/>
        </w:r>
        <w:r w:rsidR="00D86572">
          <w:rPr>
            <w:noProof/>
            <w:webHidden/>
          </w:rPr>
          <w:instrText xml:space="preserve"> PAGEREF _Toc6675185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9074368" w14:textId="7F3EEA0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86" w:history="1">
        <w:r w:rsidR="00D86572" w:rsidRPr="00A121E4">
          <w:rPr>
            <w:rStyle w:val="Hyperlink"/>
            <w:noProof/>
          </w:rPr>
          <w:t>3.4.5 index property</w:t>
        </w:r>
        <w:r w:rsidR="00D86572">
          <w:rPr>
            <w:noProof/>
            <w:webHidden/>
          </w:rPr>
          <w:tab/>
        </w:r>
        <w:r w:rsidR="00D86572">
          <w:rPr>
            <w:noProof/>
            <w:webHidden/>
          </w:rPr>
          <w:fldChar w:fldCharType="begin"/>
        </w:r>
        <w:r w:rsidR="00D86572">
          <w:rPr>
            <w:noProof/>
            <w:webHidden/>
          </w:rPr>
          <w:instrText xml:space="preserve"> PAGEREF _Toc6675186 \h </w:instrText>
        </w:r>
        <w:r w:rsidR="00D86572">
          <w:rPr>
            <w:noProof/>
            <w:webHidden/>
          </w:rPr>
        </w:r>
        <w:r w:rsidR="00D86572">
          <w:rPr>
            <w:noProof/>
            <w:webHidden/>
          </w:rPr>
          <w:fldChar w:fldCharType="separate"/>
        </w:r>
        <w:r w:rsidR="00D86572">
          <w:rPr>
            <w:noProof/>
            <w:webHidden/>
          </w:rPr>
          <w:t>29</w:t>
        </w:r>
        <w:r w:rsidR="00D86572">
          <w:rPr>
            <w:noProof/>
            <w:webHidden/>
          </w:rPr>
          <w:fldChar w:fldCharType="end"/>
        </w:r>
      </w:hyperlink>
    </w:p>
    <w:p w14:paraId="56B1DD2C" w14:textId="01DB65B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87" w:history="1">
        <w:r w:rsidR="00D86572" w:rsidRPr="00A121E4">
          <w:rPr>
            <w:rStyle w:val="Hyperlink"/>
            <w:noProof/>
          </w:rPr>
          <w:t>3.4.6 description property</w:t>
        </w:r>
        <w:r w:rsidR="00D86572">
          <w:rPr>
            <w:noProof/>
            <w:webHidden/>
          </w:rPr>
          <w:tab/>
        </w:r>
        <w:r w:rsidR="00D86572">
          <w:rPr>
            <w:noProof/>
            <w:webHidden/>
          </w:rPr>
          <w:fldChar w:fldCharType="begin"/>
        </w:r>
        <w:r w:rsidR="00D86572">
          <w:rPr>
            <w:noProof/>
            <w:webHidden/>
          </w:rPr>
          <w:instrText xml:space="preserve"> PAGEREF _Toc6675187 \h </w:instrText>
        </w:r>
        <w:r w:rsidR="00D86572">
          <w:rPr>
            <w:noProof/>
            <w:webHidden/>
          </w:rPr>
        </w:r>
        <w:r w:rsidR="00D86572">
          <w:rPr>
            <w:noProof/>
            <w:webHidden/>
          </w:rPr>
          <w:fldChar w:fldCharType="separate"/>
        </w:r>
        <w:r w:rsidR="00D86572">
          <w:rPr>
            <w:noProof/>
            <w:webHidden/>
          </w:rPr>
          <w:t>30</w:t>
        </w:r>
        <w:r w:rsidR="00D86572">
          <w:rPr>
            <w:noProof/>
            <w:webHidden/>
          </w:rPr>
          <w:fldChar w:fldCharType="end"/>
        </w:r>
      </w:hyperlink>
    </w:p>
    <w:p w14:paraId="007ECC83" w14:textId="632A0F2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88" w:history="1">
        <w:r w:rsidR="00D86572" w:rsidRPr="00A121E4">
          <w:rPr>
            <w:rStyle w:val="Hyperlink"/>
            <w:noProof/>
          </w:rPr>
          <w:t>3.4.7 Guidance on the use of artifactLocation objects</w:t>
        </w:r>
        <w:r w:rsidR="00D86572">
          <w:rPr>
            <w:noProof/>
            <w:webHidden/>
          </w:rPr>
          <w:tab/>
        </w:r>
        <w:r w:rsidR="00D86572">
          <w:rPr>
            <w:noProof/>
            <w:webHidden/>
          </w:rPr>
          <w:fldChar w:fldCharType="begin"/>
        </w:r>
        <w:r w:rsidR="00D86572">
          <w:rPr>
            <w:noProof/>
            <w:webHidden/>
          </w:rPr>
          <w:instrText xml:space="preserve"> PAGEREF _Toc6675188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1B7863CE" w14:textId="2DCE08A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89" w:history="1">
        <w:r w:rsidR="00D86572" w:rsidRPr="00A121E4">
          <w:rPr>
            <w:rStyle w:val="Hyperlink"/>
            <w:noProof/>
          </w:rPr>
          <w:t>3.5 String properties</w:t>
        </w:r>
        <w:r w:rsidR="00D86572">
          <w:rPr>
            <w:noProof/>
            <w:webHidden/>
          </w:rPr>
          <w:tab/>
        </w:r>
        <w:r w:rsidR="00D86572">
          <w:rPr>
            <w:noProof/>
            <w:webHidden/>
          </w:rPr>
          <w:fldChar w:fldCharType="begin"/>
        </w:r>
        <w:r w:rsidR="00D86572">
          <w:rPr>
            <w:noProof/>
            <w:webHidden/>
          </w:rPr>
          <w:instrText xml:space="preserve"> PAGEREF _Toc6675189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7499A1BD" w14:textId="6704515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90" w:history="1">
        <w:r w:rsidR="00D86572" w:rsidRPr="00A121E4">
          <w:rPr>
            <w:rStyle w:val="Hyperlink"/>
            <w:noProof/>
          </w:rPr>
          <w:t>3.5.1 Localizable strings</w:t>
        </w:r>
        <w:r w:rsidR="00D86572">
          <w:rPr>
            <w:noProof/>
            <w:webHidden/>
          </w:rPr>
          <w:tab/>
        </w:r>
        <w:r w:rsidR="00D86572">
          <w:rPr>
            <w:noProof/>
            <w:webHidden/>
          </w:rPr>
          <w:fldChar w:fldCharType="begin"/>
        </w:r>
        <w:r w:rsidR="00D86572">
          <w:rPr>
            <w:noProof/>
            <w:webHidden/>
          </w:rPr>
          <w:instrText xml:space="preserve"> PAGEREF _Toc6675190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44DEB513" w14:textId="653D536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91" w:history="1">
        <w:r w:rsidR="00D86572" w:rsidRPr="00A121E4">
          <w:rPr>
            <w:rStyle w:val="Hyperlink"/>
            <w:noProof/>
          </w:rPr>
          <w:t>3.5.2 Redactable strings</w:t>
        </w:r>
        <w:r w:rsidR="00D86572">
          <w:rPr>
            <w:noProof/>
            <w:webHidden/>
          </w:rPr>
          <w:tab/>
        </w:r>
        <w:r w:rsidR="00D86572">
          <w:rPr>
            <w:noProof/>
            <w:webHidden/>
          </w:rPr>
          <w:fldChar w:fldCharType="begin"/>
        </w:r>
        <w:r w:rsidR="00D86572">
          <w:rPr>
            <w:noProof/>
            <w:webHidden/>
          </w:rPr>
          <w:instrText xml:space="preserve"> PAGEREF _Toc6675191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2ED5813B" w14:textId="2777FED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92" w:history="1">
        <w:r w:rsidR="00D86572" w:rsidRPr="00A121E4">
          <w:rPr>
            <w:rStyle w:val="Hyperlink"/>
            <w:noProof/>
          </w:rPr>
          <w:t>3.5.3 GUID-valued strings</w:t>
        </w:r>
        <w:r w:rsidR="00D86572">
          <w:rPr>
            <w:noProof/>
            <w:webHidden/>
          </w:rPr>
          <w:tab/>
        </w:r>
        <w:r w:rsidR="00D86572">
          <w:rPr>
            <w:noProof/>
            <w:webHidden/>
          </w:rPr>
          <w:fldChar w:fldCharType="begin"/>
        </w:r>
        <w:r w:rsidR="00D86572">
          <w:rPr>
            <w:noProof/>
            <w:webHidden/>
          </w:rPr>
          <w:instrText xml:space="preserve"> PAGEREF _Toc6675192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FCB7A6A" w14:textId="37B4FBB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93" w:history="1">
        <w:r w:rsidR="00D86572" w:rsidRPr="00A121E4">
          <w:rPr>
            <w:rStyle w:val="Hyperlink"/>
            <w:noProof/>
          </w:rPr>
          <w:t>3.5.4 Hierarchical strings</w:t>
        </w:r>
        <w:r w:rsidR="00D86572">
          <w:rPr>
            <w:noProof/>
            <w:webHidden/>
          </w:rPr>
          <w:tab/>
        </w:r>
        <w:r w:rsidR="00D86572">
          <w:rPr>
            <w:noProof/>
            <w:webHidden/>
          </w:rPr>
          <w:fldChar w:fldCharType="begin"/>
        </w:r>
        <w:r w:rsidR="00D86572">
          <w:rPr>
            <w:noProof/>
            <w:webHidden/>
          </w:rPr>
          <w:instrText xml:space="preserve"> PAGEREF _Toc6675193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C24275F" w14:textId="688C147A" w:rsidR="00D86572" w:rsidRDefault="00133864">
      <w:pPr>
        <w:pStyle w:val="TOC4"/>
        <w:tabs>
          <w:tab w:val="right" w:leader="dot" w:pos="9350"/>
        </w:tabs>
        <w:rPr>
          <w:rFonts w:asciiTheme="minorHAnsi" w:eastAsiaTheme="minorEastAsia" w:hAnsiTheme="minorHAnsi" w:cstheme="minorBidi"/>
          <w:noProof/>
          <w:sz w:val="22"/>
          <w:szCs w:val="22"/>
        </w:rPr>
      </w:pPr>
      <w:hyperlink w:anchor="_Toc6675194"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_Toc6675194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220752D0" w14:textId="02696346" w:rsidR="00D86572" w:rsidRDefault="00133864">
      <w:pPr>
        <w:pStyle w:val="TOC4"/>
        <w:tabs>
          <w:tab w:val="right" w:leader="dot" w:pos="9350"/>
        </w:tabs>
        <w:rPr>
          <w:rFonts w:asciiTheme="minorHAnsi" w:eastAsiaTheme="minorEastAsia" w:hAnsiTheme="minorHAnsi" w:cstheme="minorBidi"/>
          <w:noProof/>
          <w:sz w:val="22"/>
          <w:szCs w:val="22"/>
        </w:rPr>
      </w:pPr>
      <w:hyperlink w:anchor="_Toc6675195" w:history="1">
        <w:r w:rsidR="00D86572" w:rsidRPr="00A121E4">
          <w:rPr>
            <w:rStyle w:val="Hyperlink"/>
            <w:noProof/>
          </w:rPr>
          <w:t>3.5.4.2 Versioned hierarchical strings</w:t>
        </w:r>
        <w:r w:rsidR="00D86572">
          <w:rPr>
            <w:noProof/>
            <w:webHidden/>
          </w:rPr>
          <w:tab/>
        </w:r>
        <w:r w:rsidR="00D86572">
          <w:rPr>
            <w:noProof/>
            <w:webHidden/>
          </w:rPr>
          <w:fldChar w:fldCharType="begin"/>
        </w:r>
        <w:r w:rsidR="00D86572">
          <w:rPr>
            <w:noProof/>
            <w:webHidden/>
          </w:rPr>
          <w:instrText xml:space="preserve"> PAGEREF _Toc6675195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0E00AD3D" w14:textId="3C615D32"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96" w:history="1">
        <w:r w:rsidR="00D86572" w:rsidRPr="00A121E4">
          <w:rPr>
            <w:rStyle w:val="Hyperlink"/>
            <w:noProof/>
          </w:rPr>
          <w:t>3.6 Object properties</w:t>
        </w:r>
        <w:r w:rsidR="00D86572">
          <w:rPr>
            <w:noProof/>
            <w:webHidden/>
          </w:rPr>
          <w:tab/>
        </w:r>
        <w:r w:rsidR="00D86572">
          <w:rPr>
            <w:noProof/>
            <w:webHidden/>
          </w:rPr>
          <w:fldChar w:fldCharType="begin"/>
        </w:r>
        <w:r w:rsidR="00D86572">
          <w:rPr>
            <w:noProof/>
            <w:webHidden/>
          </w:rPr>
          <w:instrText xml:space="preserve"> PAGEREF _Toc6675196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B02AF10" w14:textId="217B1656" w:rsidR="00D86572" w:rsidRDefault="00133864">
      <w:pPr>
        <w:pStyle w:val="TOC2"/>
        <w:tabs>
          <w:tab w:val="right" w:leader="dot" w:pos="9350"/>
        </w:tabs>
        <w:rPr>
          <w:rFonts w:asciiTheme="minorHAnsi" w:eastAsiaTheme="minorEastAsia" w:hAnsiTheme="minorHAnsi" w:cstheme="minorBidi"/>
          <w:noProof/>
          <w:sz w:val="22"/>
          <w:szCs w:val="22"/>
        </w:rPr>
      </w:pPr>
      <w:hyperlink w:anchor="_Toc6675197" w:history="1">
        <w:r w:rsidR="00D86572" w:rsidRPr="00A121E4">
          <w:rPr>
            <w:rStyle w:val="Hyperlink"/>
            <w:noProof/>
          </w:rPr>
          <w:t>3.7 Array properties</w:t>
        </w:r>
        <w:r w:rsidR="00D86572">
          <w:rPr>
            <w:noProof/>
            <w:webHidden/>
          </w:rPr>
          <w:tab/>
        </w:r>
        <w:r w:rsidR="00D86572">
          <w:rPr>
            <w:noProof/>
            <w:webHidden/>
          </w:rPr>
          <w:fldChar w:fldCharType="begin"/>
        </w:r>
        <w:r w:rsidR="00D86572">
          <w:rPr>
            <w:noProof/>
            <w:webHidden/>
          </w:rPr>
          <w:instrText xml:space="preserve"> PAGEREF _Toc6675197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102D19A" w14:textId="6A6F077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98" w:history="1">
        <w:r w:rsidR="00D86572" w:rsidRPr="00A121E4">
          <w:rPr>
            <w:rStyle w:val="Hyperlink"/>
            <w:noProof/>
          </w:rPr>
          <w:t>3.7.1 General</w:t>
        </w:r>
        <w:r w:rsidR="00D86572">
          <w:rPr>
            <w:noProof/>
            <w:webHidden/>
          </w:rPr>
          <w:tab/>
        </w:r>
        <w:r w:rsidR="00D86572">
          <w:rPr>
            <w:noProof/>
            <w:webHidden/>
          </w:rPr>
          <w:fldChar w:fldCharType="begin"/>
        </w:r>
        <w:r w:rsidR="00D86572">
          <w:rPr>
            <w:noProof/>
            <w:webHidden/>
          </w:rPr>
          <w:instrText xml:space="preserve"> PAGEREF _Toc6675198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242FE427" w14:textId="0C0DBA6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199" w:history="1">
        <w:r w:rsidR="00D86572" w:rsidRPr="00A121E4">
          <w:rPr>
            <w:rStyle w:val="Hyperlink"/>
            <w:noProof/>
          </w:rPr>
          <w:t>3.7.2 Default value</w:t>
        </w:r>
        <w:r w:rsidR="00D86572">
          <w:rPr>
            <w:noProof/>
            <w:webHidden/>
          </w:rPr>
          <w:tab/>
        </w:r>
        <w:r w:rsidR="00D86572">
          <w:rPr>
            <w:noProof/>
            <w:webHidden/>
          </w:rPr>
          <w:fldChar w:fldCharType="begin"/>
        </w:r>
        <w:r w:rsidR="00D86572">
          <w:rPr>
            <w:noProof/>
            <w:webHidden/>
          </w:rPr>
          <w:instrText xml:space="preserve"> PAGEREF _Toc6675199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5C507286" w14:textId="012A141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00" w:history="1">
        <w:r w:rsidR="00D86572" w:rsidRPr="00A121E4">
          <w:rPr>
            <w:rStyle w:val="Hyperlink"/>
            <w:noProof/>
          </w:rPr>
          <w:t>3.7.3 Array properties with unique values</w:t>
        </w:r>
        <w:r w:rsidR="00D86572">
          <w:rPr>
            <w:noProof/>
            <w:webHidden/>
          </w:rPr>
          <w:tab/>
        </w:r>
        <w:r w:rsidR="00D86572">
          <w:rPr>
            <w:noProof/>
            <w:webHidden/>
          </w:rPr>
          <w:fldChar w:fldCharType="begin"/>
        </w:r>
        <w:r w:rsidR="00D86572">
          <w:rPr>
            <w:noProof/>
            <w:webHidden/>
          </w:rPr>
          <w:instrText xml:space="preserve"> PAGEREF _Toc6675200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15466E07" w14:textId="7F80B1B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01" w:history="1">
        <w:r w:rsidR="00D86572" w:rsidRPr="00A121E4">
          <w:rPr>
            <w:rStyle w:val="Hyperlink"/>
            <w:noProof/>
          </w:rPr>
          <w:t>3.7.4 Array indices</w:t>
        </w:r>
        <w:r w:rsidR="00D86572">
          <w:rPr>
            <w:noProof/>
            <w:webHidden/>
          </w:rPr>
          <w:tab/>
        </w:r>
        <w:r w:rsidR="00D86572">
          <w:rPr>
            <w:noProof/>
            <w:webHidden/>
          </w:rPr>
          <w:fldChar w:fldCharType="begin"/>
        </w:r>
        <w:r w:rsidR="00D86572">
          <w:rPr>
            <w:noProof/>
            <w:webHidden/>
          </w:rPr>
          <w:instrText xml:space="preserve"> PAGEREF _Toc6675201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9F7B2DF" w14:textId="0DF188E1"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02" w:history="1">
        <w:r w:rsidR="00D86572" w:rsidRPr="00A121E4">
          <w:rPr>
            <w:rStyle w:val="Hyperlink"/>
            <w:noProof/>
          </w:rPr>
          <w:t>3.8 Property bags</w:t>
        </w:r>
        <w:r w:rsidR="00D86572">
          <w:rPr>
            <w:noProof/>
            <w:webHidden/>
          </w:rPr>
          <w:tab/>
        </w:r>
        <w:r w:rsidR="00D86572">
          <w:rPr>
            <w:noProof/>
            <w:webHidden/>
          </w:rPr>
          <w:fldChar w:fldCharType="begin"/>
        </w:r>
        <w:r w:rsidR="00D86572">
          <w:rPr>
            <w:noProof/>
            <w:webHidden/>
          </w:rPr>
          <w:instrText xml:space="preserve"> PAGEREF _Toc6675202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3E95F4EC" w14:textId="1BB104B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03" w:history="1">
        <w:r w:rsidR="00D86572" w:rsidRPr="00A121E4">
          <w:rPr>
            <w:rStyle w:val="Hyperlink"/>
            <w:noProof/>
          </w:rPr>
          <w:t>3.8.1 General</w:t>
        </w:r>
        <w:r w:rsidR="00D86572">
          <w:rPr>
            <w:noProof/>
            <w:webHidden/>
          </w:rPr>
          <w:tab/>
        </w:r>
        <w:r w:rsidR="00D86572">
          <w:rPr>
            <w:noProof/>
            <w:webHidden/>
          </w:rPr>
          <w:fldChar w:fldCharType="begin"/>
        </w:r>
        <w:r w:rsidR="00D86572">
          <w:rPr>
            <w:noProof/>
            <w:webHidden/>
          </w:rPr>
          <w:instrText xml:space="preserve"> PAGEREF _Toc6675203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19E1C865" w14:textId="120AAE0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04" w:history="1">
        <w:r w:rsidR="00D86572" w:rsidRPr="00A121E4">
          <w:rPr>
            <w:rStyle w:val="Hyperlink"/>
            <w:noProof/>
          </w:rPr>
          <w:t>3.8.2 Tags</w:t>
        </w:r>
        <w:r w:rsidR="00D86572">
          <w:rPr>
            <w:noProof/>
            <w:webHidden/>
          </w:rPr>
          <w:tab/>
        </w:r>
        <w:r w:rsidR="00D86572">
          <w:rPr>
            <w:noProof/>
            <w:webHidden/>
          </w:rPr>
          <w:fldChar w:fldCharType="begin"/>
        </w:r>
        <w:r w:rsidR="00D86572">
          <w:rPr>
            <w:noProof/>
            <w:webHidden/>
          </w:rPr>
          <w:instrText xml:space="preserve"> PAGEREF _Toc6675204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05D1892F" w14:textId="13A84208" w:rsidR="00D86572" w:rsidRDefault="00133864">
      <w:pPr>
        <w:pStyle w:val="TOC4"/>
        <w:tabs>
          <w:tab w:val="right" w:leader="dot" w:pos="9350"/>
        </w:tabs>
        <w:rPr>
          <w:rFonts w:asciiTheme="minorHAnsi" w:eastAsiaTheme="minorEastAsia" w:hAnsiTheme="minorHAnsi" w:cstheme="minorBidi"/>
          <w:noProof/>
          <w:sz w:val="22"/>
          <w:szCs w:val="22"/>
        </w:rPr>
      </w:pPr>
      <w:hyperlink w:anchor="_Toc6675205" w:history="1">
        <w:r w:rsidR="00D86572" w:rsidRPr="00A121E4">
          <w:rPr>
            <w:rStyle w:val="Hyperlink"/>
            <w:noProof/>
          </w:rPr>
          <w:t>3.8.2.1 General</w:t>
        </w:r>
        <w:r w:rsidR="00D86572">
          <w:rPr>
            <w:noProof/>
            <w:webHidden/>
          </w:rPr>
          <w:tab/>
        </w:r>
        <w:r w:rsidR="00D86572">
          <w:rPr>
            <w:noProof/>
            <w:webHidden/>
          </w:rPr>
          <w:fldChar w:fldCharType="begin"/>
        </w:r>
        <w:r w:rsidR="00D86572">
          <w:rPr>
            <w:noProof/>
            <w:webHidden/>
          </w:rPr>
          <w:instrText xml:space="preserve"> PAGEREF _Toc6675205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2889648" w14:textId="21762117" w:rsidR="00D86572" w:rsidRDefault="00133864">
      <w:pPr>
        <w:pStyle w:val="TOC4"/>
        <w:tabs>
          <w:tab w:val="right" w:leader="dot" w:pos="9350"/>
        </w:tabs>
        <w:rPr>
          <w:rFonts w:asciiTheme="minorHAnsi" w:eastAsiaTheme="minorEastAsia" w:hAnsiTheme="minorHAnsi" w:cstheme="minorBidi"/>
          <w:noProof/>
          <w:sz w:val="22"/>
          <w:szCs w:val="22"/>
        </w:rPr>
      </w:pPr>
      <w:hyperlink w:anchor="_Toc6675206" w:history="1">
        <w:r w:rsidR="00D86572" w:rsidRPr="00A121E4">
          <w:rPr>
            <w:rStyle w:val="Hyperlink"/>
            <w:noProof/>
          </w:rPr>
          <w:t>3.8.2.2 Tag metadata</w:t>
        </w:r>
        <w:r w:rsidR="00D86572">
          <w:rPr>
            <w:noProof/>
            <w:webHidden/>
          </w:rPr>
          <w:tab/>
        </w:r>
        <w:r w:rsidR="00D86572">
          <w:rPr>
            <w:noProof/>
            <w:webHidden/>
          </w:rPr>
          <w:fldChar w:fldCharType="begin"/>
        </w:r>
        <w:r w:rsidR="00D86572">
          <w:rPr>
            <w:noProof/>
            <w:webHidden/>
          </w:rPr>
          <w:instrText xml:space="preserve"> PAGEREF _Toc6675206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CFA2990" w14:textId="6947F4F9"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07" w:history="1">
        <w:r w:rsidR="00D86572" w:rsidRPr="00A121E4">
          <w:rPr>
            <w:rStyle w:val="Hyperlink"/>
            <w:noProof/>
          </w:rPr>
          <w:t>3.9 Date/time properties</w:t>
        </w:r>
        <w:r w:rsidR="00D86572">
          <w:rPr>
            <w:noProof/>
            <w:webHidden/>
          </w:rPr>
          <w:tab/>
        </w:r>
        <w:r w:rsidR="00D86572">
          <w:rPr>
            <w:noProof/>
            <w:webHidden/>
          </w:rPr>
          <w:fldChar w:fldCharType="begin"/>
        </w:r>
        <w:r w:rsidR="00D86572">
          <w:rPr>
            <w:noProof/>
            <w:webHidden/>
          </w:rPr>
          <w:instrText xml:space="preserve"> PAGEREF _Toc6675207 \h </w:instrText>
        </w:r>
        <w:r w:rsidR="00D86572">
          <w:rPr>
            <w:noProof/>
            <w:webHidden/>
          </w:rPr>
        </w:r>
        <w:r w:rsidR="00D86572">
          <w:rPr>
            <w:noProof/>
            <w:webHidden/>
          </w:rPr>
          <w:fldChar w:fldCharType="separate"/>
        </w:r>
        <w:r w:rsidR="00D86572">
          <w:rPr>
            <w:noProof/>
            <w:webHidden/>
          </w:rPr>
          <w:t>35</w:t>
        </w:r>
        <w:r w:rsidR="00D86572">
          <w:rPr>
            <w:noProof/>
            <w:webHidden/>
          </w:rPr>
          <w:fldChar w:fldCharType="end"/>
        </w:r>
      </w:hyperlink>
    </w:p>
    <w:p w14:paraId="04195840" w14:textId="1327A4BD"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08" w:history="1">
        <w:r w:rsidR="00D86572" w:rsidRPr="00A121E4">
          <w:rPr>
            <w:rStyle w:val="Hyperlink"/>
            <w:noProof/>
          </w:rPr>
          <w:t>3.10 URI-valued properties</w:t>
        </w:r>
        <w:r w:rsidR="00D86572">
          <w:rPr>
            <w:noProof/>
            <w:webHidden/>
          </w:rPr>
          <w:tab/>
        </w:r>
        <w:r w:rsidR="00D86572">
          <w:rPr>
            <w:noProof/>
            <w:webHidden/>
          </w:rPr>
          <w:fldChar w:fldCharType="begin"/>
        </w:r>
        <w:r w:rsidR="00D86572">
          <w:rPr>
            <w:noProof/>
            <w:webHidden/>
          </w:rPr>
          <w:instrText xml:space="preserve"> PAGEREF _Toc6675208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B5B480B" w14:textId="06A1C98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09" w:history="1">
        <w:r w:rsidR="00D86572" w:rsidRPr="00A121E4">
          <w:rPr>
            <w:rStyle w:val="Hyperlink"/>
            <w:noProof/>
          </w:rPr>
          <w:t>3.10.1 General</w:t>
        </w:r>
        <w:r w:rsidR="00D86572">
          <w:rPr>
            <w:noProof/>
            <w:webHidden/>
          </w:rPr>
          <w:tab/>
        </w:r>
        <w:r w:rsidR="00D86572">
          <w:rPr>
            <w:noProof/>
            <w:webHidden/>
          </w:rPr>
          <w:fldChar w:fldCharType="begin"/>
        </w:r>
        <w:r w:rsidR="00D86572">
          <w:rPr>
            <w:noProof/>
            <w:webHidden/>
          </w:rPr>
          <w:instrText xml:space="preserve"> PAGEREF _Toc6675209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7E7C20F" w14:textId="1B44631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10" w:history="1">
        <w:r w:rsidR="00D86572" w:rsidRPr="00A121E4">
          <w:rPr>
            <w:rStyle w:val="Hyperlink"/>
            <w:noProof/>
          </w:rPr>
          <w:t>3.10.2 Normalizing file scheme URIs</w:t>
        </w:r>
        <w:r w:rsidR="00D86572">
          <w:rPr>
            <w:noProof/>
            <w:webHidden/>
          </w:rPr>
          <w:tab/>
        </w:r>
        <w:r w:rsidR="00D86572">
          <w:rPr>
            <w:noProof/>
            <w:webHidden/>
          </w:rPr>
          <w:fldChar w:fldCharType="begin"/>
        </w:r>
        <w:r w:rsidR="00D86572">
          <w:rPr>
            <w:noProof/>
            <w:webHidden/>
          </w:rPr>
          <w:instrText xml:space="preserve"> PAGEREF _Toc6675210 \h </w:instrText>
        </w:r>
        <w:r w:rsidR="00D86572">
          <w:rPr>
            <w:noProof/>
            <w:webHidden/>
          </w:rPr>
        </w:r>
        <w:r w:rsidR="00D86572">
          <w:rPr>
            <w:noProof/>
            <w:webHidden/>
          </w:rPr>
          <w:fldChar w:fldCharType="separate"/>
        </w:r>
        <w:r w:rsidR="00D86572">
          <w:rPr>
            <w:noProof/>
            <w:webHidden/>
          </w:rPr>
          <w:t>37</w:t>
        </w:r>
        <w:r w:rsidR="00D86572">
          <w:rPr>
            <w:noProof/>
            <w:webHidden/>
          </w:rPr>
          <w:fldChar w:fldCharType="end"/>
        </w:r>
      </w:hyperlink>
    </w:p>
    <w:p w14:paraId="710CA126" w14:textId="6D9FDB4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11" w:history="1">
        <w:r w:rsidR="00D86572" w:rsidRPr="00A121E4">
          <w:rPr>
            <w:rStyle w:val="Hyperlink"/>
            <w:noProof/>
          </w:rPr>
          <w:t>3.10.3 URIs that use the sarif scheme</w:t>
        </w:r>
        <w:r w:rsidR="00D86572">
          <w:rPr>
            <w:noProof/>
            <w:webHidden/>
          </w:rPr>
          <w:tab/>
        </w:r>
        <w:r w:rsidR="00D86572">
          <w:rPr>
            <w:noProof/>
            <w:webHidden/>
          </w:rPr>
          <w:fldChar w:fldCharType="begin"/>
        </w:r>
        <w:r w:rsidR="00D86572">
          <w:rPr>
            <w:noProof/>
            <w:webHidden/>
          </w:rPr>
          <w:instrText xml:space="preserve"> PAGEREF _Toc6675211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0C8F17A2" w14:textId="44B0B44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12" w:history="1">
        <w:r w:rsidR="00D86572" w:rsidRPr="00A121E4">
          <w:rPr>
            <w:rStyle w:val="Hyperlink"/>
            <w:noProof/>
          </w:rPr>
          <w:t>3.10.4 Internationalized Resource Identifiers (IRIs)</w:t>
        </w:r>
        <w:r w:rsidR="00D86572">
          <w:rPr>
            <w:noProof/>
            <w:webHidden/>
          </w:rPr>
          <w:tab/>
        </w:r>
        <w:r w:rsidR="00D86572">
          <w:rPr>
            <w:noProof/>
            <w:webHidden/>
          </w:rPr>
          <w:fldChar w:fldCharType="begin"/>
        </w:r>
        <w:r w:rsidR="00D86572">
          <w:rPr>
            <w:noProof/>
            <w:webHidden/>
          </w:rPr>
          <w:instrText xml:space="preserve"> PAGEREF _Toc6675212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688A59D2" w14:textId="0391CB4F"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13" w:history="1">
        <w:r w:rsidR="00D86572" w:rsidRPr="00A121E4">
          <w:rPr>
            <w:rStyle w:val="Hyperlink"/>
            <w:noProof/>
          </w:rPr>
          <w:t>3.11 message object</w:t>
        </w:r>
        <w:r w:rsidR="00D86572">
          <w:rPr>
            <w:noProof/>
            <w:webHidden/>
          </w:rPr>
          <w:tab/>
        </w:r>
        <w:r w:rsidR="00D86572">
          <w:rPr>
            <w:noProof/>
            <w:webHidden/>
          </w:rPr>
          <w:fldChar w:fldCharType="begin"/>
        </w:r>
        <w:r w:rsidR="00D86572">
          <w:rPr>
            <w:noProof/>
            <w:webHidden/>
          </w:rPr>
          <w:instrText xml:space="preserve"> PAGEREF _Toc6675213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1EA4C16E" w14:textId="0221C9B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14" w:history="1">
        <w:r w:rsidR="00D86572" w:rsidRPr="00A121E4">
          <w:rPr>
            <w:rStyle w:val="Hyperlink"/>
            <w:noProof/>
          </w:rPr>
          <w:t>3.11.1 General</w:t>
        </w:r>
        <w:r w:rsidR="00D86572">
          <w:rPr>
            <w:noProof/>
            <w:webHidden/>
          </w:rPr>
          <w:tab/>
        </w:r>
        <w:r w:rsidR="00D86572">
          <w:rPr>
            <w:noProof/>
            <w:webHidden/>
          </w:rPr>
          <w:fldChar w:fldCharType="begin"/>
        </w:r>
        <w:r w:rsidR="00D86572">
          <w:rPr>
            <w:noProof/>
            <w:webHidden/>
          </w:rPr>
          <w:instrText xml:space="preserve"> PAGEREF _Toc6675214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319D6145" w14:textId="53E5EA1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15" w:history="1">
        <w:r w:rsidR="00D86572" w:rsidRPr="00A121E4">
          <w:rPr>
            <w:rStyle w:val="Hyperlink"/>
            <w:noProof/>
          </w:rPr>
          <w:t>3.11.2 Constraints</w:t>
        </w:r>
        <w:r w:rsidR="00D86572">
          <w:rPr>
            <w:noProof/>
            <w:webHidden/>
          </w:rPr>
          <w:tab/>
        </w:r>
        <w:r w:rsidR="00D86572">
          <w:rPr>
            <w:noProof/>
            <w:webHidden/>
          </w:rPr>
          <w:fldChar w:fldCharType="begin"/>
        </w:r>
        <w:r w:rsidR="00D86572">
          <w:rPr>
            <w:noProof/>
            <w:webHidden/>
          </w:rPr>
          <w:instrText xml:space="preserve"> PAGEREF _Toc6675215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7DA95267" w14:textId="2B02B0D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16" w:history="1">
        <w:r w:rsidR="00D86572" w:rsidRPr="00A121E4">
          <w:rPr>
            <w:rStyle w:val="Hyperlink"/>
            <w:noProof/>
          </w:rPr>
          <w:t>3.11.3 Plain text messages</w:t>
        </w:r>
        <w:r w:rsidR="00D86572">
          <w:rPr>
            <w:noProof/>
            <w:webHidden/>
          </w:rPr>
          <w:tab/>
        </w:r>
        <w:r w:rsidR="00D86572">
          <w:rPr>
            <w:noProof/>
            <w:webHidden/>
          </w:rPr>
          <w:fldChar w:fldCharType="begin"/>
        </w:r>
        <w:r w:rsidR="00D86572">
          <w:rPr>
            <w:noProof/>
            <w:webHidden/>
          </w:rPr>
          <w:instrText xml:space="preserve"> PAGEREF _Toc6675216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3CB3E6A" w14:textId="1B99704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17" w:history="1">
        <w:r w:rsidR="00D86572" w:rsidRPr="00A121E4">
          <w:rPr>
            <w:rStyle w:val="Hyperlink"/>
            <w:noProof/>
          </w:rPr>
          <w:t>3.11.4 Formatted messages</w:t>
        </w:r>
        <w:r w:rsidR="00D86572">
          <w:rPr>
            <w:noProof/>
            <w:webHidden/>
          </w:rPr>
          <w:tab/>
        </w:r>
        <w:r w:rsidR="00D86572">
          <w:rPr>
            <w:noProof/>
            <w:webHidden/>
          </w:rPr>
          <w:fldChar w:fldCharType="begin"/>
        </w:r>
        <w:r w:rsidR="00D86572">
          <w:rPr>
            <w:noProof/>
            <w:webHidden/>
          </w:rPr>
          <w:instrText xml:space="preserve"> PAGEREF _Toc6675217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0726523C" w14:textId="79736B9D" w:rsidR="00D86572" w:rsidRDefault="00133864">
      <w:pPr>
        <w:pStyle w:val="TOC4"/>
        <w:tabs>
          <w:tab w:val="right" w:leader="dot" w:pos="9350"/>
        </w:tabs>
        <w:rPr>
          <w:rFonts w:asciiTheme="minorHAnsi" w:eastAsiaTheme="minorEastAsia" w:hAnsiTheme="minorHAnsi" w:cstheme="minorBidi"/>
          <w:noProof/>
          <w:sz w:val="22"/>
          <w:szCs w:val="22"/>
        </w:rPr>
      </w:pPr>
      <w:hyperlink w:anchor="_Toc6675218" w:history="1">
        <w:r w:rsidR="00D86572" w:rsidRPr="00A121E4">
          <w:rPr>
            <w:rStyle w:val="Hyperlink"/>
            <w:noProof/>
          </w:rPr>
          <w:t>3.11.4.1 General</w:t>
        </w:r>
        <w:r w:rsidR="00D86572">
          <w:rPr>
            <w:noProof/>
            <w:webHidden/>
          </w:rPr>
          <w:tab/>
        </w:r>
        <w:r w:rsidR="00D86572">
          <w:rPr>
            <w:noProof/>
            <w:webHidden/>
          </w:rPr>
          <w:fldChar w:fldCharType="begin"/>
        </w:r>
        <w:r w:rsidR="00D86572">
          <w:rPr>
            <w:noProof/>
            <w:webHidden/>
          </w:rPr>
          <w:instrText xml:space="preserve"> PAGEREF _Toc6675218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42D8696" w14:textId="3F027663" w:rsidR="00D86572" w:rsidRDefault="00133864">
      <w:pPr>
        <w:pStyle w:val="TOC4"/>
        <w:tabs>
          <w:tab w:val="right" w:leader="dot" w:pos="9350"/>
        </w:tabs>
        <w:rPr>
          <w:rFonts w:asciiTheme="minorHAnsi" w:eastAsiaTheme="minorEastAsia" w:hAnsiTheme="minorHAnsi" w:cstheme="minorBidi"/>
          <w:noProof/>
          <w:sz w:val="22"/>
          <w:szCs w:val="22"/>
        </w:rPr>
      </w:pPr>
      <w:hyperlink w:anchor="_Toc6675219" w:history="1">
        <w:r w:rsidR="00D86572" w:rsidRPr="00A121E4">
          <w:rPr>
            <w:rStyle w:val="Hyperlink"/>
            <w:noProof/>
          </w:rPr>
          <w:t>3.11.4.2 Security implications</w:t>
        </w:r>
        <w:r w:rsidR="00D86572">
          <w:rPr>
            <w:noProof/>
            <w:webHidden/>
          </w:rPr>
          <w:tab/>
        </w:r>
        <w:r w:rsidR="00D86572">
          <w:rPr>
            <w:noProof/>
            <w:webHidden/>
          </w:rPr>
          <w:fldChar w:fldCharType="begin"/>
        </w:r>
        <w:r w:rsidR="00D86572">
          <w:rPr>
            <w:noProof/>
            <w:webHidden/>
          </w:rPr>
          <w:instrText xml:space="preserve"> PAGEREF _Toc6675219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41910A93" w14:textId="31132AF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0" w:history="1">
        <w:r w:rsidR="00D86572" w:rsidRPr="00A121E4">
          <w:rPr>
            <w:rStyle w:val="Hyperlink"/>
            <w:noProof/>
          </w:rPr>
          <w:t>3.11.5 Messages with placeholders</w:t>
        </w:r>
        <w:r w:rsidR="00D86572">
          <w:rPr>
            <w:noProof/>
            <w:webHidden/>
          </w:rPr>
          <w:tab/>
        </w:r>
        <w:r w:rsidR="00D86572">
          <w:rPr>
            <w:noProof/>
            <w:webHidden/>
          </w:rPr>
          <w:fldChar w:fldCharType="begin"/>
        </w:r>
        <w:r w:rsidR="00D86572">
          <w:rPr>
            <w:noProof/>
            <w:webHidden/>
          </w:rPr>
          <w:instrText xml:space="preserve"> PAGEREF _Toc6675220 \h </w:instrText>
        </w:r>
        <w:r w:rsidR="00D86572">
          <w:rPr>
            <w:noProof/>
            <w:webHidden/>
          </w:rPr>
        </w:r>
        <w:r w:rsidR="00D86572">
          <w:rPr>
            <w:noProof/>
            <w:webHidden/>
          </w:rPr>
          <w:fldChar w:fldCharType="separate"/>
        </w:r>
        <w:r w:rsidR="00D86572">
          <w:rPr>
            <w:noProof/>
            <w:webHidden/>
          </w:rPr>
          <w:t>40</w:t>
        </w:r>
        <w:r w:rsidR="00D86572">
          <w:rPr>
            <w:noProof/>
            <w:webHidden/>
          </w:rPr>
          <w:fldChar w:fldCharType="end"/>
        </w:r>
      </w:hyperlink>
    </w:p>
    <w:p w14:paraId="744F7A52" w14:textId="65C6329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1" w:history="1">
        <w:r w:rsidR="00D86572" w:rsidRPr="00A121E4">
          <w:rPr>
            <w:rStyle w:val="Hyperlink"/>
            <w:noProof/>
          </w:rPr>
          <w:t>3.11.6 Messages with embedded links</w:t>
        </w:r>
        <w:r w:rsidR="00D86572">
          <w:rPr>
            <w:noProof/>
            <w:webHidden/>
          </w:rPr>
          <w:tab/>
        </w:r>
        <w:r w:rsidR="00D86572">
          <w:rPr>
            <w:noProof/>
            <w:webHidden/>
          </w:rPr>
          <w:fldChar w:fldCharType="begin"/>
        </w:r>
        <w:r w:rsidR="00D86572">
          <w:rPr>
            <w:noProof/>
            <w:webHidden/>
          </w:rPr>
          <w:instrText xml:space="preserve"> PAGEREF _Toc6675221 \h </w:instrText>
        </w:r>
        <w:r w:rsidR="00D86572">
          <w:rPr>
            <w:noProof/>
            <w:webHidden/>
          </w:rPr>
        </w:r>
        <w:r w:rsidR="00D86572">
          <w:rPr>
            <w:noProof/>
            <w:webHidden/>
          </w:rPr>
          <w:fldChar w:fldCharType="separate"/>
        </w:r>
        <w:r w:rsidR="00D86572">
          <w:rPr>
            <w:noProof/>
            <w:webHidden/>
          </w:rPr>
          <w:t>41</w:t>
        </w:r>
        <w:r w:rsidR="00D86572">
          <w:rPr>
            <w:noProof/>
            <w:webHidden/>
          </w:rPr>
          <w:fldChar w:fldCharType="end"/>
        </w:r>
      </w:hyperlink>
    </w:p>
    <w:p w14:paraId="2814A296" w14:textId="02C7826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2" w:history="1">
        <w:r w:rsidR="00D86572" w:rsidRPr="00A121E4">
          <w:rPr>
            <w:rStyle w:val="Hyperlink"/>
            <w:noProof/>
          </w:rPr>
          <w:t>3.11.7 Message string lookup</w:t>
        </w:r>
        <w:r w:rsidR="00D86572">
          <w:rPr>
            <w:noProof/>
            <w:webHidden/>
          </w:rPr>
          <w:tab/>
        </w:r>
        <w:r w:rsidR="00D86572">
          <w:rPr>
            <w:noProof/>
            <w:webHidden/>
          </w:rPr>
          <w:fldChar w:fldCharType="begin"/>
        </w:r>
        <w:r w:rsidR="00D86572">
          <w:rPr>
            <w:noProof/>
            <w:webHidden/>
          </w:rPr>
          <w:instrText xml:space="preserve"> PAGEREF _Toc6675222 \h </w:instrText>
        </w:r>
        <w:r w:rsidR="00D86572">
          <w:rPr>
            <w:noProof/>
            <w:webHidden/>
          </w:rPr>
        </w:r>
        <w:r w:rsidR="00D86572">
          <w:rPr>
            <w:noProof/>
            <w:webHidden/>
          </w:rPr>
          <w:fldChar w:fldCharType="separate"/>
        </w:r>
        <w:r w:rsidR="00D86572">
          <w:rPr>
            <w:noProof/>
            <w:webHidden/>
          </w:rPr>
          <w:t>42</w:t>
        </w:r>
        <w:r w:rsidR="00D86572">
          <w:rPr>
            <w:noProof/>
            <w:webHidden/>
          </w:rPr>
          <w:fldChar w:fldCharType="end"/>
        </w:r>
      </w:hyperlink>
    </w:p>
    <w:p w14:paraId="3AAE25A4" w14:textId="164FA7A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3" w:history="1">
        <w:r w:rsidR="00D86572" w:rsidRPr="00A121E4">
          <w:rPr>
            <w:rStyle w:val="Hyperlink"/>
            <w:noProof/>
          </w:rPr>
          <w:t>3.11.8 text property</w:t>
        </w:r>
        <w:r w:rsidR="00D86572">
          <w:rPr>
            <w:noProof/>
            <w:webHidden/>
          </w:rPr>
          <w:tab/>
        </w:r>
        <w:r w:rsidR="00D86572">
          <w:rPr>
            <w:noProof/>
            <w:webHidden/>
          </w:rPr>
          <w:fldChar w:fldCharType="begin"/>
        </w:r>
        <w:r w:rsidR="00D86572">
          <w:rPr>
            <w:noProof/>
            <w:webHidden/>
          </w:rPr>
          <w:instrText xml:space="preserve"> PAGEREF _Toc6675223 \h </w:instrText>
        </w:r>
        <w:r w:rsidR="00D86572">
          <w:rPr>
            <w:noProof/>
            <w:webHidden/>
          </w:rPr>
        </w:r>
        <w:r w:rsidR="00D86572">
          <w:rPr>
            <w:noProof/>
            <w:webHidden/>
          </w:rPr>
          <w:fldChar w:fldCharType="separate"/>
        </w:r>
        <w:r w:rsidR="00D86572">
          <w:rPr>
            <w:noProof/>
            <w:webHidden/>
          </w:rPr>
          <w:t>43</w:t>
        </w:r>
        <w:r w:rsidR="00D86572">
          <w:rPr>
            <w:noProof/>
            <w:webHidden/>
          </w:rPr>
          <w:fldChar w:fldCharType="end"/>
        </w:r>
      </w:hyperlink>
    </w:p>
    <w:p w14:paraId="45E6D38D" w14:textId="16148B4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4" w:history="1">
        <w:r w:rsidR="00D86572" w:rsidRPr="00A121E4">
          <w:rPr>
            <w:rStyle w:val="Hyperlink"/>
            <w:noProof/>
          </w:rPr>
          <w:t>3.11.9 markdown property</w:t>
        </w:r>
        <w:r w:rsidR="00D86572">
          <w:rPr>
            <w:noProof/>
            <w:webHidden/>
          </w:rPr>
          <w:tab/>
        </w:r>
        <w:r w:rsidR="00D86572">
          <w:rPr>
            <w:noProof/>
            <w:webHidden/>
          </w:rPr>
          <w:fldChar w:fldCharType="begin"/>
        </w:r>
        <w:r w:rsidR="00D86572">
          <w:rPr>
            <w:noProof/>
            <w:webHidden/>
          </w:rPr>
          <w:instrText xml:space="preserve"> PAGEREF _Toc6675224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434EB34C" w14:textId="4AE460F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5" w:history="1">
        <w:r w:rsidR="00D86572" w:rsidRPr="00A121E4">
          <w:rPr>
            <w:rStyle w:val="Hyperlink"/>
            <w:noProof/>
          </w:rPr>
          <w:t>3.11.10 id property</w:t>
        </w:r>
        <w:r w:rsidR="00D86572">
          <w:rPr>
            <w:noProof/>
            <w:webHidden/>
          </w:rPr>
          <w:tab/>
        </w:r>
        <w:r w:rsidR="00D86572">
          <w:rPr>
            <w:noProof/>
            <w:webHidden/>
          </w:rPr>
          <w:fldChar w:fldCharType="begin"/>
        </w:r>
        <w:r w:rsidR="00D86572">
          <w:rPr>
            <w:noProof/>
            <w:webHidden/>
          </w:rPr>
          <w:instrText xml:space="preserve"> PAGEREF _Toc6675225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3D4133BD" w14:textId="1AA4DAC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6" w:history="1">
        <w:r w:rsidR="00D86572" w:rsidRPr="00A121E4">
          <w:rPr>
            <w:rStyle w:val="Hyperlink"/>
            <w:noProof/>
          </w:rPr>
          <w:t>3.11.11 arguments property</w:t>
        </w:r>
        <w:r w:rsidR="00D86572">
          <w:rPr>
            <w:noProof/>
            <w:webHidden/>
          </w:rPr>
          <w:tab/>
        </w:r>
        <w:r w:rsidR="00D86572">
          <w:rPr>
            <w:noProof/>
            <w:webHidden/>
          </w:rPr>
          <w:fldChar w:fldCharType="begin"/>
        </w:r>
        <w:r w:rsidR="00D86572">
          <w:rPr>
            <w:noProof/>
            <w:webHidden/>
          </w:rPr>
          <w:instrText xml:space="preserve"> PAGEREF _Toc6675226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096ABE4B" w14:textId="403C6300"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27" w:history="1">
        <w:r w:rsidR="00D86572" w:rsidRPr="00A121E4">
          <w:rPr>
            <w:rStyle w:val="Hyperlink"/>
            <w:noProof/>
          </w:rPr>
          <w:t>3.12 multiformatMessageString object</w:t>
        </w:r>
        <w:r w:rsidR="00D86572">
          <w:rPr>
            <w:noProof/>
            <w:webHidden/>
          </w:rPr>
          <w:tab/>
        </w:r>
        <w:r w:rsidR="00D86572">
          <w:rPr>
            <w:noProof/>
            <w:webHidden/>
          </w:rPr>
          <w:fldChar w:fldCharType="begin"/>
        </w:r>
        <w:r w:rsidR="00D86572">
          <w:rPr>
            <w:noProof/>
            <w:webHidden/>
          </w:rPr>
          <w:instrText xml:space="preserve"> PAGEREF _Toc6675227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5F12F48C" w14:textId="339F2E5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8" w:history="1">
        <w:r w:rsidR="00D86572" w:rsidRPr="00A121E4">
          <w:rPr>
            <w:rStyle w:val="Hyperlink"/>
            <w:noProof/>
          </w:rPr>
          <w:t>3.12.1 General</w:t>
        </w:r>
        <w:r w:rsidR="00D86572">
          <w:rPr>
            <w:noProof/>
            <w:webHidden/>
          </w:rPr>
          <w:tab/>
        </w:r>
        <w:r w:rsidR="00D86572">
          <w:rPr>
            <w:noProof/>
            <w:webHidden/>
          </w:rPr>
          <w:fldChar w:fldCharType="begin"/>
        </w:r>
        <w:r w:rsidR="00D86572">
          <w:rPr>
            <w:noProof/>
            <w:webHidden/>
          </w:rPr>
          <w:instrText xml:space="preserve"> PAGEREF _Toc6675228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753C8CA0" w14:textId="0061800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29" w:history="1">
        <w:r w:rsidR="00D86572" w:rsidRPr="00A121E4">
          <w:rPr>
            <w:rStyle w:val="Hyperlink"/>
            <w:noProof/>
          </w:rPr>
          <w:t>3.12.2 Localizable multiformatMessageStrings</w:t>
        </w:r>
        <w:r w:rsidR="00D86572">
          <w:rPr>
            <w:noProof/>
            <w:webHidden/>
          </w:rPr>
          <w:tab/>
        </w:r>
        <w:r w:rsidR="00D86572">
          <w:rPr>
            <w:noProof/>
            <w:webHidden/>
          </w:rPr>
          <w:fldChar w:fldCharType="begin"/>
        </w:r>
        <w:r w:rsidR="00D86572">
          <w:rPr>
            <w:noProof/>
            <w:webHidden/>
          </w:rPr>
          <w:instrText xml:space="preserve"> PAGEREF _Toc6675229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EEBDA4D" w14:textId="4F5334B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30" w:history="1">
        <w:r w:rsidR="00D86572" w:rsidRPr="00A121E4">
          <w:rPr>
            <w:rStyle w:val="Hyperlink"/>
            <w:noProof/>
          </w:rPr>
          <w:t>3.12.3 text property</w:t>
        </w:r>
        <w:r w:rsidR="00D86572">
          <w:rPr>
            <w:noProof/>
            <w:webHidden/>
          </w:rPr>
          <w:tab/>
        </w:r>
        <w:r w:rsidR="00D86572">
          <w:rPr>
            <w:noProof/>
            <w:webHidden/>
          </w:rPr>
          <w:fldChar w:fldCharType="begin"/>
        </w:r>
        <w:r w:rsidR="00D86572">
          <w:rPr>
            <w:noProof/>
            <w:webHidden/>
          </w:rPr>
          <w:instrText xml:space="preserve"> PAGEREF _Toc6675230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9227F56" w14:textId="14F58CB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31" w:history="1">
        <w:r w:rsidR="00D86572" w:rsidRPr="00A121E4">
          <w:rPr>
            <w:rStyle w:val="Hyperlink"/>
            <w:noProof/>
          </w:rPr>
          <w:t>3.12.4 markdown property</w:t>
        </w:r>
        <w:r w:rsidR="00D86572">
          <w:rPr>
            <w:noProof/>
            <w:webHidden/>
          </w:rPr>
          <w:tab/>
        </w:r>
        <w:r w:rsidR="00D86572">
          <w:rPr>
            <w:noProof/>
            <w:webHidden/>
          </w:rPr>
          <w:fldChar w:fldCharType="begin"/>
        </w:r>
        <w:r w:rsidR="00D86572">
          <w:rPr>
            <w:noProof/>
            <w:webHidden/>
          </w:rPr>
          <w:instrText xml:space="preserve"> PAGEREF _Toc6675231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B7BC509" w14:textId="7C1F86AE"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32" w:history="1">
        <w:r w:rsidR="00D86572" w:rsidRPr="00A121E4">
          <w:rPr>
            <w:rStyle w:val="Hyperlink"/>
            <w:noProof/>
          </w:rPr>
          <w:t>3.13 sarifLog object</w:t>
        </w:r>
        <w:r w:rsidR="00D86572">
          <w:rPr>
            <w:noProof/>
            <w:webHidden/>
          </w:rPr>
          <w:tab/>
        </w:r>
        <w:r w:rsidR="00D86572">
          <w:rPr>
            <w:noProof/>
            <w:webHidden/>
          </w:rPr>
          <w:fldChar w:fldCharType="begin"/>
        </w:r>
        <w:r w:rsidR="00D86572">
          <w:rPr>
            <w:noProof/>
            <w:webHidden/>
          </w:rPr>
          <w:instrText xml:space="preserve"> PAGEREF _Toc6675232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4642A5FD" w14:textId="7B5C4DE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33" w:history="1">
        <w:r w:rsidR="00D86572" w:rsidRPr="00A121E4">
          <w:rPr>
            <w:rStyle w:val="Hyperlink"/>
            <w:noProof/>
          </w:rPr>
          <w:t>3.13.1 General</w:t>
        </w:r>
        <w:r w:rsidR="00D86572">
          <w:rPr>
            <w:noProof/>
            <w:webHidden/>
          </w:rPr>
          <w:tab/>
        </w:r>
        <w:r w:rsidR="00D86572">
          <w:rPr>
            <w:noProof/>
            <w:webHidden/>
          </w:rPr>
          <w:fldChar w:fldCharType="begin"/>
        </w:r>
        <w:r w:rsidR="00D86572">
          <w:rPr>
            <w:noProof/>
            <w:webHidden/>
          </w:rPr>
          <w:instrText xml:space="preserve"> PAGEREF _Toc6675233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05E6ABD6" w14:textId="52F0C29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34" w:history="1">
        <w:r w:rsidR="00D86572" w:rsidRPr="00A121E4">
          <w:rPr>
            <w:rStyle w:val="Hyperlink"/>
            <w:noProof/>
          </w:rPr>
          <w:t>3.13.2 version property</w:t>
        </w:r>
        <w:r w:rsidR="00D86572">
          <w:rPr>
            <w:noProof/>
            <w:webHidden/>
          </w:rPr>
          <w:tab/>
        </w:r>
        <w:r w:rsidR="00D86572">
          <w:rPr>
            <w:noProof/>
            <w:webHidden/>
          </w:rPr>
          <w:fldChar w:fldCharType="begin"/>
        </w:r>
        <w:r w:rsidR="00D86572">
          <w:rPr>
            <w:noProof/>
            <w:webHidden/>
          </w:rPr>
          <w:instrText xml:space="preserve"> PAGEREF _Toc6675234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7D5AEACF" w14:textId="251D03F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35" w:history="1">
        <w:r w:rsidR="00D86572" w:rsidRPr="00A121E4">
          <w:rPr>
            <w:rStyle w:val="Hyperlink"/>
            <w:noProof/>
          </w:rPr>
          <w:t>3.13.3 $schema property</w:t>
        </w:r>
        <w:r w:rsidR="00D86572">
          <w:rPr>
            <w:noProof/>
            <w:webHidden/>
          </w:rPr>
          <w:tab/>
        </w:r>
        <w:r w:rsidR="00D86572">
          <w:rPr>
            <w:noProof/>
            <w:webHidden/>
          </w:rPr>
          <w:fldChar w:fldCharType="begin"/>
        </w:r>
        <w:r w:rsidR="00D86572">
          <w:rPr>
            <w:noProof/>
            <w:webHidden/>
          </w:rPr>
          <w:instrText xml:space="preserve"> PAGEREF _Toc6675235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3EEFEA3" w14:textId="5284943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36" w:history="1">
        <w:r w:rsidR="00D86572" w:rsidRPr="00A121E4">
          <w:rPr>
            <w:rStyle w:val="Hyperlink"/>
            <w:noProof/>
          </w:rPr>
          <w:t>3.13.4 runs property</w:t>
        </w:r>
        <w:r w:rsidR="00D86572">
          <w:rPr>
            <w:noProof/>
            <w:webHidden/>
          </w:rPr>
          <w:tab/>
        </w:r>
        <w:r w:rsidR="00D86572">
          <w:rPr>
            <w:noProof/>
            <w:webHidden/>
          </w:rPr>
          <w:fldChar w:fldCharType="begin"/>
        </w:r>
        <w:r w:rsidR="00D86572">
          <w:rPr>
            <w:noProof/>
            <w:webHidden/>
          </w:rPr>
          <w:instrText xml:space="preserve"> PAGEREF _Toc6675236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2AB7B5F" w14:textId="1774573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37" w:history="1">
        <w:r w:rsidR="00D86572" w:rsidRPr="00A121E4">
          <w:rPr>
            <w:rStyle w:val="Hyperlink"/>
            <w:noProof/>
          </w:rPr>
          <w:t>3.13.5 inlineExternalProperties property</w:t>
        </w:r>
        <w:r w:rsidR="00D86572">
          <w:rPr>
            <w:noProof/>
            <w:webHidden/>
          </w:rPr>
          <w:tab/>
        </w:r>
        <w:r w:rsidR="00D86572">
          <w:rPr>
            <w:noProof/>
            <w:webHidden/>
          </w:rPr>
          <w:fldChar w:fldCharType="begin"/>
        </w:r>
        <w:r w:rsidR="00D86572">
          <w:rPr>
            <w:noProof/>
            <w:webHidden/>
          </w:rPr>
          <w:instrText xml:space="preserve"> PAGEREF _Toc6675237 \h </w:instrText>
        </w:r>
        <w:r w:rsidR="00D86572">
          <w:rPr>
            <w:noProof/>
            <w:webHidden/>
          </w:rPr>
        </w:r>
        <w:r w:rsidR="00D86572">
          <w:rPr>
            <w:noProof/>
            <w:webHidden/>
          </w:rPr>
          <w:fldChar w:fldCharType="separate"/>
        </w:r>
        <w:r w:rsidR="00D86572">
          <w:rPr>
            <w:noProof/>
            <w:webHidden/>
          </w:rPr>
          <w:t>46</w:t>
        </w:r>
        <w:r w:rsidR="00D86572">
          <w:rPr>
            <w:noProof/>
            <w:webHidden/>
          </w:rPr>
          <w:fldChar w:fldCharType="end"/>
        </w:r>
      </w:hyperlink>
    </w:p>
    <w:p w14:paraId="27A8C248" w14:textId="38C8AFBE"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38" w:history="1">
        <w:r w:rsidR="00D86572" w:rsidRPr="00A121E4">
          <w:rPr>
            <w:rStyle w:val="Hyperlink"/>
            <w:noProof/>
          </w:rPr>
          <w:t>3.14 run object</w:t>
        </w:r>
        <w:r w:rsidR="00D86572">
          <w:rPr>
            <w:noProof/>
            <w:webHidden/>
          </w:rPr>
          <w:tab/>
        </w:r>
        <w:r w:rsidR="00D86572">
          <w:rPr>
            <w:noProof/>
            <w:webHidden/>
          </w:rPr>
          <w:fldChar w:fldCharType="begin"/>
        </w:r>
        <w:r w:rsidR="00D86572">
          <w:rPr>
            <w:noProof/>
            <w:webHidden/>
          </w:rPr>
          <w:instrText xml:space="preserve"> PAGEREF _Toc6675238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103204AC" w14:textId="79F61EE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39" w:history="1">
        <w:r w:rsidR="00D86572" w:rsidRPr="00A121E4">
          <w:rPr>
            <w:rStyle w:val="Hyperlink"/>
            <w:noProof/>
          </w:rPr>
          <w:t>3.14.1 General</w:t>
        </w:r>
        <w:r w:rsidR="00D86572">
          <w:rPr>
            <w:noProof/>
            <w:webHidden/>
          </w:rPr>
          <w:tab/>
        </w:r>
        <w:r w:rsidR="00D86572">
          <w:rPr>
            <w:noProof/>
            <w:webHidden/>
          </w:rPr>
          <w:fldChar w:fldCharType="begin"/>
        </w:r>
        <w:r w:rsidR="00D86572">
          <w:rPr>
            <w:noProof/>
            <w:webHidden/>
          </w:rPr>
          <w:instrText xml:space="preserve"> PAGEREF _Toc6675239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69E9FD05" w14:textId="54F9322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0" w:history="1">
        <w:r w:rsidR="00D86572" w:rsidRPr="00A121E4">
          <w:rPr>
            <w:rStyle w:val="Hyperlink"/>
            <w:noProof/>
          </w:rPr>
          <w:t>3.14.2 externalPropertyFileReferences property</w:t>
        </w:r>
        <w:r w:rsidR="00D86572">
          <w:rPr>
            <w:noProof/>
            <w:webHidden/>
          </w:rPr>
          <w:tab/>
        </w:r>
        <w:r w:rsidR="00D86572">
          <w:rPr>
            <w:noProof/>
            <w:webHidden/>
          </w:rPr>
          <w:fldChar w:fldCharType="begin"/>
        </w:r>
        <w:r w:rsidR="00D86572">
          <w:rPr>
            <w:noProof/>
            <w:webHidden/>
          </w:rPr>
          <w:instrText xml:space="preserve"> PAGEREF _Toc6675240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509C8E0B" w14:textId="2B2D3F3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1" w:history="1">
        <w:r w:rsidR="00D86572" w:rsidRPr="00A121E4">
          <w:rPr>
            <w:rStyle w:val="Hyperlink"/>
            <w:noProof/>
          </w:rPr>
          <w:t>3.14.3 automationDetails property</w:t>
        </w:r>
        <w:r w:rsidR="00D86572">
          <w:rPr>
            <w:noProof/>
            <w:webHidden/>
          </w:rPr>
          <w:tab/>
        </w:r>
        <w:r w:rsidR="00D86572">
          <w:rPr>
            <w:noProof/>
            <w:webHidden/>
          </w:rPr>
          <w:fldChar w:fldCharType="begin"/>
        </w:r>
        <w:r w:rsidR="00D86572">
          <w:rPr>
            <w:noProof/>
            <w:webHidden/>
          </w:rPr>
          <w:instrText xml:space="preserve"> PAGEREF _Toc6675241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2102250C" w14:textId="6AFD599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2" w:history="1">
        <w:r w:rsidR="00D86572" w:rsidRPr="00A121E4">
          <w:rPr>
            <w:rStyle w:val="Hyperlink"/>
            <w:noProof/>
          </w:rPr>
          <w:t>3.14.4 runAggregates property</w:t>
        </w:r>
        <w:r w:rsidR="00D86572">
          <w:rPr>
            <w:noProof/>
            <w:webHidden/>
          </w:rPr>
          <w:tab/>
        </w:r>
        <w:r w:rsidR="00D86572">
          <w:rPr>
            <w:noProof/>
            <w:webHidden/>
          </w:rPr>
          <w:fldChar w:fldCharType="begin"/>
        </w:r>
        <w:r w:rsidR="00D86572">
          <w:rPr>
            <w:noProof/>
            <w:webHidden/>
          </w:rPr>
          <w:instrText xml:space="preserve"> PAGEREF _Toc6675242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540A29" w14:textId="5AD87A0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3" w:history="1">
        <w:r w:rsidR="00D86572" w:rsidRPr="00A121E4">
          <w:rPr>
            <w:rStyle w:val="Hyperlink"/>
            <w:noProof/>
          </w:rPr>
          <w:t>3.14.5 baselineGuid property</w:t>
        </w:r>
        <w:r w:rsidR="00D86572">
          <w:rPr>
            <w:noProof/>
            <w:webHidden/>
          </w:rPr>
          <w:tab/>
        </w:r>
        <w:r w:rsidR="00D86572">
          <w:rPr>
            <w:noProof/>
            <w:webHidden/>
          </w:rPr>
          <w:fldChar w:fldCharType="begin"/>
        </w:r>
        <w:r w:rsidR="00D86572">
          <w:rPr>
            <w:noProof/>
            <w:webHidden/>
          </w:rPr>
          <w:instrText xml:space="preserve"> PAGEREF _Toc6675243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3516A7B4" w14:textId="05513F8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4" w:history="1">
        <w:r w:rsidR="00D86572" w:rsidRPr="00A121E4">
          <w:rPr>
            <w:rStyle w:val="Hyperlink"/>
            <w:noProof/>
          </w:rPr>
          <w:t>3.14.6 tool property</w:t>
        </w:r>
        <w:r w:rsidR="00D86572">
          <w:rPr>
            <w:noProof/>
            <w:webHidden/>
          </w:rPr>
          <w:tab/>
        </w:r>
        <w:r w:rsidR="00D86572">
          <w:rPr>
            <w:noProof/>
            <w:webHidden/>
          </w:rPr>
          <w:fldChar w:fldCharType="begin"/>
        </w:r>
        <w:r w:rsidR="00D86572">
          <w:rPr>
            <w:noProof/>
            <w:webHidden/>
          </w:rPr>
          <w:instrText xml:space="preserve"> PAGEREF _Toc6675244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412C71F1" w14:textId="108F3B2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5" w:history="1">
        <w:r w:rsidR="00D86572" w:rsidRPr="00A121E4">
          <w:rPr>
            <w:rStyle w:val="Hyperlink"/>
            <w:noProof/>
          </w:rPr>
          <w:t>3.14.7 language</w:t>
        </w:r>
        <w:r w:rsidR="00D86572">
          <w:rPr>
            <w:noProof/>
            <w:webHidden/>
          </w:rPr>
          <w:tab/>
        </w:r>
        <w:r w:rsidR="00D86572">
          <w:rPr>
            <w:noProof/>
            <w:webHidden/>
          </w:rPr>
          <w:fldChar w:fldCharType="begin"/>
        </w:r>
        <w:r w:rsidR="00D86572">
          <w:rPr>
            <w:noProof/>
            <w:webHidden/>
          </w:rPr>
          <w:instrText xml:space="preserve"> PAGEREF _Toc6675245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11C0450" w14:textId="1D9EA56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6" w:history="1">
        <w:r w:rsidR="00D86572" w:rsidRPr="00A121E4">
          <w:rPr>
            <w:rStyle w:val="Hyperlink"/>
            <w:noProof/>
          </w:rPr>
          <w:t>3.14.8 taxonomies property</w:t>
        </w:r>
        <w:r w:rsidR="00D86572">
          <w:rPr>
            <w:noProof/>
            <w:webHidden/>
          </w:rPr>
          <w:tab/>
        </w:r>
        <w:r w:rsidR="00D86572">
          <w:rPr>
            <w:noProof/>
            <w:webHidden/>
          </w:rPr>
          <w:fldChar w:fldCharType="begin"/>
        </w:r>
        <w:r w:rsidR="00D86572">
          <w:rPr>
            <w:noProof/>
            <w:webHidden/>
          </w:rPr>
          <w:instrText xml:space="preserve"> PAGEREF _Toc6675246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0ADE6222" w14:textId="2B43FDF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7" w:history="1">
        <w:r w:rsidR="00D86572" w:rsidRPr="00A121E4">
          <w:rPr>
            <w:rStyle w:val="Hyperlink"/>
            <w:noProof/>
          </w:rPr>
          <w:t>3.14.9 translations property</w:t>
        </w:r>
        <w:r w:rsidR="00D86572">
          <w:rPr>
            <w:noProof/>
            <w:webHidden/>
          </w:rPr>
          <w:tab/>
        </w:r>
        <w:r w:rsidR="00D86572">
          <w:rPr>
            <w:noProof/>
            <w:webHidden/>
          </w:rPr>
          <w:fldChar w:fldCharType="begin"/>
        </w:r>
        <w:r w:rsidR="00D86572">
          <w:rPr>
            <w:noProof/>
            <w:webHidden/>
          </w:rPr>
          <w:instrText xml:space="preserve"> PAGEREF _Toc6675247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10676981" w14:textId="4BED49E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8" w:history="1">
        <w:r w:rsidR="00D86572" w:rsidRPr="00A121E4">
          <w:rPr>
            <w:rStyle w:val="Hyperlink"/>
            <w:noProof/>
          </w:rPr>
          <w:t>3.14.10 policies property</w:t>
        </w:r>
        <w:r w:rsidR="00D86572">
          <w:rPr>
            <w:noProof/>
            <w:webHidden/>
          </w:rPr>
          <w:tab/>
        </w:r>
        <w:r w:rsidR="00D86572">
          <w:rPr>
            <w:noProof/>
            <w:webHidden/>
          </w:rPr>
          <w:fldChar w:fldCharType="begin"/>
        </w:r>
        <w:r w:rsidR="00D86572">
          <w:rPr>
            <w:noProof/>
            <w:webHidden/>
          </w:rPr>
          <w:instrText xml:space="preserve"> PAGEREF _Toc6675248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472159" w14:textId="63A913C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49" w:history="1">
        <w:r w:rsidR="00D86572" w:rsidRPr="00A121E4">
          <w:rPr>
            <w:rStyle w:val="Hyperlink"/>
            <w:noProof/>
          </w:rPr>
          <w:t>3.14.11 invocations property</w:t>
        </w:r>
        <w:r w:rsidR="00D86572">
          <w:rPr>
            <w:noProof/>
            <w:webHidden/>
          </w:rPr>
          <w:tab/>
        </w:r>
        <w:r w:rsidR="00D86572">
          <w:rPr>
            <w:noProof/>
            <w:webHidden/>
          </w:rPr>
          <w:fldChar w:fldCharType="begin"/>
        </w:r>
        <w:r w:rsidR="00D86572">
          <w:rPr>
            <w:noProof/>
            <w:webHidden/>
          </w:rPr>
          <w:instrText xml:space="preserve"> PAGEREF _Toc6675249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45D748F8" w14:textId="522A493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0" w:history="1">
        <w:r w:rsidR="00D86572" w:rsidRPr="00A121E4">
          <w:rPr>
            <w:rStyle w:val="Hyperlink"/>
            <w:noProof/>
          </w:rPr>
          <w:t>3.14.12 conversion property</w:t>
        </w:r>
        <w:r w:rsidR="00D86572">
          <w:rPr>
            <w:noProof/>
            <w:webHidden/>
          </w:rPr>
          <w:tab/>
        </w:r>
        <w:r w:rsidR="00D86572">
          <w:rPr>
            <w:noProof/>
            <w:webHidden/>
          </w:rPr>
          <w:fldChar w:fldCharType="begin"/>
        </w:r>
        <w:r w:rsidR="00D86572">
          <w:rPr>
            <w:noProof/>
            <w:webHidden/>
          </w:rPr>
          <w:instrText xml:space="preserve"> PAGEREF _Toc6675250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F1732AC" w14:textId="6D61C5D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1" w:history="1">
        <w:r w:rsidR="00D86572" w:rsidRPr="00A121E4">
          <w:rPr>
            <w:rStyle w:val="Hyperlink"/>
            <w:noProof/>
          </w:rPr>
          <w:t>3.14.13 versionControlProvenance property</w:t>
        </w:r>
        <w:r w:rsidR="00D86572">
          <w:rPr>
            <w:noProof/>
            <w:webHidden/>
          </w:rPr>
          <w:tab/>
        </w:r>
        <w:r w:rsidR="00D86572">
          <w:rPr>
            <w:noProof/>
            <w:webHidden/>
          </w:rPr>
          <w:fldChar w:fldCharType="begin"/>
        </w:r>
        <w:r w:rsidR="00D86572">
          <w:rPr>
            <w:noProof/>
            <w:webHidden/>
          </w:rPr>
          <w:instrText xml:space="preserve"> PAGEREF _Toc6675251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7FFF5DB" w14:textId="785D2DA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2" w:history="1">
        <w:r w:rsidR="00D86572" w:rsidRPr="00A121E4">
          <w:rPr>
            <w:rStyle w:val="Hyperlink"/>
            <w:noProof/>
          </w:rPr>
          <w:t>3.14.14 originalUriBaseIds property</w:t>
        </w:r>
        <w:r w:rsidR="00D86572">
          <w:rPr>
            <w:noProof/>
            <w:webHidden/>
          </w:rPr>
          <w:tab/>
        </w:r>
        <w:r w:rsidR="00D86572">
          <w:rPr>
            <w:noProof/>
            <w:webHidden/>
          </w:rPr>
          <w:fldChar w:fldCharType="begin"/>
        </w:r>
        <w:r w:rsidR="00D86572">
          <w:rPr>
            <w:noProof/>
            <w:webHidden/>
          </w:rPr>
          <w:instrText xml:space="preserve"> PAGEREF _Toc6675252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187B8AF" w14:textId="38FD561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3" w:history="1">
        <w:r w:rsidR="00D86572" w:rsidRPr="00A121E4">
          <w:rPr>
            <w:rStyle w:val="Hyperlink"/>
            <w:noProof/>
          </w:rPr>
          <w:t>3.14.15 artifacts property</w:t>
        </w:r>
        <w:r w:rsidR="00D86572">
          <w:rPr>
            <w:noProof/>
            <w:webHidden/>
          </w:rPr>
          <w:tab/>
        </w:r>
        <w:r w:rsidR="00D86572">
          <w:rPr>
            <w:noProof/>
            <w:webHidden/>
          </w:rPr>
          <w:fldChar w:fldCharType="begin"/>
        </w:r>
        <w:r w:rsidR="00D86572">
          <w:rPr>
            <w:noProof/>
            <w:webHidden/>
          </w:rPr>
          <w:instrText xml:space="preserve"> PAGEREF _Toc6675253 \h </w:instrText>
        </w:r>
        <w:r w:rsidR="00D86572">
          <w:rPr>
            <w:noProof/>
            <w:webHidden/>
          </w:rPr>
        </w:r>
        <w:r w:rsidR="00D86572">
          <w:rPr>
            <w:noProof/>
            <w:webHidden/>
          </w:rPr>
          <w:fldChar w:fldCharType="separate"/>
        </w:r>
        <w:r w:rsidR="00D86572">
          <w:rPr>
            <w:noProof/>
            <w:webHidden/>
          </w:rPr>
          <w:t>51</w:t>
        </w:r>
        <w:r w:rsidR="00D86572">
          <w:rPr>
            <w:noProof/>
            <w:webHidden/>
          </w:rPr>
          <w:fldChar w:fldCharType="end"/>
        </w:r>
      </w:hyperlink>
    </w:p>
    <w:p w14:paraId="2EC50185" w14:textId="56E3F0F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4" w:history="1">
        <w:r w:rsidR="00D86572" w:rsidRPr="00A121E4">
          <w:rPr>
            <w:rStyle w:val="Hyperlink"/>
            <w:noProof/>
          </w:rPr>
          <w:t>3.14.16 logicalLocations property</w:t>
        </w:r>
        <w:r w:rsidR="00D86572">
          <w:rPr>
            <w:noProof/>
            <w:webHidden/>
          </w:rPr>
          <w:tab/>
        </w:r>
        <w:r w:rsidR="00D86572">
          <w:rPr>
            <w:noProof/>
            <w:webHidden/>
          </w:rPr>
          <w:fldChar w:fldCharType="begin"/>
        </w:r>
        <w:r w:rsidR="00D86572">
          <w:rPr>
            <w:noProof/>
            <w:webHidden/>
          </w:rPr>
          <w:instrText xml:space="preserve"> PAGEREF _Toc6675254 \h </w:instrText>
        </w:r>
        <w:r w:rsidR="00D86572">
          <w:rPr>
            <w:noProof/>
            <w:webHidden/>
          </w:rPr>
        </w:r>
        <w:r w:rsidR="00D86572">
          <w:rPr>
            <w:noProof/>
            <w:webHidden/>
          </w:rPr>
          <w:fldChar w:fldCharType="separate"/>
        </w:r>
        <w:r w:rsidR="00D86572">
          <w:rPr>
            <w:noProof/>
            <w:webHidden/>
          </w:rPr>
          <w:t>52</w:t>
        </w:r>
        <w:r w:rsidR="00D86572">
          <w:rPr>
            <w:noProof/>
            <w:webHidden/>
          </w:rPr>
          <w:fldChar w:fldCharType="end"/>
        </w:r>
      </w:hyperlink>
    </w:p>
    <w:p w14:paraId="56D80D07" w14:textId="63F7298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5" w:history="1">
        <w:r w:rsidR="00D86572" w:rsidRPr="00A121E4">
          <w:rPr>
            <w:rStyle w:val="Hyperlink"/>
            <w:noProof/>
          </w:rPr>
          <w:t>3.14.17 addresses property</w:t>
        </w:r>
        <w:r w:rsidR="00D86572">
          <w:rPr>
            <w:noProof/>
            <w:webHidden/>
          </w:rPr>
          <w:tab/>
        </w:r>
        <w:r w:rsidR="00D86572">
          <w:rPr>
            <w:noProof/>
            <w:webHidden/>
          </w:rPr>
          <w:fldChar w:fldCharType="begin"/>
        </w:r>
        <w:r w:rsidR="00D86572">
          <w:rPr>
            <w:noProof/>
            <w:webHidden/>
          </w:rPr>
          <w:instrText xml:space="preserve"> PAGEREF _Toc6675255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978AAD9" w14:textId="3A831F9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6" w:history="1">
        <w:r w:rsidR="00D86572" w:rsidRPr="00A121E4">
          <w:rPr>
            <w:rStyle w:val="Hyperlink"/>
            <w:noProof/>
          </w:rPr>
          <w:t>3.14.18 threadFlowLocations property</w:t>
        </w:r>
        <w:r w:rsidR="00D86572">
          <w:rPr>
            <w:noProof/>
            <w:webHidden/>
          </w:rPr>
          <w:tab/>
        </w:r>
        <w:r w:rsidR="00D86572">
          <w:rPr>
            <w:noProof/>
            <w:webHidden/>
          </w:rPr>
          <w:fldChar w:fldCharType="begin"/>
        </w:r>
        <w:r w:rsidR="00D86572">
          <w:rPr>
            <w:noProof/>
            <w:webHidden/>
          </w:rPr>
          <w:instrText xml:space="preserve"> PAGEREF _Toc6675256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653F107C" w14:textId="65B98C7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7" w:history="1">
        <w:r w:rsidR="00D86572" w:rsidRPr="00A121E4">
          <w:rPr>
            <w:rStyle w:val="Hyperlink"/>
            <w:noProof/>
          </w:rPr>
          <w:t>3.14.19 graphs property</w:t>
        </w:r>
        <w:r w:rsidR="00D86572">
          <w:rPr>
            <w:noProof/>
            <w:webHidden/>
          </w:rPr>
          <w:tab/>
        </w:r>
        <w:r w:rsidR="00D86572">
          <w:rPr>
            <w:noProof/>
            <w:webHidden/>
          </w:rPr>
          <w:fldChar w:fldCharType="begin"/>
        </w:r>
        <w:r w:rsidR="00D86572">
          <w:rPr>
            <w:noProof/>
            <w:webHidden/>
          </w:rPr>
          <w:instrText xml:space="preserve"> PAGEREF _Toc6675257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F685417" w14:textId="2457C2B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8" w:history="1">
        <w:r w:rsidR="00D86572" w:rsidRPr="00A121E4">
          <w:rPr>
            <w:rStyle w:val="Hyperlink"/>
            <w:noProof/>
          </w:rPr>
          <w:t>3.14.20 requests property</w:t>
        </w:r>
        <w:r w:rsidR="00D86572">
          <w:rPr>
            <w:noProof/>
            <w:webHidden/>
          </w:rPr>
          <w:tab/>
        </w:r>
        <w:r w:rsidR="00D86572">
          <w:rPr>
            <w:noProof/>
            <w:webHidden/>
          </w:rPr>
          <w:fldChar w:fldCharType="begin"/>
        </w:r>
        <w:r w:rsidR="00D86572">
          <w:rPr>
            <w:noProof/>
            <w:webHidden/>
          </w:rPr>
          <w:instrText xml:space="preserve"> PAGEREF _Toc6675258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06ED78A" w14:textId="1E4AE11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59" w:history="1">
        <w:r w:rsidR="00D86572" w:rsidRPr="00A121E4">
          <w:rPr>
            <w:rStyle w:val="Hyperlink"/>
            <w:noProof/>
          </w:rPr>
          <w:t>3.14.21 responses property</w:t>
        </w:r>
        <w:r w:rsidR="00D86572">
          <w:rPr>
            <w:noProof/>
            <w:webHidden/>
          </w:rPr>
          <w:tab/>
        </w:r>
        <w:r w:rsidR="00D86572">
          <w:rPr>
            <w:noProof/>
            <w:webHidden/>
          </w:rPr>
          <w:fldChar w:fldCharType="begin"/>
        </w:r>
        <w:r w:rsidR="00D86572">
          <w:rPr>
            <w:noProof/>
            <w:webHidden/>
          </w:rPr>
          <w:instrText xml:space="preserve"> PAGEREF _Toc6675259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574F9329" w14:textId="05863CB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0" w:history="1">
        <w:r w:rsidR="00D86572" w:rsidRPr="00A121E4">
          <w:rPr>
            <w:rStyle w:val="Hyperlink"/>
            <w:noProof/>
          </w:rPr>
          <w:t>3.14.22 results property</w:t>
        </w:r>
        <w:r w:rsidR="00D86572">
          <w:rPr>
            <w:noProof/>
            <w:webHidden/>
          </w:rPr>
          <w:tab/>
        </w:r>
        <w:r w:rsidR="00D86572">
          <w:rPr>
            <w:noProof/>
            <w:webHidden/>
          </w:rPr>
          <w:fldChar w:fldCharType="begin"/>
        </w:r>
        <w:r w:rsidR="00D86572">
          <w:rPr>
            <w:noProof/>
            <w:webHidden/>
          </w:rPr>
          <w:instrText xml:space="preserve"> PAGEREF _Toc6675260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2CD776B" w14:textId="2EAAB28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1" w:history="1">
        <w:r w:rsidR="00D86572" w:rsidRPr="00A121E4">
          <w:rPr>
            <w:rStyle w:val="Hyperlink"/>
            <w:noProof/>
          </w:rPr>
          <w:t>3.14.23 defaultEncoding property</w:t>
        </w:r>
        <w:r w:rsidR="00D86572">
          <w:rPr>
            <w:noProof/>
            <w:webHidden/>
          </w:rPr>
          <w:tab/>
        </w:r>
        <w:r w:rsidR="00D86572">
          <w:rPr>
            <w:noProof/>
            <w:webHidden/>
          </w:rPr>
          <w:fldChar w:fldCharType="begin"/>
        </w:r>
        <w:r w:rsidR="00D86572">
          <w:rPr>
            <w:noProof/>
            <w:webHidden/>
          </w:rPr>
          <w:instrText xml:space="preserve"> PAGEREF _Toc6675261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3F6B1073" w14:textId="516C55E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2" w:history="1">
        <w:r w:rsidR="00D86572" w:rsidRPr="00A121E4">
          <w:rPr>
            <w:rStyle w:val="Hyperlink"/>
            <w:noProof/>
          </w:rPr>
          <w:t>3.14.24 defaultSourceLanguage property</w:t>
        </w:r>
        <w:r w:rsidR="00D86572">
          <w:rPr>
            <w:noProof/>
            <w:webHidden/>
          </w:rPr>
          <w:tab/>
        </w:r>
        <w:r w:rsidR="00D86572">
          <w:rPr>
            <w:noProof/>
            <w:webHidden/>
          </w:rPr>
          <w:fldChar w:fldCharType="begin"/>
        </w:r>
        <w:r w:rsidR="00D86572">
          <w:rPr>
            <w:noProof/>
            <w:webHidden/>
          </w:rPr>
          <w:instrText xml:space="preserve"> PAGEREF _Toc6675262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0962D7AF" w14:textId="4525F6A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3" w:history="1">
        <w:r w:rsidR="00D86572" w:rsidRPr="00A121E4">
          <w:rPr>
            <w:rStyle w:val="Hyperlink"/>
            <w:noProof/>
          </w:rPr>
          <w:t>3.14.25 newlineSequences property</w:t>
        </w:r>
        <w:r w:rsidR="00D86572">
          <w:rPr>
            <w:noProof/>
            <w:webHidden/>
          </w:rPr>
          <w:tab/>
        </w:r>
        <w:r w:rsidR="00D86572">
          <w:rPr>
            <w:noProof/>
            <w:webHidden/>
          </w:rPr>
          <w:fldChar w:fldCharType="begin"/>
        </w:r>
        <w:r w:rsidR="00D86572">
          <w:rPr>
            <w:noProof/>
            <w:webHidden/>
          </w:rPr>
          <w:instrText xml:space="preserve"> PAGEREF _Toc6675263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2FF90820" w14:textId="4F172CB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4" w:history="1">
        <w:r w:rsidR="00D86572" w:rsidRPr="00A121E4">
          <w:rPr>
            <w:rStyle w:val="Hyperlink"/>
            <w:noProof/>
          </w:rPr>
          <w:t>3.14.26 columnKind property</w:t>
        </w:r>
        <w:r w:rsidR="00D86572">
          <w:rPr>
            <w:noProof/>
            <w:webHidden/>
          </w:rPr>
          <w:tab/>
        </w:r>
        <w:r w:rsidR="00D86572">
          <w:rPr>
            <w:noProof/>
            <w:webHidden/>
          </w:rPr>
          <w:fldChar w:fldCharType="begin"/>
        </w:r>
        <w:r w:rsidR="00D86572">
          <w:rPr>
            <w:noProof/>
            <w:webHidden/>
          </w:rPr>
          <w:instrText xml:space="preserve"> PAGEREF _Toc6675264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7FB98C43" w14:textId="52A1CB8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5" w:history="1">
        <w:r w:rsidR="00D86572" w:rsidRPr="00A121E4">
          <w:rPr>
            <w:rStyle w:val="Hyperlink"/>
            <w:noProof/>
          </w:rPr>
          <w:t>3.14.27 redactionToken property</w:t>
        </w:r>
        <w:r w:rsidR="00D86572">
          <w:rPr>
            <w:noProof/>
            <w:webHidden/>
          </w:rPr>
          <w:tab/>
        </w:r>
        <w:r w:rsidR="00D86572">
          <w:rPr>
            <w:noProof/>
            <w:webHidden/>
          </w:rPr>
          <w:fldChar w:fldCharType="begin"/>
        </w:r>
        <w:r w:rsidR="00D86572">
          <w:rPr>
            <w:noProof/>
            <w:webHidden/>
          </w:rPr>
          <w:instrText xml:space="preserve"> PAGEREF _Toc6675265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0C46E1FA" w14:textId="034D020C"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66" w:history="1">
        <w:r w:rsidR="00D86572" w:rsidRPr="00A121E4">
          <w:rPr>
            <w:rStyle w:val="Hyperlink"/>
            <w:noProof/>
          </w:rPr>
          <w:t>3.15 externalPropertyFileReferences object</w:t>
        </w:r>
        <w:r w:rsidR="00D86572">
          <w:rPr>
            <w:noProof/>
            <w:webHidden/>
          </w:rPr>
          <w:tab/>
        </w:r>
        <w:r w:rsidR="00D86572">
          <w:rPr>
            <w:noProof/>
            <w:webHidden/>
          </w:rPr>
          <w:fldChar w:fldCharType="begin"/>
        </w:r>
        <w:r w:rsidR="00D86572">
          <w:rPr>
            <w:noProof/>
            <w:webHidden/>
          </w:rPr>
          <w:instrText xml:space="preserve"> PAGEREF _Toc6675266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657DC36" w14:textId="142AF6D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7" w:history="1">
        <w:r w:rsidR="00D86572" w:rsidRPr="00A121E4">
          <w:rPr>
            <w:rStyle w:val="Hyperlink"/>
            <w:noProof/>
          </w:rPr>
          <w:t>3.15.1 General</w:t>
        </w:r>
        <w:r w:rsidR="00D86572">
          <w:rPr>
            <w:noProof/>
            <w:webHidden/>
          </w:rPr>
          <w:tab/>
        </w:r>
        <w:r w:rsidR="00D86572">
          <w:rPr>
            <w:noProof/>
            <w:webHidden/>
          </w:rPr>
          <w:fldChar w:fldCharType="begin"/>
        </w:r>
        <w:r w:rsidR="00D86572">
          <w:rPr>
            <w:noProof/>
            <w:webHidden/>
          </w:rPr>
          <w:instrText xml:space="preserve"> PAGEREF _Toc6675267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43A7B36C" w14:textId="11A2DBC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8" w:history="1">
        <w:r w:rsidR="00D86572" w:rsidRPr="00A121E4">
          <w:rPr>
            <w:rStyle w:val="Hyperlink"/>
            <w:noProof/>
          </w:rPr>
          <w:t>3.15.2 Rationale</w:t>
        </w:r>
        <w:r w:rsidR="00D86572">
          <w:rPr>
            <w:noProof/>
            <w:webHidden/>
          </w:rPr>
          <w:tab/>
        </w:r>
        <w:r w:rsidR="00D86572">
          <w:rPr>
            <w:noProof/>
            <w:webHidden/>
          </w:rPr>
          <w:fldChar w:fldCharType="begin"/>
        </w:r>
        <w:r w:rsidR="00D86572">
          <w:rPr>
            <w:noProof/>
            <w:webHidden/>
          </w:rPr>
          <w:instrText xml:space="preserve"> PAGEREF _Toc6675268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39B0BBB" w14:textId="0DB3211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69" w:history="1">
        <w:r w:rsidR="00D86572" w:rsidRPr="00A121E4">
          <w:rPr>
            <w:rStyle w:val="Hyperlink"/>
            <w:noProof/>
          </w:rPr>
          <w:t>3.15.3 Properties</w:t>
        </w:r>
        <w:r w:rsidR="00D86572">
          <w:rPr>
            <w:noProof/>
            <w:webHidden/>
          </w:rPr>
          <w:tab/>
        </w:r>
        <w:r w:rsidR="00D86572">
          <w:rPr>
            <w:noProof/>
            <w:webHidden/>
          </w:rPr>
          <w:fldChar w:fldCharType="begin"/>
        </w:r>
        <w:r w:rsidR="00D86572">
          <w:rPr>
            <w:noProof/>
            <w:webHidden/>
          </w:rPr>
          <w:instrText xml:space="preserve"> PAGEREF _Toc6675269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3E1DC213" w14:textId="639E4CC8"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70" w:history="1">
        <w:r w:rsidR="00D86572" w:rsidRPr="00A121E4">
          <w:rPr>
            <w:rStyle w:val="Hyperlink"/>
            <w:noProof/>
          </w:rPr>
          <w:t>3.16 externalPropertyFileReference object</w:t>
        </w:r>
        <w:r w:rsidR="00D86572">
          <w:rPr>
            <w:noProof/>
            <w:webHidden/>
          </w:rPr>
          <w:tab/>
        </w:r>
        <w:r w:rsidR="00D86572">
          <w:rPr>
            <w:noProof/>
            <w:webHidden/>
          </w:rPr>
          <w:fldChar w:fldCharType="begin"/>
        </w:r>
        <w:r w:rsidR="00D86572">
          <w:rPr>
            <w:noProof/>
            <w:webHidden/>
          </w:rPr>
          <w:instrText xml:space="preserve"> PAGEREF _Toc6675270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16AB3523" w14:textId="0CCA9F1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71" w:history="1">
        <w:r w:rsidR="00D86572" w:rsidRPr="00A121E4">
          <w:rPr>
            <w:rStyle w:val="Hyperlink"/>
            <w:noProof/>
          </w:rPr>
          <w:t>3.16.1 General</w:t>
        </w:r>
        <w:r w:rsidR="00D86572">
          <w:rPr>
            <w:noProof/>
            <w:webHidden/>
          </w:rPr>
          <w:tab/>
        </w:r>
        <w:r w:rsidR="00D86572">
          <w:rPr>
            <w:noProof/>
            <w:webHidden/>
          </w:rPr>
          <w:fldChar w:fldCharType="begin"/>
        </w:r>
        <w:r w:rsidR="00D86572">
          <w:rPr>
            <w:noProof/>
            <w:webHidden/>
          </w:rPr>
          <w:instrText xml:space="preserve"> PAGEREF _Toc6675271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41223836" w14:textId="146BEE5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72" w:history="1">
        <w:r w:rsidR="00D86572" w:rsidRPr="00A121E4">
          <w:rPr>
            <w:rStyle w:val="Hyperlink"/>
            <w:noProof/>
          </w:rPr>
          <w:t>3.16.2 location property</w:t>
        </w:r>
        <w:r w:rsidR="00D86572">
          <w:rPr>
            <w:noProof/>
            <w:webHidden/>
          </w:rPr>
          <w:tab/>
        </w:r>
        <w:r w:rsidR="00D86572">
          <w:rPr>
            <w:noProof/>
            <w:webHidden/>
          </w:rPr>
          <w:fldChar w:fldCharType="begin"/>
        </w:r>
        <w:r w:rsidR="00D86572">
          <w:rPr>
            <w:noProof/>
            <w:webHidden/>
          </w:rPr>
          <w:instrText xml:space="preserve"> PAGEREF _Toc6675272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58D347CE" w14:textId="726389F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73" w:history="1">
        <w:r w:rsidR="00D86572" w:rsidRPr="00A121E4">
          <w:rPr>
            <w:rStyle w:val="Hyperlink"/>
            <w:noProof/>
          </w:rPr>
          <w:t>3.16.3 guid property</w:t>
        </w:r>
        <w:r w:rsidR="00D86572">
          <w:rPr>
            <w:noProof/>
            <w:webHidden/>
          </w:rPr>
          <w:tab/>
        </w:r>
        <w:r w:rsidR="00D86572">
          <w:rPr>
            <w:noProof/>
            <w:webHidden/>
          </w:rPr>
          <w:fldChar w:fldCharType="begin"/>
        </w:r>
        <w:r w:rsidR="00D86572">
          <w:rPr>
            <w:noProof/>
            <w:webHidden/>
          </w:rPr>
          <w:instrText xml:space="preserve"> PAGEREF _Toc6675273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3C76A205" w14:textId="4FE9E3C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74" w:history="1">
        <w:r w:rsidR="00D86572" w:rsidRPr="00A121E4">
          <w:rPr>
            <w:rStyle w:val="Hyperlink"/>
            <w:noProof/>
          </w:rPr>
          <w:t>3.16.4 itemCount property</w:t>
        </w:r>
        <w:r w:rsidR="00D86572">
          <w:rPr>
            <w:noProof/>
            <w:webHidden/>
          </w:rPr>
          <w:tab/>
        </w:r>
        <w:r w:rsidR="00D86572">
          <w:rPr>
            <w:noProof/>
            <w:webHidden/>
          </w:rPr>
          <w:fldChar w:fldCharType="begin"/>
        </w:r>
        <w:r w:rsidR="00D86572">
          <w:rPr>
            <w:noProof/>
            <w:webHidden/>
          </w:rPr>
          <w:instrText xml:space="preserve"> PAGEREF _Toc6675274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2E328125" w14:textId="1C6F15CE"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75" w:history="1">
        <w:r w:rsidR="00D86572" w:rsidRPr="00A121E4">
          <w:rPr>
            <w:rStyle w:val="Hyperlink"/>
            <w:noProof/>
          </w:rPr>
          <w:t>3.17 runAutomationDetails object</w:t>
        </w:r>
        <w:r w:rsidR="00D86572">
          <w:rPr>
            <w:noProof/>
            <w:webHidden/>
          </w:rPr>
          <w:tab/>
        </w:r>
        <w:r w:rsidR="00D86572">
          <w:rPr>
            <w:noProof/>
            <w:webHidden/>
          </w:rPr>
          <w:fldChar w:fldCharType="begin"/>
        </w:r>
        <w:r w:rsidR="00D86572">
          <w:rPr>
            <w:noProof/>
            <w:webHidden/>
          </w:rPr>
          <w:instrText xml:space="preserve"> PAGEREF _Toc6675275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62912E6C" w14:textId="5C7BEB0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76" w:history="1">
        <w:r w:rsidR="00D86572" w:rsidRPr="00A121E4">
          <w:rPr>
            <w:rStyle w:val="Hyperlink"/>
            <w:noProof/>
          </w:rPr>
          <w:t>3.17.1 General</w:t>
        </w:r>
        <w:r w:rsidR="00D86572">
          <w:rPr>
            <w:noProof/>
            <w:webHidden/>
          </w:rPr>
          <w:tab/>
        </w:r>
        <w:r w:rsidR="00D86572">
          <w:rPr>
            <w:noProof/>
            <w:webHidden/>
          </w:rPr>
          <w:fldChar w:fldCharType="begin"/>
        </w:r>
        <w:r w:rsidR="00D86572">
          <w:rPr>
            <w:noProof/>
            <w:webHidden/>
          </w:rPr>
          <w:instrText xml:space="preserve"> PAGEREF _Toc6675276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76AED819" w14:textId="63F31DE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77" w:history="1">
        <w:r w:rsidR="00D86572" w:rsidRPr="00A121E4">
          <w:rPr>
            <w:rStyle w:val="Hyperlink"/>
            <w:noProof/>
          </w:rPr>
          <w:t>3.17.2 description property</w:t>
        </w:r>
        <w:r w:rsidR="00D86572">
          <w:rPr>
            <w:noProof/>
            <w:webHidden/>
          </w:rPr>
          <w:tab/>
        </w:r>
        <w:r w:rsidR="00D86572">
          <w:rPr>
            <w:noProof/>
            <w:webHidden/>
          </w:rPr>
          <w:fldChar w:fldCharType="begin"/>
        </w:r>
        <w:r w:rsidR="00D86572">
          <w:rPr>
            <w:noProof/>
            <w:webHidden/>
          </w:rPr>
          <w:instrText xml:space="preserve"> PAGEREF _Toc6675277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2CA52261" w14:textId="0E4387E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78" w:history="1">
        <w:r w:rsidR="00D86572" w:rsidRPr="00A121E4">
          <w:rPr>
            <w:rStyle w:val="Hyperlink"/>
            <w:noProof/>
          </w:rPr>
          <w:t>3.17.3 id property</w:t>
        </w:r>
        <w:r w:rsidR="00D86572">
          <w:rPr>
            <w:noProof/>
            <w:webHidden/>
          </w:rPr>
          <w:tab/>
        </w:r>
        <w:r w:rsidR="00D86572">
          <w:rPr>
            <w:noProof/>
            <w:webHidden/>
          </w:rPr>
          <w:fldChar w:fldCharType="begin"/>
        </w:r>
        <w:r w:rsidR="00D86572">
          <w:rPr>
            <w:noProof/>
            <w:webHidden/>
          </w:rPr>
          <w:instrText xml:space="preserve"> PAGEREF _Toc6675278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624C146" w14:textId="479DC7F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79" w:history="1">
        <w:r w:rsidR="00D86572" w:rsidRPr="00A121E4">
          <w:rPr>
            <w:rStyle w:val="Hyperlink"/>
            <w:noProof/>
          </w:rPr>
          <w:t>3.17.4 guid property</w:t>
        </w:r>
        <w:r w:rsidR="00D86572">
          <w:rPr>
            <w:noProof/>
            <w:webHidden/>
          </w:rPr>
          <w:tab/>
        </w:r>
        <w:r w:rsidR="00D86572">
          <w:rPr>
            <w:noProof/>
            <w:webHidden/>
          </w:rPr>
          <w:fldChar w:fldCharType="begin"/>
        </w:r>
        <w:r w:rsidR="00D86572">
          <w:rPr>
            <w:noProof/>
            <w:webHidden/>
          </w:rPr>
          <w:instrText xml:space="preserve"> PAGEREF _Toc6675279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B1772B2" w14:textId="47CC55A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80" w:history="1">
        <w:r w:rsidR="00D86572" w:rsidRPr="00A121E4">
          <w:rPr>
            <w:rStyle w:val="Hyperlink"/>
            <w:noProof/>
          </w:rPr>
          <w:t>3.17.5 correlationGuid property</w:t>
        </w:r>
        <w:r w:rsidR="00D86572">
          <w:rPr>
            <w:noProof/>
            <w:webHidden/>
          </w:rPr>
          <w:tab/>
        </w:r>
        <w:r w:rsidR="00D86572">
          <w:rPr>
            <w:noProof/>
            <w:webHidden/>
          </w:rPr>
          <w:fldChar w:fldCharType="begin"/>
        </w:r>
        <w:r w:rsidR="00D86572">
          <w:rPr>
            <w:noProof/>
            <w:webHidden/>
          </w:rPr>
          <w:instrText xml:space="preserve"> PAGEREF _Toc6675280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2D97EF75" w14:textId="1B3F4914"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81" w:history="1">
        <w:r w:rsidR="00D86572" w:rsidRPr="00A121E4">
          <w:rPr>
            <w:rStyle w:val="Hyperlink"/>
            <w:noProof/>
          </w:rPr>
          <w:t>3.18 tool object</w:t>
        </w:r>
        <w:r w:rsidR="00D86572">
          <w:rPr>
            <w:noProof/>
            <w:webHidden/>
          </w:rPr>
          <w:tab/>
        </w:r>
        <w:r w:rsidR="00D86572">
          <w:rPr>
            <w:noProof/>
            <w:webHidden/>
          </w:rPr>
          <w:fldChar w:fldCharType="begin"/>
        </w:r>
        <w:r w:rsidR="00D86572">
          <w:rPr>
            <w:noProof/>
            <w:webHidden/>
          </w:rPr>
          <w:instrText xml:space="preserve"> PAGEREF _Toc6675281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8CA1859" w14:textId="7159815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82" w:history="1">
        <w:r w:rsidR="00D86572" w:rsidRPr="00A121E4">
          <w:rPr>
            <w:rStyle w:val="Hyperlink"/>
            <w:noProof/>
          </w:rPr>
          <w:t>3.18.1 General</w:t>
        </w:r>
        <w:r w:rsidR="00D86572">
          <w:rPr>
            <w:noProof/>
            <w:webHidden/>
          </w:rPr>
          <w:tab/>
        </w:r>
        <w:r w:rsidR="00D86572">
          <w:rPr>
            <w:noProof/>
            <w:webHidden/>
          </w:rPr>
          <w:fldChar w:fldCharType="begin"/>
        </w:r>
        <w:r w:rsidR="00D86572">
          <w:rPr>
            <w:noProof/>
            <w:webHidden/>
          </w:rPr>
          <w:instrText xml:space="preserve"> PAGEREF _Toc6675282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C14D4B1" w14:textId="090E65F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83" w:history="1">
        <w:r w:rsidR="00D86572" w:rsidRPr="00A121E4">
          <w:rPr>
            <w:rStyle w:val="Hyperlink"/>
            <w:noProof/>
          </w:rPr>
          <w:t>3.18.2 driver property</w:t>
        </w:r>
        <w:r w:rsidR="00D86572">
          <w:rPr>
            <w:noProof/>
            <w:webHidden/>
          </w:rPr>
          <w:tab/>
        </w:r>
        <w:r w:rsidR="00D86572">
          <w:rPr>
            <w:noProof/>
            <w:webHidden/>
          </w:rPr>
          <w:fldChar w:fldCharType="begin"/>
        </w:r>
        <w:r w:rsidR="00D86572">
          <w:rPr>
            <w:noProof/>
            <w:webHidden/>
          </w:rPr>
          <w:instrText xml:space="preserve"> PAGEREF _Toc6675283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305349" w14:textId="531C104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84" w:history="1">
        <w:r w:rsidR="00D86572" w:rsidRPr="00A121E4">
          <w:rPr>
            <w:rStyle w:val="Hyperlink"/>
            <w:noProof/>
          </w:rPr>
          <w:t>3.18.3 extensions property</w:t>
        </w:r>
        <w:r w:rsidR="00D86572">
          <w:rPr>
            <w:noProof/>
            <w:webHidden/>
          </w:rPr>
          <w:tab/>
        </w:r>
        <w:r w:rsidR="00D86572">
          <w:rPr>
            <w:noProof/>
            <w:webHidden/>
          </w:rPr>
          <w:fldChar w:fldCharType="begin"/>
        </w:r>
        <w:r w:rsidR="00D86572">
          <w:rPr>
            <w:noProof/>
            <w:webHidden/>
          </w:rPr>
          <w:instrText xml:space="preserve"> PAGEREF _Toc6675284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F7C7DA" w14:textId="2BF40CDC" w:rsidR="00D86572" w:rsidRDefault="00133864">
      <w:pPr>
        <w:pStyle w:val="TOC2"/>
        <w:tabs>
          <w:tab w:val="right" w:leader="dot" w:pos="9350"/>
        </w:tabs>
        <w:rPr>
          <w:rFonts w:asciiTheme="minorHAnsi" w:eastAsiaTheme="minorEastAsia" w:hAnsiTheme="minorHAnsi" w:cstheme="minorBidi"/>
          <w:noProof/>
          <w:sz w:val="22"/>
          <w:szCs w:val="22"/>
        </w:rPr>
      </w:pPr>
      <w:hyperlink w:anchor="_Toc6675285" w:history="1">
        <w:r w:rsidR="00D86572" w:rsidRPr="00A121E4">
          <w:rPr>
            <w:rStyle w:val="Hyperlink"/>
            <w:noProof/>
          </w:rPr>
          <w:t>3.19 toolComponent object</w:t>
        </w:r>
        <w:r w:rsidR="00D86572">
          <w:rPr>
            <w:noProof/>
            <w:webHidden/>
          </w:rPr>
          <w:tab/>
        </w:r>
        <w:r w:rsidR="00D86572">
          <w:rPr>
            <w:noProof/>
            <w:webHidden/>
          </w:rPr>
          <w:fldChar w:fldCharType="begin"/>
        </w:r>
        <w:r w:rsidR="00D86572">
          <w:rPr>
            <w:noProof/>
            <w:webHidden/>
          </w:rPr>
          <w:instrText xml:space="preserve"> PAGEREF _Toc6675285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6ABAAFBD" w14:textId="6ED3F1C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86" w:history="1">
        <w:r w:rsidR="00D86572" w:rsidRPr="00A121E4">
          <w:rPr>
            <w:rStyle w:val="Hyperlink"/>
            <w:noProof/>
          </w:rPr>
          <w:t>3.19.1 General</w:t>
        </w:r>
        <w:r w:rsidR="00D86572">
          <w:rPr>
            <w:noProof/>
            <w:webHidden/>
          </w:rPr>
          <w:tab/>
        </w:r>
        <w:r w:rsidR="00D86572">
          <w:rPr>
            <w:noProof/>
            <w:webHidden/>
          </w:rPr>
          <w:fldChar w:fldCharType="begin"/>
        </w:r>
        <w:r w:rsidR="00D86572">
          <w:rPr>
            <w:noProof/>
            <w:webHidden/>
          </w:rPr>
          <w:instrText xml:space="preserve"> PAGEREF _Toc6675286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16F4D2AF" w14:textId="07F6192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87" w:history="1">
        <w:r w:rsidR="00D86572" w:rsidRPr="00A121E4">
          <w:rPr>
            <w:rStyle w:val="Hyperlink"/>
            <w:noProof/>
          </w:rPr>
          <w:t>3.19.2 Taxonomies</w:t>
        </w:r>
        <w:r w:rsidR="00D86572">
          <w:rPr>
            <w:noProof/>
            <w:webHidden/>
          </w:rPr>
          <w:tab/>
        </w:r>
        <w:r w:rsidR="00D86572">
          <w:rPr>
            <w:noProof/>
            <w:webHidden/>
          </w:rPr>
          <w:fldChar w:fldCharType="begin"/>
        </w:r>
        <w:r w:rsidR="00D86572">
          <w:rPr>
            <w:noProof/>
            <w:webHidden/>
          </w:rPr>
          <w:instrText xml:space="preserve"> PAGEREF _Toc6675287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49434210" w14:textId="4C46006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88" w:history="1">
        <w:r w:rsidR="00D86572" w:rsidRPr="00A121E4">
          <w:rPr>
            <w:rStyle w:val="Hyperlink"/>
            <w:noProof/>
          </w:rPr>
          <w:t>3.19.3 Translations</w:t>
        </w:r>
        <w:r w:rsidR="00D86572">
          <w:rPr>
            <w:noProof/>
            <w:webHidden/>
          </w:rPr>
          <w:tab/>
        </w:r>
        <w:r w:rsidR="00D86572">
          <w:rPr>
            <w:noProof/>
            <w:webHidden/>
          </w:rPr>
          <w:fldChar w:fldCharType="begin"/>
        </w:r>
        <w:r w:rsidR="00D86572">
          <w:rPr>
            <w:noProof/>
            <w:webHidden/>
          </w:rPr>
          <w:instrText xml:space="preserve"> PAGEREF _Toc6675288 \h </w:instrText>
        </w:r>
        <w:r w:rsidR="00D86572">
          <w:rPr>
            <w:noProof/>
            <w:webHidden/>
          </w:rPr>
        </w:r>
        <w:r w:rsidR="00D86572">
          <w:rPr>
            <w:noProof/>
            <w:webHidden/>
          </w:rPr>
          <w:fldChar w:fldCharType="separate"/>
        </w:r>
        <w:r w:rsidR="00D86572">
          <w:rPr>
            <w:noProof/>
            <w:webHidden/>
          </w:rPr>
          <w:t>65</w:t>
        </w:r>
        <w:r w:rsidR="00D86572">
          <w:rPr>
            <w:noProof/>
            <w:webHidden/>
          </w:rPr>
          <w:fldChar w:fldCharType="end"/>
        </w:r>
      </w:hyperlink>
    </w:p>
    <w:p w14:paraId="344A4C62" w14:textId="3C4E27B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89" w:history="1">
        <w:r w:rsidR="00D86572" w:rsidRPr="00A121E4">
          <w:rPr>
            <w:rStyle w:val="Hyperlink"/>
            <w:noProof/>
          </w:rPr>
          <w:t>3.19.4 Policies</w:t>
        </w:r>
        <w:r w:rsidR="00D86572">
          <w:rPr>
            <w:noProof/>
            <w:webHidden/>
          </w:rPr>
          <w:tab/>
        </w:r>
        <w:r w:rsidR="00D86572">
          <w:rPr>
            <w:noProof/>
            <w:webHidden/>
          </w:rPr>
          <w:fldChar w:fldCharType="begin"/>
        </w:r>
        <w:r w:rsidR="00D86572">
          <w:rPr>
            <w:noProof/>
            <w:webHidden/>
          </w:rPr>
          <w:instrText xml:space="preserve"> PAGEREF _Toc6675289 \h </w:instrText>
        </w:r>
        <w:r w:rsidR="00D86572">
          <w:rPr>
            <w:noProof/>
            <w:webHidden/>
          </w:rPr>
        </w:r>
        <w:r w:rsidR="00D86572">
          <w:rPr>
            <w:noProof/>
            <w:webHidden/>
          </w:rPr>
          <w:fldChar w:fldCharType="separate"/>
        </w:r>
        <w:r w:rsidR="00D86572">
          <w:rPr>
            <w:noProof/>
            <w:webHidden/>
          </w:rPr>
          <w:t>67</w:t>
        </w:r>
        <w:r w:rsidR="00D86572">
          <w:rPr>
            <w:noProof/>
            <w:webHidden/>
          </w:rPr>
          <w:fldChar w:fldCharType="end"/>
        </w:r>
      </w:hyperlink>
    </w:p>
    <w:p w14:paraId="21612D03" w14:textId="3AB7C60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0" w:history="1">
        <w:r w:rsidR="00D86572" w:rsidRPr="00A121E4">
          <w:rPr>
            <w:rStyle w:val="Hyperlink"/>
            <w:noProof/>
          </w:rPr>
          <w:t>3.19.5 guid property</w:t>
        </w:r>
        <w:r w:rsidR="00D86572">
          <w:rPr>
            <w:noProof/>
            <w:webHidden/>
          </w:rPr>
          <w:tab/>
        </w:r>
        <w:r w:rsidR="00D86572">
          <w:rPr>
            <w:noProof/>
            <w:webHidden/>
          </w:rPr>
          <w:fldChar w:fldCharType="begin"/>
        </w:r>
        <w:r w:rsidR="00D86572">
          <w:rPr>
            <w:noProof/>
            <w:webHidden/>
          </w:rPr>
          <w:instrText xml:space="preserve"> PAGEREF _Toc6675290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280884AA" w14:textId="7DB795F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1" w:history="1">
        <w:r w:rsidR="00D86572" w:rsidRPr="00A121E4">
          <w:rPr>
            <w:rStyle w:val="Hyperlink"/>
            <w:noProof/>
          </w:rPr>
          <w:t>3.19.6 name property</w:t>
        </w:r>
        <w:r w:rsidR="00D86572">
          <w:rPr>
            <w:noProof/>
            <w:webHidden/>
          </w:rPr>
          <w:tab/>
        </w:r>
        <w:r w:rsidR="00D86572">
          <w:rPr>
            <w:noProof/>
            <w:webHidden/>
          </w:rPr>
          <w:fldChar w:fldCharType="begin"/>
        </w:r>
        <w:r w:rsidR="00D86572">
          <w:rPr>
            <w:noProof/>
            <w:webHidden/>
          </w:rPr>
          <w:instrText xml:space="preserve"> PAGEREF _Toc6675291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69D6268D" w14:textId="735B7CD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2" w:history="1">
        <w:r w:rsidR="00D86572" w:rsidRPr="00A121E4">
          <w:rPr>
            <w:rStyle w:val="Hyperlink"/>
            <w:noProof/>
          </w:rPr>
          <w:t>3.19.7 fullName property</w:t>
        </w:r>
        <w:r w:rsidR="00D86572">
          <w:rPr>
            <w:noProof/>
            <w:webHidden/>
          </w:rPr>
          <w:tab/>
        </w:r>
        <w:r w:rsidR="00D86572">
          <w:rPr>
            <w:noProof/>
            <w:webHidden/>
          </w:rPr>
          <w:fldChar w:fldCharType="begin"/>
        </w:r>
        <w:r w:rsidR="00D86572">
          <w:rPr>
            <w:noProof/>
            <w:webHidden/>
          </w:rPr>
          <w:instrText xml:space="preserve"> PAGEREF _Toc6675292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5791E349" w14:textId="75F63A4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3" w:history="1">
        <w:r w:rsidR="00D86572" w:rsidRPr="00A121E4">
          <w:rPr>
            <w:rStyle w:val="Hyperlink"/>
            <w:noProof/>
          </w:rPr>
          <w:t>3.19.8 semanticVersion property</w:t>
        </w:r>
        <w:r w:rsidR="00D86572">
          <w:rPr>
            <w:noProof/>
            <w:webHidden/>
          </w:rPr>
          <w:tab/>
        </w:r>
        <w:r w:rsidR="00D86572">
          <w:rPr>
            <w:noProof/>
            <w:webHidden/>
          </w:rPr>
          <w:fldChar w:fldCharType="begin"/>
        </w:r>
        <w:r w:rsidR="00D86572">
          <w:rPr>
            <w:noProof/>
            <w:webHidden/>
          </w:rPr>
          <w:instrText xml:space="preserve"> PAGEREF _Toc6675293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12C94F39" w14:textId="7D8D50C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4" w:history="1">
        <w:r w:rsidR="00D86572" w:rsidRPr="00A121E4">
          <w:rPr>
            <w:rStyle w:val="Hyperlink"/>
            <w:noProof/>
          </w:rPr>
          <w:t>3.19.9 version property</w:t>
        </w:r>
        <w:r w:rsidR="00D86572">
          <w:rPr>
            <w:noProof/>
            <w:webHidden/>
          </w:rPr>
          <w:tab/>
        </w:r>
        <w:r w:rsidR="00D86572">
          <w:rPr>
            <w:noProof/>
            <w:webHidden/>
          </w:rPr>
          <w:fldChar w:fldCharType="begin"/>
        </w:r>
        <w:r w:rsidR="00D86572">
          <w:rPr>
            <w:noProof/>
            <w:webHidden/>
          </w:rPr>
          <w:instrText xml:space="preserve"> PAGEREF _Toc6675294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4FF1002B" w14:textId="40C7B10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5" w:history="1">
        <w:r w:rsidR="00D86572" w:rsidRPr="00A121E4">
          <w:rPr>
            <w:rStyle w:val="Hyperlink"/>
            <w:noProof/>
          </w:rPr>
          <w:t>3.19.10 dottedQuadFileVersion property</w:t>
        </w:r>
        <w:r w:rsidR="00D86572">
          <w:rPr>
            <w:noProof/>
            <w:webHidden/>
          </w:rPr>
          <w:tab/>
        </w:r>
        <w:r w:rsidR="00D86572">
          <w:rPr>
            <w:noProof/>
            <w:webHidden/>
          </w:rPr>
          <w:fldChar w:fldCharType="begin"/>
        </w:r>
        <w:r w:rsidR="00D86572">
          <w:rPr>
            <w:noProof/>
            <w:webHidden/>
          </w:rPr>
          <w:instrText xml:space="preserve"> PAGEREF _Toc6675295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6BA04FE1" w14:textId="6A2942F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6" w:history="1">
        <w:r w:rsidR="00D86572" w:rsidRPr="00A121E4">
          <w:rPr>
            <w:rStyle w:val="Hyperlink"/>
            <w:noProof/>
          </w:rPr>
          <w:t>3.19.11 releaseDateUtc</w:t>
        </w:r>
        <w:r w:rsidR="00D86572">
          <w:rPr>
            <w:noProof/>
            <w:webHidden/>
          </w:rPr>
          <w:tab/>
        </w:r>
        <w:r w:rsidR="00D86572">
          <w:rPr>
            <w:noProof/>
            <w:webHidden/>
          </w:rPr>
          <w:fldChar w:fldCharType="begin"/>
        </w:r>
        <w:r w:rsidR="00D86572">
          <w:rPr>
            <w:noProof/>
            <w:webHidden/>
          </w:rPr>
          <w:instrText xml:space="preserve"> PAGEREF _Toc6675296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002557EA" w14:textId="139A8AA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7" w:history="1">
        <w:r w:rsidR="00D86572" w:rsidRPr="00A121E4">
          <w:rPr>
            <w:rStyle w:val="Hyperlink"/>
            <w:noProof/>
          </w:rPr>
          <w:t>3.19.12 downloadUri property</w:t>
        </w:r>
        <w:r w:rsidR="00D86572">
          <w:rPr>
            <w:noProof/>
            <w:webHidden/>
          </w:rPr>
          <w:tab/>
        </w:r>
        <w:r w:rsidR="00D86572">
          <w:rPr>
            <w:noProof/>
            <w:webHidden/>
          </w:rPr>
          <w:fldChar w:fldCharType="begin"/>
        </w:r>
        <w:r w:rsidR="00D86572">
          <w:rPr>
            <w:noProof/>
            <w:webHidden/>
          </w:rPr>
          <w:instrText xml:space="preserve"> PAGEREF _Toc6675297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33AA5226" w14:textId="4ACE0D6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8" w:history="1">
        <w:r w:rsidR="00D86572" w:rsidRPr="00A121E4">
          <w:rPr>
            <w:rStyle w:val="Hyperlink"/>
            <w:noProof/>
          </w:rPr>
          <w:t>3.19.13 informationUri property</w:t>
        </w:r>
        <w:r w:rsidR="00D86572">
          <w:rPr>
            <w:noProof/>
            <w:webHidden/>
          </w:rPr>
          <w:tab/>
        </w:r>
        <w:r w:rsidR="00D86572">
          <w:rPr>
            <w:noProof/>
            <w:webHidden/>
          </w:rPr>
          <w:fldChar w:fldCharType="begin"/>
        </w:r>
        <w:r w:rsidR="00D86572">
          <w:rPr>
            <w:noProof/>
            <w:webHidden/>
          </w:rPr>
          <w:instrText xml:space="preserve"> PAGEREF _Toc6675298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81E40BE" w14:textId="7182697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299" w:history="1">
        <w:r w:rsidR="00D86572" w:rsidRPr="00A121E4">
          <w:rPr>
            <w:rStyle w:val="Hyperlink"/>
            <w:noProof/>
          </w:rPr>
          <w:t>3.19.14 organization property</w:t>
        </w:r>
        <w:r w:rsidR="00D86572">
          <w:rPr>
            <w:noProof/>
            <w:webHidden/>
          </w:rPr>
          <w:tab/>
        </w:r>
        <w:r w:rsidR="00D86572">
          <w:rPr>
            <w:noProof/>
            <w:webHidden/>
          </w:rPr>
          <w:fldChar w:fldCharType="begin"/>
        </w:r>
        <w:r w:rsidR="00D86572">
          <w:rPr>
            <w:noProof/>
            <w:webHidden/>
          </w:rPr>
          <w:instrText xml:space="preserve"> PAGEREF _Toc6675299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BA67F15" w14:textId="42FA255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0" w:history="1">
        <w:r w:rsidR="00D86572" w:rsidRPr="00A121E4">
          <w:rPr>
            <w:rStyle w:val="Hyperlink"/>
            <w:noProof/>
          </w:rPr>
          <w:t>3.19.15 product property</w:t>
        </w:r>
        <w:r w:rsidR="00D86572">
          <w:rPr>
            <w:noProof/>
            <w:webHidden/>
          </w:rPr>
          <w:tab/>
        </w:r>
        <w:r w:rsidR="00D86572">
          <w:rPr>
            <w:noProof/>
            <w:webHidden/>
          </w:rPr>
          <w:fldChar w:fldCharType="begin"/>
        </w:r>
        <w:r w:rsidR="00D86572">
          <w:rPr>
            <w:noProof/>
            <w:webHidden/>
          </w:rPr>
          <w:instrText xml:space="preserve"> PAGEREF _Toc6675300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D661C1A" w14:textId="7831445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1" w:history="1">
        <w:r w:rsidR="00D86572" w:rsidRPr="00A121E4">
          <w:rPr>
            <w:rStyle w:val="Hyperlink"/>
            <w:noProof/>
          </w:rPr>
          <w:t>3.19.16 productSuite property</w:t>
        </w:r>
        <w:r w:rsidR="00D86572">
          <w:rPr>
            <w:noProof/>
            <w:webHidden/>
          </w:rPr>
          <w:tab/>
        </w:r>
        <w:r w:rsidR="00D86572">
          <w:rPr>
            <w:noProof/>
            <w:webHidden/>
          </w:rPr>
          <w:fldChar w:fldCharType="begin"/>
        </w:r>
        <w:r w:rsidR="00D86572">
          <w:rPr>
            <w:noProof/>
            <w:webHidden/>
          </w:rPr>
          <w:instrText xml:space="preserve"> PAGEREF _Toc6675301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4150D242" w14:textId="642CCCF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2" w:history="1">
        <w:r w:rsidR="00D86572" w:rsidRPr="00A121E4">
          <w:rPr>
            <w:rStyle w:val="Hyperlink"/>
            <w:noProof/>
          </w:rPr>
          <w:t>3.19.17 shortDescription property</w:t>
        </w:r>
        <w:r w:rsidR="00D86572">
          <w:rPr>
            <w:noProof/>
            <w:webHidden/>
          </w:rPr>
          <w:tab/>
        </w:r>
        <w:r w:rsidR="00D86572">
          <w:rPr>
            <w:noProof/>
            <w:webHidden/>
          </w:rPr>
          <w:fldChar w:fldCharType="begin"/>
        </w:r>
        <w:r w:rsidR="00D86572">
          <w:rPr>
            <w:noProof/>
            <w:webHidden/>
          </w:rPr>
          <w:instrText xml:space="preserve"> PAGEREF _Toc6675302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549F0C63" w14:textId="1ECE3CE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3" w:history="1">
        <w:r w:rsidR="00D86572" w:rsidRPr="00A121E4">
          <w:rPr>
            <w:rStyle w:val="Hyperlink"/>
            <w:noProof/>
          </w:rPr>
          <w:t>3.19.18 fullDescription property</w:t>
        </w:r>
        <w:r w:rsidR="00D86572">
          <w:rPr>
            <w:noProof/>
            <w:webHidden/>
          </w:rPr>
          <w:tab/>
        </w:r>
        <w:r w:rsidR="00D86572">
          <w:rPr>
            <w:noProof/>
            <w:webHidden/>
          </w:rPr>
          <w:fldChar w:fldCharType="begin"/>
        </w:r>
        <w:r w:rsidR="00D86572">
          <w:rPr>
            <w:noProof/>
            <w:webHidden/>
          </w:rPr>
          <w:instrText xml:space="preserve"> PAGEREF _Toc6675303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74AB06B5" w14:textId="755CF9B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4" w:history="1">
        <w:r w:rsidR="00D86572" w:rsidRPr="00A121E4">
          <w:rPr>
            <w:rStyle w:val="Hyperlink"/>
            <w:noProof/>
          </w:rPr>
          <w:t>3.19.19 language property</w:t>
        </w:r>
        <w:r w:rsidR="00D86572">
          <w:rPr>
            <w:noProof/>
            <w:webHidden/>
          </w:rPr>
          <w:tab/>
        </w:r>
        <w:r w:rsidR="00D86572">
          <w:rPr>
            <w:noProof/>
            <w:webHidden/>
          </w:rPr>
          <w:fldChar w:fldCharType="begin"/>
        </w:r>
        <w:r w:rsidR="00D86572">
          <w:rPr>
            <w:noProof/>
            <w:webHidden/>
          </w:rPr>
          <w:instrText xml:space="preserve"> PAGEREF _Toc6675304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602D384D" w14:textId="60B95C4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5" w:history="1">
        <w:r w:rsidR="00D86572" w:rsidRPr="00A121E4">
          <w:rPr>
            <w:rStyle w:val="Hyperlink"/>
            <w:noProof/>
          </w:rPr>
          <w:t>3.19.20 globalMessageStrings property</w:t>
        </w:r>
        <w:r w:rsidR="00D86572">
          <w:rPr>
            <w:noProof/>
            <w:webHidden/>
          </w:rPr>
          <w:tab/>
        </w:r>
        <w:r w:rsidR="00D86572">
          <w:rPr>
            <w:noProof/>
            <w:webHidden/>
          </w:rPr>
          <w:fldChar w:fldCharType="begin"/>
        </w:r>
        <w:r w:rsidR="00D86572">
          <w:rPr>
            <w:noProof/>
            <w:webHidden/>
          </w:rPr>
          <w:instrText xml:space="preserve"> PAGEREF _Toc6675305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D5C733" w14:textId="00CF7A7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6" w:history="1">
        <w:r w:rsidR="00D86572" w:rsidRPr="00A121E4">
          <w:rPr>
            <w:rStyle w:val="Hyperlink"/>
            <w:noProof/>
          </w:rPr>
          <w:t>3.19.21 rules property</w:t>
        </w:r>
        <w:r w:rsidR="00D86572">
          <w:rPr>
            <w:noProof/>
            <w:webHidden/>
          </w:rPr>
          <w:tab/>
        </w:r>
        <w:r w:rsidR="00D86572">
          <w:rPr>
            <w:noProof/>
            <w:webHidden/>
          </w:rPr>
          <w:fldChar w:fldCharType="begin"/>
        </w:r>
        <w:r w:rsidR="00D86572">
          <w:rPr>
            <w:noProof/>
            <w:webHidden/>
          </w:rPr>
          <w:instrText xml:space="preserve"> PAGEREF _Toc6675306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47D894" w14:textId="07B1EE9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7" w:history="1">
        <w:r w:rsidR="00D86572" w:rsidRPr="00A121E4">
          <w:rPr>
            <w:rStyle w:val="Hyperlink"/>
            <w:noProof/>
          </w:rPr>
          <w:t>3.19.22 notifications property</w:t>
        </w:r>
        <w:r w:rsidR="00D86572">
          <w:rPr>
            <w:noProof/>
            <w:webHidden/>
          </w:rPr>
          <w:tab/>
        </w:r>
        <w:r w:rsidR="00D86572">
          <w:rPr>
            <w:noProof/>
            <w:webHidden/>
          </w:rPr>
          <w:fldChar w:fldCharType="begin"/>
        </w:r>
        <w:r w:rsidR="00D86572">
          <w:rPr>
            <w:noProof/>
            <w:webHidden/>
          </w:rPr>
          <w:instrText xml:space="preserve"> PAGEREF _Toc6675307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7C4C7290" w14:textId="3707882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8" w:history="1">
        <w:r w:rsidR="00D86572" w:rsidRPr="00A121E4">
          <w:rPr>
            <w:rStyle w:val="Hyperlink"/>
            <w:noProof/>
          </w:rPr>
          <w:t>3.19.23 taxa</w:t>
        </w:r>
        <w:r w:rsidR="00D86572">
          <w:rPr>
            <w:noProof/>
            <w:webHidden/>
          </w:rPr>
          <w:tab/>
        </w:r>
        <w:r w:rsidR="00D86572">
          <w:rPr>
            <w:noProof/>
            <w:webHidden/>
          </w:rPr>
          <w:fldChar w:fldCharType="begin"/>
        </w:r>
        <w:r w:rsidR="00D86572">
          <w:rPr>
            <w:noProof/>
            <w:webHidden/>
          </w:rPr>
          <w:instrText xml:space="preserve"> PAGEREF _Toc6675308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1BD4057C" w14:textId="3D465EF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09" w:history="1">
        <w:r w:rsidR="00D86572" w:rsidRPr="00A121E4">
          <w:rPr>
            <w:rStyle w:val="Hyperlink"/>
            <w:noProof/>
          </w:rPr>
          <w:t>3.19.24 supportedTaxonomies</w:t>
        </w:r>
        <w:r w:rsidR="00D86572">
          <w:rPr>
            <w:noProof/>
            <w:webHidden/>
          </w:rPr>
          <w:tab/>
        </w:r>
        <w:r w:rsidR="00D86572">
          <w:rPr>
            <w:noProof/>
            <w:webHidden/>
          </w:rPr>
          <w:fldChar w:fldCharType="begin"/>
        </w:r>
        <w:r w:rsidR="00D86572">
          <w:rPr>
            <w:noProof/>
            <w:webHidden/>
          </w:rPr>
          <w:instrText xml:space="preserve"> PAGEREF _Toc6675309 \h </w:instrText>
        </w:r>
        <w:r w:rsidR="00D86572">
          <w:rPr>
            <w:noProof/>
            <w:webHidden/>
          </w:rPr>
        </w:r>
        <w:r w:rsidR="00D86572">
          <w:rPr>
            <w:noProof/>
            <w:webHidden/>
          </w:rPr>
          <w:fldChar w:fldCharType="separate"/>
        </w:r>
        <w:r w:rsidR="00D86572">
          <w:rPr>
            <w:noProof/>
            <w:webHidden/>
          </w:rPr>
          <w:t>73</w:t>
        </w:r>
        <w:r w:rsidR="00D86572">
          <w:rPr>
            <w:noProof/>
            <w:webHidden/>
          </w:rPr>
          <w:fldChar w:fldCharType="end"/>
        </w:r>
      </w:hyperlink>
    </w:p>
    <w:p w14:paraId="2FE33399" w14:textId="2FF0363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0" w:history="1">
        <w:r w:rsidR="00D86572" w:rsidRPr="00A121E4">
          <w:rPr>
            <w:rStyle w:val="Hyperlink"/>
            <w:noProof/>
          </w:rPr>
          <w:t>3.19.25 translationMetadata property</w:t>
        </w:r>
        <w:r w:rsidR="00D86572">
          <w:rPr>
            <w:noProof/>
            <w:webHidden/>
          </w:rPr>
          <w:tab/>
        </w:r>
        <w:r w:rsidR="00D86572">
          <w:rPr>
            <w:noProof/>
            <w:webHidden/>
          </w:rPr>
          <w:fldChar w:fldCharType="begin"/>
        </w:r>
        <w:r w:rsidR="00D86572">
          <w:rPr>
            <w:noProof/>
            <w:webHidden/>
          </w:rPr>
          <w:instrText xml:space="preserve"> PAGEREF _Toc6675310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3A3F4E59" w14:textId="1BECDCB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1" w:history="1">
        <w:r w:rsidR="00D86572" w:rsidRPr="00A121E4">
          <w:rPr>
            <w:rStyle w:val="Hyperlink"/>
            <w:noProof/>
          </w:rPr>
          <w:t>3.19.26 locations property</w:t>
        </w:r>
        <w:r w:rsidR="00D86572">
          <w:rPr>
            <w:noProof/>
            <w:webHidden/>
          </w:rPr>
          <w:tab/>
        </w:r>
        <w:r w:rsidR="00D86572">
          <w:rPr>
            <w:noProof/>
            <w:webHidden/>
          </w:rPr>
          <w:fldChar w:fldCharType="begin"/>
        </w:r>
        <w:r w:rsidR="00D86572">
          <w:rPr>
            <w:noProof/>
            <w:webHidden/>
          </w:rPr>
          <w:instrText xml:space="preserve"> PAGEREF _Toc6675311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29AD770A" w14:textId="5B56C2E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2" w:history="1">
        <w:r w:rsidR="00D86572" w:rsidRPr="00A121E4">
          <w:rPr>
            <w:rStyle w:val="Hyperlink"/>
            <w:noProof/>
          </w:rPr>
          <w:t>3.19.27 contents property</w:t>
        </w:r>
        <w:r w:rsidR="00D86572">
          <w:rPr>
            <w:noProof/>
            <w:webHidden/>
          </w:rPr>
          <w:tab/>
        </w:r>
        <w:r w:rsidR="00D86572">
          <w:rPr>
            <w:noProof/>
            <w:webHidden/>
          </w:rPr>
          <w:fldChar w:fldCharType="begin"/>
        </w:r>
        <w:r w:rsidR="00D86572">
          <w:rPr>
            <w:noProof/>
            <w:webHidden/>
          </w:rPr>
          <w:instrText xml:space="preserve"> PAGEREF _Toc6675312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7EBC71C7" w14:textId="0E0DAC2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3" w:history="1">
        <w:r w:rsidR="00D86572" w:rsidRPr="00A121E4">
          <w:rPr>
            <w:rStyle w:val="Hyperlink"/>
            <w:noProof/>
          </w:rPr>
          <w:t>3.19.28 isComprehensive property</w:t>
        </w:r>
        <w:r w:rsidR="00D86572">
          <w:rPr>
            <w:noProof/>
            <w:webHidden/>
          </w:rPr>
          <w:tab/>
        </w:r>
        <w:r w:rsidR="00D86572">
          <w:rPr>
            <w:noProof/>
            <w:webHidden/>
          </w:rPr>
          <w:fldChar w:fldCharType="begin"/>
        </w:r>
        <w:r w:rsidR="00D86572">
          <w:rPr>
            <w:noProof/>
            <w:webHidden/>
          </w:rPr>
          <w:instrText xml:space="preserve"> PAGEREF _Toc6675313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1E65D382" w14:textId="78DA32F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4" w:history="1">
        <w:r w:rsidR="00D86572" w:rsidRPr="00A121E4">
          <w:rPr>
            <w:rStyle w:val="Hyperlink"/>
            <w:noProof/>
          </w:rPr>
          <w:t>3.19.29 localizedDataSemanticVersion property</w:t>
        </w:r>
        <w:r w:rsidR="00D86572">
          <w:rPr>
            <w:noProof/>
            <w:webHidden/>
          </w:rPr>
          <w:tab/>
        </w:r>
        <w:r w:rsidR="00D86572">
          <w:rPr>
            <w:noProof/>
            <w:webHidden/>
          </w:rPr>
          <w:fldChar w:fldCharType="begin"/>
        </w:r>
        <w:r w:rsidR="00D86572">
          <w:rPr>
            <w:noProof/>
            <w:webHidden/>
          </w:rPr>
          <w:instrText xml:space="preserve"> PAGEREF _Toc6675314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436FF193" w14:textId="30DAF7B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5" w:history="1">
        <w:r w:rsidR="00D86572" w:rsidRPr="00A121E4">
          <w:rPr>
            <w:rStyle w:val="Hyperlink"/>
            <w:noProof/>
          </w:rPr>
          <w:t>3.19.30 minimumRequiredLocalizedDataSemanticVersion property</w:t>
        </w:r>
        <w:r w:rsidR="00D86572">
          <w:rPr>
            <w:noProof/>
            <w:webHidden/>
          </w:rPr>
          <w:tab/>
        </w:r>
        <w:r w:rsidR="00D86572">
          <w:rPr>
            <w:noProof/>
            <w:webHidden/>
          </w:rPr>
          <w:fldChar w:fldCharType="begin"/>
        </w:r>
        <w:r w:rsidR="00D86572">
          <w:rPr>
            <w:noProof/>
            <w:webHidden/>
          </w:rPr>
          <w:instrText xml:space="preserve"> PAGEREF _Toc6675315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38937BF4" w14:textId="5868C6A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6" w:history="1">
        <w:r w:rsidR="00D86572" w:rsidRPr="00A121E4">
          <w:rPr>
            <w:rStyle w:val="Hyperlink"/>
            <w:noProof/>
          </w:rPr>
          <w:t>3.19.31 associatedComponent property</w:t>
        </w:r>
        <w:r w:rsidR="00D86572">
          <w:rPr>
            <w:noProof/>
            <w:webHidden/>
          </w:rPr>
          <w:tab/>
        </w:r>
        <w:r w:rsidR="00D86572">
          <w:rPr>
            <w:noProof/>
            <w:webHidden/>
          </w:rPr>
          <w:fldChar w:fldCharType="begin"/>
        </w:r>
        <w:r w:rsidR="00D86572">
          <w:rPr>
            <w:noProof/>
            <w:webHidden/>
          </w:rPr>
          <w:instrText xml:space="preserve"> PAGEREF _Toc6675316 \h </w:instrText>
        </w:r>
        <w:r w:rsidR="00D86572">
          <w:rPr>
            <w:noProof/>
            <w:webHidden/>
          </w:rPr>
        </w:r>
        <w:r w:rsidR="00D86572">
          <w:rPr>
            <w:noProof/>
            <w:webHidden/>
          </w:rPr>
          <w:fldChar w:fldCharType="separate"/>
        </w:r>
        <w:r w:rsidR="00D86572">
          <w:rPr>
            <w:noProof/>
            <w:webHidden/>
          </w:rPr>
          <w:t>76</w:t>
        </w:r>
        <w:r w:rsidR="00D86572">
          <w:rPr>
            <w:noProof/>
            <w:webHidden/>
          </w:rPr>
          <w:fldChar w:fldCharType="end"/>
        </w:r>
      </w:hyperlink>
    </w:p>
    <w:p w14:paraId="0D071A88" w14:textId="720EB926" w:rsidR="00D86572" w:rsidRDefault="00133864">
      <w:pPr>
        <w:pStyle w:val="TOC2"/>
        <w:tabs>
          <w:tab w:val="right" w:leader="dot" w:pos="9350"/>
        </w:tabs>
        <w:rPr>
          <w:rFonts w:asciiTheme="minorHAnsi" w:eastAsiaTheme="minorEastAsia" w:hAnsiTheme="minorHAnsi" w:cstheme="minorBidi"/>
          <w:noProof/>
          <w:sz w:val="22"/>
          <w:szCs w:val="22"/>
        </w:rPr>
      </w:pPr>
      <w:hyperlink w:anchor="_Toc6675317" w:history="1">
        <w:r w:rsidR="00D86572" w:rsidRPr="00A121E4">
          <w:rPr>
            <w:rStyle w:val="Hyperlink"/>
            <w:noProof/>
          </w:rPr>
          <w:t>3.20 invocation object</w:t>
        </w:r>
        <w:r w:rsidR="00D86572">
          <w:rPr>
            <w:noProof/>
            <w:webHidden/>
          </w:rPr>
          <w:tab/>
        </w:r>
        <w:r w:rsidR="00D86572">
          <w:rPr>
            <w:noProof/>
            <w:webHidden/>
          </w:rPr>
          <w:fldChar w:fldCharType="begin"/>
        </w:r>
        <w:r w:rsidR="00D86572">
          <w:rPr>
            <w:noProof/>
            <w:webHidden/>
          </w:rPr>
          <w:instrText xml:space="preserve"> PAGEREF _Toc6675317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6491938B" w14:textId="164A844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8" w:history="1">
        <w:r w:rsidR="00D86572" w:rsidRPr="00A121E4">
          <w:rPr>
            <w:rStyle w:val="Hyperlink"/>
            <w:noProof/>
          </w:rPr>
          <w:t>3.20.1 General</w:t>
        </w:r>
        <w:r w:rsidR="00D86572">
          <w:rPr>
            <w:noProof/>
            <w:webHidden/>
          </w:rPr>
          <w:tab/>
        </w:r>
        <w:r w:rsidR="00D86572">
          <w:rPr>
            <w:noProof/>
            <w:webHidden/>
          </w:rPr>
          <w:fldChar w:fldCharType="begin"/>
        </w:r>
        <w:r w:rsidR="00D86572">
          <w:rPr>
            <w:noProof/>
            <w:webHidden/>
          </w:rPr>
          <w:instrText xml:space="preserve"> PAGEREF _Toc6675318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3FD627EB" w14:textId="4BDF163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19" w:history="1">
        <w:r w:rsidR="00D86572" w:rsidRPr="00A121E4">
          <w:rPr>
            <w:rStyle w:val="Hyperlink"/>
            <w:noProof/>
          </w:rPr>
          <w:t>3.20.2 commandLine property</w:t>
        </w:r>
        <w:r w:rsidR="00D86572">
          <w:rPr>
            <w:noProof/>
            <w:webHidden/>
          </w:rPr>
          <w:tab/>
        </w:r>
        <w:r w:rsidR="00D86572">
          <w:rPr>
            <w:noProof/>
            <w:webHidden/>
          </w:rPr>
          <w:fldChar w:fldCharType="begin"/>
        </w:r>
        <w:r w:rsidR="00D86572">
          <w:rPr>
            <w:noProof/>
            <w:webHidden/>
          </w:rPr>
          <w:instrText xml:space="preserve"> PAGEREF _Toc6675319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15C635D8" w14:textId="765A26D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0" w:history="1">
        <w:r w:rsidR="00D86572" w:rsidRPr="00A121E4">
          <w:rPr>
            <w:rStyle w:val="Hyperlink"/>
            <w:noProof/>
          </w:rPr>
          <w:t>3.20.3 arguments property</w:t>
        </w:r>
        <w:r w:rsidR="00D86572">
          <w:rPr>
            <w:noProof/>
            <w:webHidden/>
          </w:rPr>
          <w:tab/>
        </w:r>
        <w:r w:rsidR="00D86572">
          <w:rPr>
            <w:noProof/>
            <w:webHidden/>
          </w:rPr>
          <w:fldChar w:fldCharType="begin"/>
        </w:r>
        <w:r w:rsidR="00D86572">
          <w:rPr>
            <w:noProof/>
            <w:webHidden/>
          </w:rPr>
          <w:instrText xml:space="preserve"> PAGEREF _Toc6675320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700C6047" w14:textId="6238198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1" w:history="1">
        <w:r w:rsidR="00D86572" w:rsidRPr="00A121E4">
          <w:rPr>
            <w:rStyle w:val="Hyperlink"/>
            <w:noProof/>
          </w:rPr>
          <w:t>3.20.4 responseFiles property</w:t>
        </w:r>
        <w:r w:rsidR="00D86572">
          <w:rPr>
            <w:noProof/>
            <w:webHidden/>
          </w:rPr>
          <w:tab/>
        </w:r>
        <w:r w:rsidR="00D86572">
          <w:rPr>
            <w:noProof/>
            <w:webHidden/>
          </w:rPr>
          <w:fldChar w:fldCharType="begin"/>
        </w:r>
        <w:r w:rsidR="00D86572">
          <w:rPr>
            <w:noProof/>
            <w:webHidden/>
          </w:rPr>
          <w:instrText xml:space="preserve"> PAGEREF _Toc6675321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5D68891" w14:textId="3DD226D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2" w:history="1">
        <w:r w:rsidR="00D86572" w:rsidRPr="00A121E4">
          <w:rPr>
            <w:rStyle w:val="Hyperlink"/>
            <w:noProof/>
          </w:rPr>
          <w:t>3.20.5 ruleConfigurationOverrides property</w:t>
        </w:r>
        <w:r w:rsidR="00D86572">
          <w:rPr>
            <w:noProof/>
            <w:webHidden/>
          </w:rPr>
          <w:tab/>
        </w:r>
        <w:r w:rsidR="00D86572">
          <w:rPr>
            <w:noProof/>
            <w:webHidden/>
          </w:rPr>
          <w:fldChar w:fldCharType="begin"/>
        </w:r>
        <w:r w:rsidR="00D86572">
          <w:rPr>
            <w:noProof/>
            <w:webHidden/>
          </w:rPr>
          <w:instrText xml:space="preserve"> PAGEREF _Toc6675322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41F76C" w14:textId="16FB5F0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3" w:history="1">
        <w:r w:rsidR="00D86572" w:rsidRPr="00A121E4">
          <w:rPr>
            <w:rStyle w:val="Hyperlink"/>
            <w:noProof/>
          </w:rPr>
          <w:t>3.20.6 notificationConfigurationOverrides property</w:t>
        </w:r>
        <w:r w:rsidR="00D86572">
          <w:rPr>
            <w:noProof/>
            <w:webHidden/>
          </w:rPr>
          <w:tab/>
        </w:r>
        <w:r w:rsidR="00D86572">
          <w:rPr>
            <w:noProof/>
            <w:webHidden/>
          </w:rPr>
          <w:fldChar w:fldCharType="begin"/>
        </w:r>
        <w:r w:rsidR="00D86572">
          <w:rPr>
            <w:noProof/>
            <w:webHidden/>
          </w:rPr>
          <w:instrText xml:space="preserve"> PAGEREF _Toc6675323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7BDAE6C" w14:textId="333C8DB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4" w:history="1">
        <w:r w:rsidR="00D86572" w:rsidRPr="00A121E4">
          <w:rPr>
            <w:rStyle w:val="Hyperlink"/>
            <w:noProof/>
          </w:rPr>
          <w:t>3.20.7 startTimeUtc property</w:t>
        </w:r>
        <w:r w:rsidR="00D86572">
          <w:rPr>
            <w:noProof/>
            <w:webHidden/>
          </w:rPr>
          <w:tab/>
        </w:r>
        <w:r w:rsidR="00D86572">
          <w:rPr>
            <w:noProof/>
            <w:webHidden/>
          </w:rPr>
          <w:fldChar w:fldCharType="begin"/>
        </w:r>
        <w:r w:rsidR="00D86572">
          <w:rPr>
            <w:noProof/>
            <w:webHidden/>
          </w:rPr>
          <w:instrText xml:space="preserve"> PAGEREF _Toc6675324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D923F3" w14:textId="541A2F6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5" w:history="1">
        <w:r w:rsidR="00D86572" w:rsidRPr="00A121E4">
          <w:rPr>
            <w:rStyle w:val="Hyperlink"/>
            <w:noProof/>
          </w:rPr>
          <w:t>3.20.8 endTimeUtc property</w:t>
        </w:r>
        <w:r w:rsidR="00D86572">
          <w:rPr>
            <w:noProof/>
            <w:webHidden/>
          </w:rPr>
          <w:tab/>
        </w:r>
        <w:r w:rsidR="00D86572">
          <w:rPr>
            <w:noProof/>
            <w:webHidden/>
          </w:rPr>
          <w:fldChar w:fldCharType="begin"/>
        </w:r>
        <w:r w:rsidR="00D86572">
          <w:rPr>
            <w:noProof/>
            <w:webHidden/>
          </w:rPr>
          <w:instrText xml:space="preserve"> PAGEREF _Toc6675325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F44FC64" w14:textId="0E88260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6" w:history="1">
        <w:r w:rsidR="00D86572" w:rsidRPr="00A121E4">
          <w:rPr>
            <w:rStyle w:val="Hyperlink"/>
            <w:noProof/>
          </w:rPr>
          <w:t>3.20.9 exitCode property</w:t>
        </w:r>
        <w:r w:rsidR="00D86572">
          <w:rPr>
            <w:noProof/>
            <w:webHidden/>
          </w:rPr>
          <w:tab/>
        </w:r>
        <w:r w:rsidR="00D86572">
          <w:rPr>
            <w:noProof/>
            <w:webHidden/>
          </w:rPr>
          <w:fldChar w:fldCharType="begin"/>
        </w:r>
        <w:r w:rsidR="00D86572">
          <w:rPr>
            <w:noProof/>
            <w:webHidden/>
          </w:rPr>
          <w:instrText xml:space="preserve"> PAGEREF _Toc6675326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24935D60" w14:textId="2D539F8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7" w:history="1">
        <w:r w:rsidR="00D86572" w:rsidRPr="00A121E4">
          <w:rPr>
            <w:rStyle w:val="Hyperlink"/>
            <w:noProof/>
          </w:rPr>
          <w:t>3.20.10 exitCodeDescription property</w:t>
        </w:r>
        <w:r w:rsidR="00D86572">
          <w:rPr>
            <w:noProof/>
            <w:webHidden/>
          </w:rPr>
          <w:tab/>
        </w:r>
        <w:r w:rsidR="00D86572">
          <w:rPr>
            <w:noProof/>
            <w:webHidden/>
          </w:rPr>
          <w:fldChar w:fldCharType="begin"/>
        </w:r>
        <w:r w:rsidR="00D86572">
          <w:rPr>
            <w:noProof/>
            <w:webHidden/>
          </w:rPr>
          <w:instrText xml:space="preserve"> PAGEREF _Toc6675327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471E592" w14:textId="7A84995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8" w:history="1">
        <w:r w:rsidR="00D86572" w:rsidRPr="00A121E4">
          <w:rPr>
            <w:rStyle w:val="Hyperlink"/>
            <w:noProof/>
          </w:rPr>
          <w:t>3.20.11 exitSignalName property</w:t>
        </w:r>
        <w:r w:rsidR="00D86572">
          <w:rPr>
            <w:noProof/>
            <w:webHidden/>
          </w:rPr>
          <w:tab/>
        </w:r>
        <w:r w:rsidR="00D86572">
          <w:rPr>
            <w:noProof/>
            <w:webHidden/>
          </w:rPr>
          <w:fldChar w:fldCharType="begin"/>
        </w:r>
        <w:r w:rsidR="00D86572">
          <w:rPr>
            <w:noProof/>
            <w:webHidden/>
          </w:rPr>
          <w:instrText xml:space="preserve"> PAGEREF _Toc6675328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6080E6A2" w14:textId="505E4C8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29" w:history="1">
        <w:r w:rsidR="00D86572" w:rsidRPr="00A121E4">
          <w:rPr>
            <w:rStyle w:val="Hyperlink"/>
            <w:noProof/>
          </w:rPr>
          <w:t>3.20.12 exitSignalNumber property</w:t>
        </w:r>
        <w:r w:rsidR="00D86572">
          <w:rPr>
            <w:noProof/>
            <w:webHidden/>
          </w:rPr>
          <w:tab/>
        </w:r>
        <w:r w:rsidR="00D86572">
          <w:rPr>
            <w:noProof/>
            <w:webHidden/>
          </w:rPr>
          <w:fldChar w:fldCharType="begin"/>
        </w:r>
        <w:r w:rsidR="00D86572">
          <w:rPr>
            <w:noProof/>
            <w:webHidden/>
          </w:rPr>
          <w:instrText xml:space="preserve"> PAGEREF _Toc6675329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C1CB176" w14:textId="05C248A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0" w:history="1">
        <w:r w:rsidR="00D86572" w:rsidRPr="00A121E4">
          <w:rPr>
            <w:rStyle w:val="Hyperlink"/>
            <w:noProof/>
          </w:rPr>
          <w:t>3.20.13 processStartFailureMessage property</w:t>
        </w:r>
        <w:r w:rsidR="00D86572">
          <w:rPr>
            <w:noProof/>
            <w:webHidden/>
          </w:rPr>
          <w:tab/>
        </w:r>
        <w:r w:rsidR="00D86572">
          <w:rPr>
            <w:noProof/>
            <w:webHidden/>
          </w:rPr>
          <w:fldChar w:fldCharType="begin"/>
        </w:r>
        <w:r w:rsidR="00D86572">
          <w:rPr>
            <w:noProof/>
            <w:webHidden/>
          </w:rPr>
          <w:instrText xml:space="preserve"> PAGEREF _Toc6675330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3D0E931" w14:textId="5C9B878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1" w:history="1">
        <w:r w:rsidR="00D86572" w:rsidRPr="00A121E4">
          <w:rPr>
            <w:rStyle w:val="Hyperlink"/>
            <w:noProof/>
          </w:rPr>
          <w:t>3.20.14 toolExecutionSuccessful property</w:t>
        </w:r>
        <w:r w:rsidR="00D86572">
          <w:rPr>
            <w:noProof/>
            <w:webHidden/>
          </w:rPr>
          <w:tab/>
        </w:r>
        <w:r w:rsidR="00D86572">
          <w:rPr>
            <w:noProof/>
            <w:webHidden/>
          </w:rPr>
          <w:fldChar w:fldCharType="begin"/>
        </w:r>
        <w:r w:rsidR="00D86572">
          <w:rPr>
            <w:noProof/>
            <w:webHidden/>
          </w:rPr>
          <w:instrText xml:space="preserve"> PAGEREF _Toc6675331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08EB0CE" w14:textId="7AC1792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2" w:history="1">
        <w:r w:rsidR="00D86572" w:rsidRPr="00A121E4">
          <w:rPr>
            <w:rStyle w:val="Hyperlink"/>
            <w:noProof/>
          </w:rPr>
          <w:t>3.20.15 machine property</w:t>
        </w:r>
        <w:r w:rsidR="00D86572">
          <w:rPr>
            <w:noProof/>
            <w:webHidden/>
          </w:rPr>
          <w:tab/>
        </w:r>
        <w:r w:rsidR="00D86572">
          <w:rPr>
            <w:noProof/>
            <w:webHidden/>
          </w:rPr>
          <w:fldChar w:fldCharType="begin"/>
        </w:r>
        <w:r w:rsidR="00D86572">
          <w:rPr>
            <w:noProof/>
            <w:webHidden/>
          </w:rPr>
          <w:instrText xml:space="preserve"> PAGEREF _Toc6675332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7D21848E" w14:textId="16BA2C1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3" w:history="1">
        <w:r w:rsidR="00D86572" w:rsidRPr="00A121E4">
          <w:rPr>
            <w:rStyle w:val="Hyperlink"/>
            <w:noProof/>
          </w:rPr>
          <w:t>3.20.16 account property</w:t>
        </w:r>
        <w:r w:rsidR="00D86572">
          <w:rPr>
            <w:noProof/>
            <w:webHidden/>
          </w:rPr>
          <w:tab/>
        </w:r>
        <w:r w:rsidR="00D86572">
          <w:rPr>
            <w:noProof/>
            <w:webHidden/>
          </w:rPr>
          <w:fldChar w:fldCharType="begin"/>
        </w:r>
        <w:r w:rsidR="00D86572">
          <w:rPr>
            <w:noProof/>
            <w:webHidden/>
          </w:rPr>
          <w:instrText xml:space="preserve"> PAGEREF _Toc6675333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9E744DC" w14:textId="2FF45F0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4" w:history="1">
        <w:r w:rsidR="00D86572" w:rsidRPr="00A121E4">
          <w:rPr>
            <w:rStyle w:val="Hyperlink"/>
            <w:noProof/>
          </w:rPr>
          <w:t>3.20.17 processId property</w:t>
        </w:r>
        <w:r w:rsidR="00D86572">
          <w:rPr>
            <w:noProof/>
            <w:webHidden/>
          </w:rPr>
          <w:tab/>
        </w:r>
        <w:r w:rsidR="00D86572">
          <w:rPr>
            <w:noProof/>
            <w:webHidden/>
          </w:rPr>
          <w:fldChar w:fldCharType="begin"/>
        </w:r>
        <w:r w:rsidR="00D86572">
          <w:rPr>
            <w:noProof/>
            <w:webHidden/>
          </w:rPr>
          <w:instrText xml:space="preserve"> PAGEREF _Toc6675334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84961F3" w14:textId="76EDCC7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5" w:history="1">
        <w:r w:rsidR="00D86572" w:rsidRPr="00A121E4">
          <w:rPr>
            <w:rStyle w:val="Hyperlink"/>
            <w:noProof/>
          </w:rPr>
          <w:t>3.20.18 executableLocation property</w:t>
        </w:r>
        <w:r w:rsidR="00D86572">
          <w:rPr>
            <w:noProof/>
            <w:webHidden/>
          </w:rPr>
          <w:tab/>
        </w:r>
        <w:r w:rsidR="00D86572">
          <w:rPr>
            <w:noProof/>
            <w:webHidden/>
          </w:rPr>
          <w:fldChar w:fldCharType="begin"/>
        </w:r>
        <w:r w:rsidR="00D86572">
          <w:rPr>
            <w:noProof/>
            <w:webHidden/>
          </w:rPr>
          <w:instrText xml:space="preserve"> PAGEREF _Toc6675335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23F5955" w14:textId="44B1FFC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6" w:history="1">
        <w:r w:rsidR="00D86572" w:rsidRPr="00A121E4">
          <w:rPr>
            <w:rStyle w:val="Hyperlink"/>
            <w:noProof/>
          </w:rPr>
          <w:t>3.20.19 workingDirectory property</w:t>
        </w:r>
        <w:r w:rsidR="00D86572">
          <w:rPr>
            <w:noProof/>
            <w:webHidden/>
          </w:rPr>
          <w:tab/>
        </w:r>
        <w:r w:rsidR="00D86572">
          <w:rPr>
            <w:noProof/>
            <w:webHidden/>
          </w:rPr>
          <w:fldChar w:fldCharType="begin"/>
        </w:r>
        <w:r w:rsidR="00D86572">
          <w:rPr>
            <w:noProof/>
            <w:webHidden/>
          </w:rPr>
          <w:instrText xml:space="preserve"> PAGEREF _Toc6675336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5352D23E" w14:textId="4D0EB7B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7" w:history="1">
        <w:r w:rsidR="00D86572" w:rsidRPr="00A121E4">
          <w:rPr>
            <w:rStyle w:val="Hyperlink"/>
            <w:noProof/>
          </w:rPr>
          <w:t>3.20.20 environmentVariables property</w:t>
        </w:r>
        <w:r w:rsidR="00D86572">
          <w:rPr>
            <w:noProof/>
            <w:webHidden/>
          </w:rPr>
          <w:tab/>
        </w:r>
        <w:r w:rsidR="00D86572">
          <w:rPr>
            <w:noProof/>
            <w:webHidden/>
          </w:rPr>
          <w:fldChar w:fldCharType="begin"/>
        </w:r>
        <w:r w:rsidR="00D86572">
          <w:rPr>
            <w:noProof/>
            <w:webHidden/>
          </w:rPr>
          <w:instrText xml:space="preserve"> PAGEREF _Toc6675337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2B586F7E" w14:textId="5B78ECF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8" w:history="1">
        <w:r w:rsidR="00D86572" w:rsidRPr="00A121E4">
          <w:rPr>
            <w:rStyle w:val="Hyperlink"/>
            <w:noProof/>
          </w:rPr>
          <w:t>3.20.21 toolExecutionNotifications property</w:t>
        </w:r>
        <w:r w:rsidR="00D86572">
          <w:rPr>
            <w:noProof/>
            <w:webHidden/>
          </w:rPr>
          <w:tab/>
        </w:r>
        <w:r w:rsidR="00D86572">
          <w:rPr>
            <w:noProof/>
            <w:webHidden/>
          </w:rPr>
          <w:fldChar w:fldCharType="begin"/>
        </w:r>
        <w:r w:rsidR="00D86572">
          <w:rPr>
            <w:noProof/>
            <w:webHidden/>
          </w:rPr>
          <w:instrText xml:space="preserve"> PAGEREF _Toc6675338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7AB9EC84" w14:textId="1E1C3DA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39" w:history="1">
        <w:r w:rsidR="00D86572" w:rsidRPr="00A121E4">
          <w:rPr>
            <w:rStyle w:val="Hyperlink"/>
            <w:noProof/>
          </w:rPr>
          <w:t>3.20.22 toolConfigurationNotifications property</w:t>
        </w:r>
        <w:r w:rsidR="00D86572">
          <w:rPr>
            <w:noProof/>
            <w:webHidden/>
          </w:rPr>
          <w:tab/>
        </w:r>
        <w:r w:rsidR="00D86572">
          <w:rPr>
            <w:noProof/>
            <w:webHidden/>
          </w:rPr>
          <w:fldChar w:fldCharType="begin"/>
        </w:r>
        <w:r w:rsidR="00D86572">
          <w:rPr>
            <w:noProof/>
            <w:webHidden/>
          </w:rPr>
          <w:instrText xml:space="preserve"> PAGEREF _Toc6675339 \h </w:instrText>
        </w:r>
        <w:r w:rsidR="00D86572">
          <w:rPr>
            <w:noProof/>
            <w:webHidden/>
          </w:rPr>
        </w:r>
        <w:r w:rsidR="00D86572">
          <w:rPr>
            <w:noProof/>
            <w:webHidden/>
          </w:rPr>
          <w:fldChar w:fldCharType="separate"/>
        </w:r>
        <w:r w:rsidR="00D86572">
          <w:rPr>
            <w:noProof/>
            <w:webHidden/>
          </w:rPr>
          <w:t>82</w:t>
        </w:r>
        <w:r w:rsidR="00D86572">
          <w:rPr>
            <w:noProof/>
            <w:webHidden/>
          </w:rPr>
          <w:fldChar w:fldCharType="end"/>
        </w:r>
      </w:hyperlink>
    </w:p>
    <w:p w14:paraId="49B3898D" w14:textId="5926471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40" w:history="1">
        <w:r w:rsidR="00D86572" w:rsidRPr="00A121E4">
          <w:rPr>
            <w:rStyle w:val="Hyperlink"/>
            <w:noProof/>
          </w:rPr>
          <w:t>3.20.23 stdin, stdout, stderr, and stdoutStderr properties</w:t>
        </w:r>
        <w:r w:rsidR="00D86572">
          <w:rPr>
            <w:noProof/>
            <w:webHidden/>
          </w:rPr>
          <w:tab/>
        </w:r>
        <w:r w:rsidR="00D86572">
          <w:rPr>
            <w:noProof/>
            <w:webHidden/>
          </w:rPr>
          <w:fldChar w:fldCharType="begin"/>
        </w:r>
        <w:r w:rsidR="00D86572">
          <w:rPr>
            <w:noProof/>
            <w:webHidden/>
          </w:rPr>
          <w:instrText xml:space="preserve"> PAGEREF _Toc6675340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07B0BAF8" w14:textId="79A4B9DB" w:rsidR="00D86572" w:rsidRDefault="00133864">
      <w:pPr>
        <w:pStyle w:val="TOC2"/>
        <w:tabs>
          <w:tab w:val="right" w:leader="dot" w:pos="9350"/>
        </w:tabs>
        <w:rPr>
          <w:rFonts w:asciiTheme="minorHAnsi" w:eastAsiaTheme="minorEastAsia" w:hAnsiTheme="minorHAnsi" w:cstheme="minorBidi"/>
          <w:noProof/>
          <w:sz w:val="22"/>
          <w:szCs w:val="22"/>
        </w:rPr>
      </w:pPr>
      <w:hyperlink w:anchor="_Toc6675341" w:history="1">
        <w:r w:rsidR="00D86572" w:rsidRPr="00A121E4">
          <w:rPr>
            <w:rStyle w:val="Hyperlink"/>
            <w:noProof/>
          </w:rPr>
          <w:t>3.21 attachment object</w:t>
        </w:r>
        <w:r w:rsidR="00D86572">
          <w:rPr>
            <w:noProof/>
            <w:webHidden/>
          </w:rPr>
          <w:tab/>
        </w:r>
        <w:r w:rsidR="00D86572">
          <w:rPr>
            <w:noProof/>
            <w:webHidden/>
          </w:rPr>
          <w:fldChar w:fldCharType="begin"/>
        </w:r>
        <w:r w:rsidR="00D86572">
          <w:rPr>
            <w:noProof/>
            <w:webHidden/>
          </w:rPr>
          <w:instrText xml:space="preserve"> PAGEREF _Toc6675341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2018048" w14:textId="491B082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42" w:history="1">
        <w:r w:rsidR="00D86572" w:rsidRPr="00A121E4">
          <w:rPr>
            <w:rStyle w:val="Hyperlink"/>
            <w:noProof/>
          </w:rPr>
          <w:t>3.21.1 General</w:t>
        </w:r>
        <w:r w:rsidR="00D86572">
          <w:rPr>
            <w:noProof/>
            <w:webHidden/>
          </w:rPr>
          <w:tab/>
        </w:r>
        <w:r w:rsidR="00D86572">
          <w:rPr>
            <w:noProof/>
            <w:webHidden/>
          </w:rPr>
          <w:fldChar w:fldCharType="begin"/>
        </w:r>
        <w:r w:rsidR="00D86572">
          <w:rPr>
            <w:noProof/>
            <w:webHidden/>
          </w:rPr>
          <w:instrText xml:space="preserve"> PAGEREF _Toc6675342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EA308DF" w14:textId="4C493E2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43" w:history="1">
        <w:r w:rsidR="00D86572" w:rsidRPr="00A121E4">
          <w:rPr>
            <w:rStyle w:val="Hyperlink"/>
            <w:noProof/>
          </w:rPr>
          <w:t>3.21.2 description property</w:t>
        </w:r>
        <w:r w:rsidR="00D86572">
          <w:rPr>
            <w:noProof/>
            <w:webHidden/>
          </w:rPr>
          <w:tab/>
        </w:r>
        <w:r w:rsidR="00D86572">
          <w:rPr>
            <w:noProof/>
            <w:webHidden/>
          </w:rPr>
          <w:fldChar w:fldCharType="begin"/>
        </w:r>
        <w:r w:rsidR="00D86572">
          <w:rPr>
            <w:noProof/>
            <w:webHidden/>
          </w:rPr>
          <w:instrText xml:space="preserve"> PAGEREF _Toc6675343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3F982E20" w14:textId="4A36277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44" w:history="1">
        <w:r w:rsidR="00D86572" w:rsidRPr="00A121E4">
          <w:rPr>
            <w:rStyle w:val="Hyperlink"/>
            <w:noProof/>
          </w:rPr>
          <w:t>3.21.3 location property</w:t>
        </w:r>
        <w:r w:rsidR="00D86572">
          <w:rPr>
            <w:noProof/>
            <w:webHidden/>
          </w:rPr>
          <w:tab/>
        </w:r>
        <w:r w:rsidR="00D86572">
          <w:rPr>
            <w:noProof/>
            <w:webHidden/>
          </w:rPr>
          <w:fldChar w:fldCharType="begin"/>
        </w:r>
        <w:r w:rsidR="00D86572">
          <w:rPr>
            <w:noProof/>
            <w:webHidden/>
          </w:rPr>
          <w:instrText xml:space="preserve"> PAGEREF _Toc6675344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4C2E56AB" w14:textId="0E4C0E0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45" w:history="1">
        <w:r w:rsidR="00D86572" w:rsidRPr="00A121E4">
          <w:rPr>
            <w:rStyle w:val="Hyperlink"/>
            <w:noProof/>
          </w:rPr>
          <w:t>3.21.4 regions property</w:t>
        </w:r>
        <w:r w:rsidR="00D86572">
          <w:rPr>
            <w:noProof/>
            <w:webHidden/>
          </w:rPr>
          <w:tab/>
        </w:r>
        <w:r w:rsidR="00D86572">
          <w:rPr>
            <w:noProof/>
            <w:webHidden/>
          </w:rPr>
          <w:fldChar w:fldCharType="begin"/>
        </w:r>
        <w:r w:rsidR="00D86572">
          <w:rPr>
            <w:noProof/>
            <w:webHidden/>
          </w:rPr>
          <w:instrText xml:space="preserve"> PAGEREF _Toc6675345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8BFBE2E" w14:textId="484ACC8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46" w:history="1">
        <w:r w:rsidR="00D86572" w:rsidRPr="00A121E4">
          <w:rPr>
            <w:rStyle w:val="Hyperlink"/>
            <w:noProof/>
          </w:rPr>
          <w:t>3.21.5 rectangles property</w:t>
        </w:r>
        <w:r w:rsidR="00D86572">
          <w:rPr>
            <w:noProof/>
            <w:webHidden/>
          </w:rPr>
          <w:tab/>
        </w:r>
        <w:r w:rsidR="00D86572">
          <w:rPr>
            <w:noProof/>
            <w:webHidden/>
          </w:rPr>
          <w:fldChar w:fldCharType="begin"/>
        </w:r>
        <w:r w:rsidR="00D86572">
          <w:rPr>
            <w:noProof/>
            <w:webHidden/>
          </w:rPr>
          <w:instrText xml:space="preserve"> PAGEREF _Toc6675346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5EEFBF4E" w14:textId="413812F1" w:rsidR="00D86572" w:rsidRDefault="00133864">
      <w:pPr>
        <w:pStyle w:val="TOC2"/>
        <w:tabs>
          <w:tab w:val="right" w:leader="dot" w:pos="9350"/>
        </w:tabs>
        <w:rPr>
          <w:rFonts w:asciiTheme="minorHAnsi" w:eastAsiaTheme="minorEastAsia" w:hAnsiTheme="minorHAnsi" w:cstheme="minorBidi"/>
          <w:noProof/>
          <w:sz w:val="22"/>
          <w:szCs w:val="22"/>
        </w:rPr>
      </w:pPr>
      <w:hyperlink w:anchor="_Toc6675347" w:history="1">
        <w:r w:rsidR="00D86572" w:rsidRPr="00A121E4">
          <w:rPr>
            <w:rStyle w:val="Hyperlink"/>
            <w:noProof/>
          </w:rPr>
          <w:t>3.22 conversion object</w:t>
        </w:r>
        <w:r w:rsidR="00D86572">
          <w:rPr>
            <w:noProof/>
            <w:webHidden/>
          </w:rPr>
          <w:tab/>
        </w:r>
        <w:r w:rsidR="00D86572">
          <w:rPr>
            <w:noProof/>
            <w:webHidden/>
          </w:rPr>
          <w:fldChar w:fldCharType="begin"/>
        </w:r>
        <w:r w:rsidR="00D86572">
          <w:rPr>
            <w:noProof/>
            <w:webHidden/>
          </w:rPr>
          <w:instrText xml:space="preserve"> PAGEREF _Toc6675347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E8AEFF3" w14:textId="5EC9E02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48" w:history="1">
        <w:r w:rsidR="00D86572" w:rsidRPr="00A121E4">
          <w:rPr>
            <w:rStyle w:val="Hyperlink"/>
            <w:noProof/>
          </w:rPr>
          <w:t>3.22.1 General</w:t>
        </w:r>
        <w:r w:rsidR="00D86572">
          <w:rPr>
            <w:noProof/>
            <w:webHidden/>
          </w:rPr>
          <w:tab/>
        </w:r>
        <w:r w:rsidR="00D86572">
          <w:rPr>
            <w:noProof/>
            <w:webHidden/>
          </w:rPr>
          <w:fldChar w:fldCharType="begin"/>
        </w:r>
        <w:r w:rsidR="00D86572">
          <w:rPr>
            <w:noProof/>
            <w:webHidden/>
          </w:rPr>
          <w:instrText xml:space="preserve"> PAGEREF _Toc6675348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324043D" w14:textId="09D15D8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49" w:history="1">
        <w:r w:rsidR="00D86572" w:rsidRPr="00A121E4">
          <w:rPr>
            <w:rStyle w:val="Hyperlink"/>
            <w:noProof/>
          </w:rPr>
          <w:t>3.22.2 tool property</w:t>
        </w:r>
        <w:r w:rsidR="00D86572">
          <w:rPr>
            <w:noProof/>
            <w:webHidden/>
          </w:rPr>
          <w:tab/>
        </w:r>
        <w:r w:rsidR="00D86572">
          <w:rPr>
            <w:noProof/>
            <w:webHidden/>
          </w:rPr>
          <w:fldChar w:fldCharType="begin"/>
        </w:r>
        <w:r w:rsidR="00D86572">
          <w:rPr>
            <w:noProof/>
            <w:webHidden/>
          </w:rPr>
          <w:instrText xml:space="preserve"> PAGEREF _Toc6675349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37C34C29" w14:textId="0218552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0" w:history="1">
        <w:r w:rsidR="00D86572" w:rsidRPr="00A121E4">
          <w:rPr>
            <w:rStyle w:val="Hyperlink"/>
            <w:noProof/>
          </w:rPr>
          <w:t>3.22.3 invocation property</w:t>
        </w:r>
        <w:r w:rsidR="00D86572">
          <w:rPr>
            <w:noProof/>
            <w:webHidden/>
          </w:rPr>
          <w:tab/>
        </w:r>
        <w:r w:rsidR="00D86572">
          <w:rPr>
            <w:noProof/>
            <w:webHidden/>
          </w:rPr>
          <w:fldChar w:fldCharType="begin"/>
        </w:r>
        <w:r w:rsidR="00D86572">
          <w:rPr>
            <w:noProof/>
            <w:webHidden/>
          </w:rPr>
          <w:instrText xml:space="preserve"> PAGEREF _Toc6675350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5A4D9CFB" w14:textId="7EDD1A2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1" w:history="1">
        <w:r w:rsidR="00D86572" w:rsidRPr="00A121E4">
          <w:rPr>
            <w:rStyle w:val="Hyperlink"/>
            <w:noProof/>
          </w:rPr>
          <w:t>3.22.4 analysisToolLogFiles property</w:t>
        </w:r>
        <w:r w:rsidR="00D86572">
          <w:rPr>
            <w:noProof/>
            <w:webHidden/>
          </w:rPr>
          <w:tab/>
        </w:r>
        <w:r w:rsidR="00D86572">
          <w:rPr>
            <w:noProof/>
            <w:webHidden/>
          </w:rPr>
          <w:fldChar w:fldCharType="begin"/>
        </w:r>
        <w:r w:rsidR="00D86572">
          <w:rPr>
            <w:noProof/>
            <w:webHidden/>
          </w:rPr>
          <w:instrText xml:space="preserve"> PAGEREF _Toc6675351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6E8C2C16" w14:textId="23DAEBFD" w:rsidR="00D86572" w:rsidRDefault="00133864">
      <w:pPr>
        <w:pStyle w:val="TOC2"/>
        <w:tabs>
          <w:tab w:val="right" w:leader="dot" w:pos="9350"/>
        </w:tabs>
        <w:rPr>
          <w:rFonts w:asciiTheme="minorHAnsi" w:eastAsiaTheme="minorEastAsia" w:hAnsiTheme="minorHAnsi" w:cstheme="minorBidi"/>
          <w:noProof/>
          <w:sz w:val="22"/>
          <w:szCs w:val="22"/>
        </w:rPr>
      </w:pPr>
      <w:hyperlink w:anchor="_Toc6675352" w:history="1">
        <w:r w:rsidR="00D86572" w:rsidRPr="00A121E4">
          <w:rPr>
            <w:rStyle w:val="Hyperlink"/>
            <w:noProof/>
          </w:rPr>
          <w:t>3.23 versionControlDetails object</w:t>
        </w:r>
        <w:r w:rsidR="00D86572">
          <w:rPr>
            <w:noProof/>
            <w:webHidden/>
          </w:rPr>
          <w:tab/>
        </w:r>
        <w:r w:rsidR="00D86572">
          <w:rPr>
            <w:noProof/>
            <w:webHidden/>
          </w:rPr>
          <w:fldChar w:fldCharType="begin"/>
        </w:r>
        <w:r w:rsidR="00D86572">
          <w:rPr>
            <w:noProof/>
            <w:webHidden/>
          </w:rPr>
          <w:instrText xml:space="preserve"> PAGEREF _Toc6675352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12843F35" w14:textId="1AF13E7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3" w:history="1">
        <w:r w:rsidR="00D86572" w:rsidRPr="00A121E4">
          <w:rPr>
            <w:rStyle w:val="Hyperlink"/>
            <w:noProof/>
          </w:rPr>
          <w:t>3.23.1 General</w:t>
        </w:r>
        <w:r w:rsidR="00D86572">
          <w:rPr>
            <w:noProof/>
            <w:webHidden/>
          </w:rPr>
          <w:tab/>
        </w:r>
        <w:r w:rsidR="00D86572">
          <w:rPr>
            <w:noProof/>
            <w:webHidden/>
          </w:rPr>
          <w:fldChar w:fldCharType="begin"/>
        </w:r>
        <w:r w:rsidR="00D86572">
          <w:rPr>
            <w:noProof/>
            <w:webHidden/>
          </w:rPr>
          <w:instrText xml:space="preserve"> PAGEREF _Toc6675353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7679876D" w14:textId="026E618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4" w:history="1">
        <w:r w:rsidR="00D86572" w:rsidRPr="00A121E4">
          <w:rPr>
            <w:rStyle w:val="Hyperlink"/>
            <w:noProof/>
          </w:rPr>
          <w:t>3.23.2 Constraints</w:t>
        </w:r>
        <w:r w:rsidR="00D86572">
          <w:rPr>
            <w:noProof/>
            <w:webHidden/>
          </w:rPr>
          <w:tab/>
        </w:r>
        <w:r w:rsidR="00D86572">
          <w:rPr>
            <w:noProof/>
            <w:webHidden/>
          </w:rPr>
          <w:fldChar w:fldCharType="begin"/>
        </w:r>
        <w:r w:rsidR="00D86572">
          <w:rPr>
            <w:noProof/>
            <w:webHidden/>
          </w:rPr>
          <w:instrText xml:space="preserve"> PAGEREF _Toc6675354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2F4D6320" w14:textId="5B16358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5" w:history="1">
        <w:r w:rsidR="00D86572" w:rsidRPr="00A121E4">
          <w:rPr>
            <w:rStyle w:val="Hyperlink"/>
            <w:noProof/>
          </w:rPr>
          <w:t>3.23.3 repositoryUri property</w:t>
        </w:r>
        <w:r w:rsidR="00D86572">
          <w:rPr>
            <w:noProof/>
            <w:webHidden/>
          </w:rPr>
          <w:tab/>
        </w:r>
        <w:r w:rsidR="00D86572">
          <w:rPr>
            <w:noProof/>
            <w:webHidden/>
          </w:rPr>
          <w:fldChar w:fldCharType="begin"/>
        </w:r>
        <w:r w:rsidR="00D86572">
          <w:rPr>
            <w:noProof/>
            <w:webHidden/>
          </w:rPr>
          <w:instrText xml:space="preserve"> PAGEREF _Toc6675355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6E08649" w14:textId="02214C1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6" w:history="1">
        <w:r w:rsidR="00D86572" w:rsidRPr="00A121E4">
          <w:rPr>
            <w:rStyle w:val="Hyperlink"/>
            <w:noProof/>
          </w:rPr>
          <w:t>3.23.4 revisionId property</w:t>
        </w:r>
        <w:r w:rsidR="00D86572">
          <w:rPr>
            <w:noProof/>
            <w:webHidden/>
          </w:rPr>
          <w:tab/>
        </w:r>
        <w:r w:rsidR="00D86572">
          <w:rPr>
            <w:noProof/>
            <w:webHidden/>
          </w:rPr>
          <w:fldChar w:fldCharType="begin"/>
        </w:r>
        <w:r w:rsidR="00D86572">
          <w:rPr>
            <w:noProof/>
            <w:webHidden/>
          </w:rPr>
          <w:instrText xml:space="preserve"> PAGEREF _Toc6675356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E8C792F" w14:textId="7D15A0F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7" w:history="1">
        <w:r w:rsidR="00D86572" w:rsidRPr="00A121E4">
          <w:rPr>
            <w:rStyle w:val="Hyperlink"/>
            <w:noProof/>
          </w:rPr>
          <w:t>3.23.5 branch property</w:t>
        </w:r>
        <w:r w:rsidR="00D86572">
          <w:rPr>
            <w:noProof/>
            <w:webHidden/>
          </w:rPr>
          <w:tab/>
        </w:r>
        <w:r w:rsidR="00D86572">
          <w:rPr>
            <w:noProof/>
            <w:webHidden/>
          </w:rPr>
          <w:fldChar w:fldCharType="begin"/>
        </w:r>
        <w:r w:rsidR="00D86572">
          <w:rPr>
            <w:noProof/>
            <w:webHidden/>
          </w:rPr>
          <w:instrText xml:space="preserve"> PAGEREF _Toc6675357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5E11D1AB" w14:textId="61C7BC2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8" w:history="1">
        <w:r w:rsidR="00D86572" w:rsidRPr="00A121E4">
          <w:rPr>
            <w:rStyle w:val="Hyperlink"/>
            <w:noProof/>
          </w:rPr>
          <w:t>3.23.6 revisionTag property</w:t>
        </w:r>
        <w:r w:rsidR="00D86572">
          <w:rPr>
            <w:noProof/>
            <w:webHidden/>
          </w:rPr>
          <w:tab/>
        </w:r>
        <w:r w:rsidR="00D86572">
          <w:rPr>
            <w:noProof/>
            <w:webHidden/>
          </w:rPr>
          <w:fldChar w:fldCharType="begin"/>
        </w:r>
        <w:r w:rsidR="00D86572">
          <w:rPr>
            <w:noProof/>
            <w:webHidden/>
          </w:rPr>
          <w:instrText xml:space="preserve"> PAGEREF _Toc6675358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6CA585E7" w14:textId="1C5F885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59" w:history="1">
        <w:r w:rsidR="00D86572" w:rsidRPr="00A121E4">
          <w:rPr>
            <w:rStyle w:val="Hyperlink"/>
            <w:noProof/>
          </w:rPr>
          <w:t>3.23.7 asOfTimeUtc property</w:t>
        </w:r>
        <w:r w:rsidR="00D86572">
          <w:rPr>
            <w:noProof/>
            <w:webHidden/>
          </w:rPr>
          <w:tab/>
        </w:r>
        <w:r w:rsidR="00D86572">
          <w:rPr>
            <w:noProof/>
            <w:webHidden/>
          </w:rPr>
          <w:fldChar w:fldCharType="begin"/>
        </w:r>
        <w:r w:rsidR="00D86572">
          <w:rPr>
            <w:noProof/>
            <w:webHidden/>
          </w:rPr>
          <w:instrText xml:space="preserve"> PAGEREF _Toc6675359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50EE7A1" w14:textId="09B4E68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0" w:history="1">
        <w:r w:rsidR="00D86572" w:rsidRPr="00A121E4">
          <w:rPr>
            <w:rStyle w:val="Hyperlink"/>
            <w:noProof/>
          </w:rPr>
          <w:t>3.23.8 mappedTo property</w:t>
        </w:r>
        <w:r w:rsidR="00D86572">
          <w:rPr>
            <w:noProof/>
            <w:webHidden/>
          </w:rPr>
          <w:tab/>
        </w:r>
        <w:r w:rsidR="00D86572">
          <w:rPr>
            <w:noProof/>
            <w:webHidden/>
          </w:rPr>
          <w:fldChar w:fldCharType="begin"/>
        </w:r>
        <w:r w:rsidR="00D86572">
          <w:rPr>
            <w:noProof/>
            <w:webHidden/>
          </w:rPr>
          <w:instrText xml:space="preserve"> PAGEREF _Toc6675360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7D8D6F1" w14:textId="12EABC5D" w:rsidR="00D86572" w:rsidRDefault="00133864">
      <w:pPr>
        <w:pStyle w:val="TOC2"/>
        <w:tabs>
          <w:tab w:val="right" w:leader="dot" w:pos="9350"/>
        </w:tabs>
        <w:rPr>
          <w:rFonts w:asciiTheme="minorHAnsi" w:eastAsiaTheme="minorEastAsia" w:hAnsiTheme="minorHAnsi" w:cstheme="minorBidi"/>
          <w:noProof/>
          <w:sz w:val="22"/>
          <w:szCs w:val="22"/>
        </w:rPr>
      </w:pPr>
      <w:hyperlink w:anchor="_Toc6675361" w:history="1">
        <w:r w:rsidR="00D86572" w:rsidRPr="00A121E4">
          <w:rPr>
            <w:rStyle w:val="Hyperlink"/>
            <w:noProof/>
          </w:rPr>
          <w:t>3.24 artifact object</w:t>
        </w:r>
        <w:r w:rsidR="00D86572">
          <w:rPr>
            <w:noProof/>
            <w:webHidden/>
          </w:rPr>
          <w:tab/>
        </w:r>
        <w:r w:rsidR="00D86572">
          <w:rPr>
            <w:noProof/>
            <w:webHidden/>
          </w:rPr>
          <w:fldChar w:fldCharType="begin"/>
        </w:r>
        <w:r w:rsidR="00D86572">
          <w:rPr>
            <w:noProof/>
            <w:webHidden/>
          </w:rPr>
          <w:instrText xml:space="preserve"> PAGEREF _Toc6675361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4BAB204" w14:textId="232B0BE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2" w:history="1">
        <w:r w:rsidR="00D86572" w:rsidRPr="00A121E4">
          <w:rPr>
            <w:rStyle w:val="Hyperlink"/>
            <w:noProof/>
          </w:rPr>
          <w:t>3.24.1 General</w:t>
        </w:r>
        <w:r w:rsidR="00D86572">
          <w:rPr>
            <w:noProof/>
            <w:webHidden/>
          </w:rPr>
          <w:tab/>
        </w:r>
        <w:r w:rsidR="00D86572">
          <w:rPr>
            <w:noProof/>
            <w:webHidden/>
          </w:rPr>
          <w:fldChar w:fldCharType="begin"/>
        </w:r>
        <w:r w:rsidR="00D86572">
          <w:rPr>
            <w:noProof/>
            <w:webHidden/>
          </w:rPr>
          <w:instrText xml:space="preserve"> PAGEREF _Toc6675362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94C34D1" w14:textId="24938B9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3" w:history="1">
        <w:r w:rsidR="00D86572" w:rsidRPr="00A121E4">
          <w:rPr>
            <w:rStyle w:val="Hyperlink"/>
            <w:noProof/>
          </w:rPr>
          <w:t>3.24.2 location property</w:t>
        </w:r>
        <w:r w:rsidR="00D86572">
          <w:rPr>
            <w:noProof/>
            <w:webHidden/>
          </w:rPr>
          <w:tab/>
        </w:r>
        <w:r w:rsidR="00D86572">
          <w:rPr>
            <w:noProof/>
            <w:webHidden/>
          </w:rPr>
          <w:fldChar w:fldCharType="begin"/>
        </w:r>
        <w:r w:rsidR="00D86572">
          <w:rPr>
            <w:noProof/>
            <w:webHidden/>
          </w:rPr>
          <w:instrText xml:space="preserve"> PAGEREF _Toc6675363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2B932F50" w14:textId="0FE1AD6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4" w:history="1">
        <w:r w:rsidR="00D86572" w:rsidRPr="00A121E4">
          <w:rPr>
            <w:rStyle w:val="Hyperlink"/>
            <w:noProof/>
          </w:rPr>
          <w:t>3.24.3 parentIndex property</w:t>
        </w:r>
        <w:r w:rsidR="00D86572">
          <w:rPr>
            <w:noProof/>
            <w:webHidden/>
          </w:rPr>
          <w:tab/>
        </w:r>
        <w:r w:rsidR="00D86572">
          <w:rPr>
            <w:noProof/>
            <w:webHidden/>
          </w:rPr>
          <w:fldChar w:fldCharType="begin"/>
        </w:r>
        <w:r w:rsidR="00D86572">
          <w:rPr>
            <w:noProof/>
            <w:webHidden/>
          </w:rPr>
          <w:instrText xml:space="preserve"> PAGEREF _Toc6675364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488ACD6E" w14:textId="595E74E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5" w:history="1">
        <w:r w:rsidR="00D86572" w:rsidRPr="00A121E4">
          <w:rPr>
            <w:rStyle w:val="Hyperlink"/>
            <w:noProof/>
          </w:rPr>
          <w:t>3.24.4 offset property</w:t>
        </w:r>
        <w:r w:rsidR="00D86572">
          <w:rPr>
            <w:noProof/>
            <w:webHidden/>
          </w:rPr>
          <w:tab/>
        </w:r>
        <w:r w:rsidR="00D86572">
          <w:rPr>
            <w:noProof/>
            <w:webHidden/>
          </w:rPr>
          <w:fldChar w:fldCharType="begin"/>
        </w:r>
        <w:r w:rsidR="00D86572">
          <w:rPr>
            <w:noProof/>
            <w:webHidden/>
          </w:rPr>
          <w:instrText xml:space="preserve"> PAGEREF _Toc6675365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0FF7C5BD" w14:textId="77492B7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6" w:history="1">
        <w:r w:rsidR="00D86572" w:rsidRPr="00A121E4">
          <w:rPr>
            <w:rStyle w:val="Hyperlink"/>
            <w:noProof/>
          </w:rPr>
          <w:t>3.24.5 length property</w:t>
        </w:r>
        <w:r w:rsidR="00D86572">
          <w:rPr>
            <w:noProof/>
            <w:webHidden/>
          </w:rPr>
          <w:tab/>
        </w:r>
        <w:r w:rsidR="00D86572">
          <w:rPr>
            <w:noProof/>
            <w:webHidden/>
          </w:rPr>
          <w:fldChar w:fldCharType="begin"/>
        </w:r>
        <w:r w:rsidR="00D86572">
          <w:rPr>
            <w:noProof/>
            <w:webHidden/>
          </w:rPr>
          <w:instrText xml:space="preserve"> PAGEREF _Toc6675366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2F698FCB" w14:textId="74F0A1A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7" w:history="1">
        <w:r w:rsidR="00D86572" w:rsidRPr="00A121E4">
          <w:rPr>
            <w:rStyle w:val="Hyperlink"/>
            <w:noProof/>
          </w:rPr>
          <w:t>3.24.6 roles property</w:t>
        </w:r>
        <w:r w:rsidR="00D86572">
          <w:rPr>
            <w:noProof/>
            <w:webHidden/>
          </w:rPr>
          <w:tab/>
        </w:r>
        <w:r w:rsidR="00D86572">
          <w:rPr>
            <w:noProof/>
            <w:webHidden/>
          </w:rPr>
          <w:fldChar w:fldCharType="begin"/>
        </w:r>
        <w:r w:rsidR="00D86572">
          <w:rPr>
            <w:noProof/>
            <w:webHidden/>
          </w:rPr>
          <w:instrText xml:space="preserve"> PAGEREF _Toc6675367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7FBE380F" w14:textId="4750E13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8" w:history="1">
        <w:r w:rsidR="00D86572" w:rsidRPr="00A121E4">
          <w:rPr>
            <w:rStyle w:val="Hyperlink"/>
            <w:noProof/>
          </w:rPr>
          <w:t>3.24.7 mimeType property</w:t>
        </w:r>
        <w:r w:rsidR="00D86572">
          <w:rPr>
            <w:noProof/>
            <w:webHidden/>
          </w:rPr>
          <w:tab/>
        </w:r>
        <w:r w:rsidR="00D86572">
          <w:rPr>
            <w:noProof/>
            <w:webHidden/>
          </w:rPr>
          <w:fldChar w:fldCharType="begin"/>
        </w:r>
        <w:r w:rsidR="00D86572">
          <w:rPr>
            <w:noProof/>
            <w:webHidden/>
          </w:rPr>
          <w:instrText xml:space="preserve"> PAGEREF _Toc6675368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F798512" w14:textId="0CE73DA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69" w:history="1">
        <w:r w:rsidR="00D86572" w:rsidRPr="00A121E4">
          <w:rPr>
            <w:rStyle w:val="Hyperlink"/>
            <w:noProof/>
          </w:rPr>
          <w:t>3.24.8 contents property</w:t>
        </w:r>
        <w:r w:rsidR="00D86572">
          <w:rPr>
            <w:noProof/>
            <w:webHidden/>
          </w:rPr>
          <w:tab/>
        </w:r>
        <w:r w:rsidR="00D86572">
          <w:rPr>
            <w:noProof/>
            <w:webHidden/>
          </w:rPr>
          <w:fldChar w:fldCharType="begin"/>
        </w:r>
        <w:r w:rsidR="00D86572">
          <w:rPr>
            <w:noProof/>
            <w:webHidden/>
          </w:rPr>
          <w:instrText xml:space="preserve"> PAGEREF _Toc6675369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3F2D37D" w14:textId="366898C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70" w:history="1">
        <w:r w:rsidR="00D86572" w:rsidRPr="00A121E4">
          <w:rPr>
            <w:rStyle w:val="Hyperlink"/>
            <w:noProof/>
          </w:rPr>
          <w:t>3.24.9 encoding property</w:t>
        </w:r>
        <w:r w:rsidR="00D86572">
          <w:rPr>
            <w:noProof/>
            <w:webHidden/>
          </w:rPr>
          <w:tab/>
        </w:r>
        <w:r w:rsidR="00D86572">
          <w:rPr>
            <w:noProof/>
            <w:webHidden/>
          </w:rPr>
          <w:fldChar w:fldCharType="begin"/>
        </w:r>
        <w:r w:rsidR="00D86572">
          <w:rPr>
            <w:noProof/>
            <w:webHidden/>
          </w:rPr>
          <w:instrText xml:space="preserve"> PAGEREF _Toc6675370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05A834FC" w14:textId="3C2F620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71" w:history="1">
        <w:r w:rsidR="00D86572" w:rsidRPr="00A121E4">
          <w:rPr>
            <w:rStyle w:val="Hyperlink"/>
            <w:noProof/>
          </w:rPr>
          <w:t>3.24.10 sourceLanguage property</w:t>
        </w:r>
        <w:r w:rsidR="00D86572">
          <w:rPr>
            <w:noProof/>
            <w:webHidden/>
          </w:rPr>
          <w:tab/>
        </w:r>
        <w:r w:rsidR="00D86572">
          <w:rPr>
            <w:noProof/>
            <w:webHidden/>
          </w:rPr>
          <w:fldChar w:fldCharType="begin"/>
        </w:r>
        <w:r w:rsidR="00D86572">
          <w:rPr>
            <w:noProof/>
            <w:webHidden/>
          </w:rPr>
          <w:instrText xml:space="preserve"> PAGEREF _Toc6675371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21056178" w14:textId="54EB89A7" w:rsidR="00D86572" w:rsidRDefault="00133864">
      <w:pPr>
        <w:pStyle w:val="TOC4"/>
        <w:tabs>
          <w:tab w:val="right" w:leader="dot" w:pos="9350"/>
        </w:tabs>
        <w:rPr>
          <w:rFonts w:asciiTheme="minorHAnsi" w:eastAsiaTheme="minorEastAsia" w:hAnsiTheme="minorHAnsi" w:cstheme="minorBidi"/>
          <w:noProof/>
          <w:sz w:val="22"/>
          <w:szCs w:val="22"/>
        </w:rPr>
      </w:pPr>
      <w:hyperlink w:anchor="_Toc6675372" w:history="1">
        <w:r w:rsidR="00D86572" w:rsidRPr="00A121E4">
          <w:rPr>
            <w:rStyle w:val="Hyperlink"/>
            <w:noProof/>
          </w:rPr>
          <w:t>3.24.10.1 General</w:t>
        </w:r>
        <w:r w:rsidR="00D86572">
          <w:rPr>
            <w:noProof/>
            <w:webHidden/>
          </w:rPr>
          <w:tab/>
        </w:r>
        <w:r w:rsidR="00D86572">
          <w:rPr>
            <w:noProof/>
            <w:webHidden/>
          </w:rPr>
          <w:fldChar w:fldCharType="begin"/>
        </w:r>
        <w:r w:rsidR="00D86572">
          <w:rPr>
            <w:noProof/>
            <w:webHidden/>
          </w:rPr>
          <w:instrText xml:space="preserve"> PAGEREF _Toc6675372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6678FBBA" w14:textId="6504D4A8" w:rsidR="00D86572" w:rsidRDefault="00133864">
      <w:pPr>
        <w:pStyle w:val="TOC4"/>
        <w:tabs>
          <w:tab w:val="right" w:leader="dot" w:pos="9350"/>
        </w:tabs>
        <w:rPr>
          <w:rFonts w:asciiTheme="minorHAnsi" w:eastAsiaTheme="minorEastAsia" w:hAnsiTheme="minorHAnsi" w:cstheme="minorBidi"/>
          <w:noProof/>
          <w:sz w:val="22"/>
          <w:szCs w:val="22"/>
        </w:rPr>
      </w:pPr>
      <w:hyperlink w:anchor="_Toc6675373" w:history="1">
        <w:r w:rsidR="00D86572" w:rsidRPr="00A121E4">
          <w:rPr>
            <w:rStyle w:val="Hyperlink"/>
            <w:noProof/>
          </w:rPr>
          <w:t>3.24.10.2 Source language identifier conventions and practices</w:t>
        </w:r>
        <w:r w:rsidR="00D86572">
          <w:rPr>
            <w:noProof/>
            <w:webHidden/>
          </w:rPr>
          <w:tab/>
        </w:r>
        <w:r w:rsidR="00D86572">
          <w:rPr>
            <w:noProof/>
            <w:webHidden/>
          </w:rPr>
          <w:fldChar w:fldCharType="begin"/>
        </w:r>
        <w:r w:rsidR="00D86572">
          <w:rPr>
            <w:noProof/>
            <w:webHidden/>
          </w:rPr>
          <w:instrText xml:space="preserve"> PAGEREF _Toc6675373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4A5E052E" w14:textId="1CE74B3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74" w:history="1">
        <w:r w:rsidR="00D86572" w:rsidRPr="00A121E4">
          <w:rPr>
            <w:rStyle w:val="Hyperlink"/>
            <w:noProof/>
          </w:rPr>
          <w:t>3.24.11 hashes property</w:t>
        </w:r>
        <w:r w:rsidR="00D86572">
          <w:rPr>
            <w:noProof/>
            <w:webHidden/>
          </w:rPr>
          <w:tab/>
        </w:r>
        <w:r w:rsidR="00D86572">
          <w:rPr>
            <w:noProof/>
            <w:webHidden/>
          </w:rPr>
          <w:fldChar w:fldCharType="begin"/>
        </w:r>
        <w:r w:rsidR="00D86572">
          <w:rPr>
            <w:noProof/>
            <w:webHidden/>
          </w:rPr>
          <w:instrText xml:space="preserve"> PAGEREF _Toc6675374 \h </w:instrText>
        </w:r>
        <w:r w:rsidR="00D86572">
          <w:rPr>
            <w:noProof/>
            <w:webHidden/>
          </w:rPr>
        </w:r>
        <w:r w:rsidR="00D86572">
          <w:rPr>
            <w:noProof/>
            <w:webHidden/>
          </w:rPr>
          <w:fldChar w:fldCharType="separate"/>
        </w:r>
        <w:r w:rsidR="00D86572">
          <w:rPr>
            <w:noProof/>
            <w:webHidden/>
          </w:rPr>
          <w:t>93</w:t>
        </w:r>
        <w:r w:rsidR="00D86572">
          <w:rPr>
            <w:noProof/>
            <w:webHidden/>
          </w:rPr>
          <w:fldChar w:fldCharType="end"/>
        </w:r>
      </w:hyperlink>
    </w:p>
    <w:p w14:paraId="13F9A429" w14:textId="5D3673D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75" w:history="1">
        <w:r w:rsidR="00D86572" w:rsidRPr="00A121E4">
          <w:rPr>
            <w:rStyle w:val="Hyperlink"/>
            <w:noProof/>
          </w:rPr>
          <w:t>3.24.12 lastModifiedTimeUtc property</w:t>
        </w:r>
        <w:r w:rsidR="00D86572">
          <w:rPr>
            <w:noProof/>
            <w:webHidden/>
          </w:rPr>
          <w:tab/>
        </w:r>
        <w:r w:rsidR="00D86572">
          <w:rPr>
            <w:noProof/>
            <w:webHidden/>
          </w:rPr>
          <w:fldChar w:fldCharType="begin"/>
        </w:r>
        <w:r w:rsidR="00D86572">
          <w:rPr>
            <w:noProof/>
            <w:webHidden/>
          </w:rPr>
          <w:instrText xml:space="preserve"> PAGEREF _Toc6675375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B1B6254" w14:textId="72D7D01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76" w:history="1">
        <w:r w:rsidR="00D86572" w:rsidRPr="00A121E4">
          <w:rPr>
            <w:rStyle w:val="Hyperlink"/>
            <w:noProof/>
          </w:rPr>
          <w:t>3.24.13 description property</w:t>
        </w:r>
        <w:r w:rsidR="00D86572">
          <w:rPr>
            <w:noProof/>
            <w:webHidden/>
          </w:rPr>
          <w:tab/>
        </w:r>
        <w:r w:rsidR="00D86572">
          <w:rPr>
            <w:noProof/>
            <w:webHidden/>
          </w:rPr>
          <w:fldChar w:fldCharType="begin"/>
        </w:r>
        <w:r w:rsidR="00D86572">
          <w:rPr>
            <w:noProof/>
            <w:webHidden/>
          </w:rPr>
          <w:instrText xml:space="preserve"> PAGEREF _Toc6675376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14981B84" w14:textId="147B6EEE" w:rsidR="00D86572" w:rsidRDefault="00133864">
      <w:pPr>
        <w:pStyle w:val="TOC2"/>
        <w:tabs>
          <w:tab w:val="right" w:leader="dot" w:pos="9350"/>
        </w:tabs>
        <w:rPr>
          <w:rFonts w:asciiTheme="minorHAnsi" w:eastAsiaTheme="minorEastAsia" w:hAnsiTheme="minorHAnsi" w:cstheme="minorBidi"/>
          <w:noProof/>
          <w:sz w:val="22"/>
          <w:szCs w:val="22"/>
        </w:rPr>
      </w:pPr>
      <w:hyperlink w:anchor="_Toc6675377" w:history="1">
        <w:r w:rsidR="00D86572" w:rsidRPr="00A121E4">
          <w:rPr>
            <w:rStyle w:val="Hyperlink"/>
            <w:noProof/>
          </w:rPr>
          <w:t>3.25 translationMetadata object</w:t>
        </w:r>
        <w:r w:rsidR="00D86572">
          <w:rPr>
            <w:noProof/>
            <w:webHidden/>
          </w:rPr>
          <w:tab/>
        </w:r>
        <w:r w:rsidR="00D86572">
          <w:rPr>
            <w:noProof/>
            <w:webHidden/>
          </w:rPr>
          <w:fldChar w:fldCharType="begin"/>
        </w:r>
        <w:r w:rsidR="00D86572">
          <w:rPr>
            <w:noProof/>
            <w:webHidden/>
          </w:rPr>
          <w:instrText xml:space="preserve"> PAGEREF _Toc6675377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2A64591E" w14:textId="455CB08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78" w:history="1">
        <w:r w:rsidR="00D86572" w:rsidRPr="00A121E4">
          <w:rPr>
            <w:rStyle w:val="Hyperlink"/>
            <w:noProof/>
          </w:rPr>
          <w:t>3.25.1 General</w:t>
        </w:r>
        <w:r w:rsidR="00D86572">
          <w:rPr>
            <w:noProof/>
            <w:webHidden/>
          </w:rPr>
          <w:tab/>
        </w:r>
        <w:r w:rsidR="00D86572">
          <w:rPr>
            <w:noProof/>
            <w:webHidden/>
          </w:rPr>
          <w:fldChar w:fldCharType="begin"/>
        </w:r>
        <w:r w:rsidR="00D86572">
          <w:rPr>
            <w:noProof/>
            <w:webHidden/>
          </w:rPr>
          <w:instrText xml:space="preserve"> PAGEREF _Toc6675378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6BB9648" w14:textId="169ACE2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79" w:history="1">
        <w:r w:rsidR="00D86572" w:rsidRPr="00A121E4">
          <w:rPr>
            <w:rStyle w:val="Hyperlink"/>
            <w:noProof/>
          </w:rPr>
          <w:t>3.25.2 name property</w:t>
        </w:r>
        <w:r w:rsidR="00D86572">
          <w:rPr>
            <w:noProof/>
            <w:webHidden/>
          </w:rPr>
          <w:tab/>
        </w:r>
        <w:r w:rsidR="00D86572">
          <w:rPr>
            <w:noProof/>
            <w:webHidden/>
          </w:rPr>
          <w:fldChar w:fldCharType="begin"/>
        </w:r>
        <w:r w:rsidR="00D86572">
          <w:rPr>
            <w:noProof/>
            <w:webHidden/>
          </w:rPr>
          <w:instrText xml:space="preserve"> PAGEREF _Toc6675379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458145D0" w14:textId="71DEEC9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0" w:history="1">
        <w:r w:rsidR="00D86572" w:rsidRPr="00A121E4">
          <w:rPr>
            <w:rStyle w:val="Hyperlink"/>
            <w:noProof/>
          </w:rPr>
          <w:t>3.25.3 fullName property</w:t>
        </w:r>
        <w:r w:rsidR="00D86572">
          <w:rPr>
            <w:noProof/>
            <w:webHidden/>
          </w:rPr>
          <w:tab/>
        </w:r>
        <w:r w:rsidR="00D86572">
          <w:rPr>
            <w:noProof/>
            <w:webHidden/>
          </w:rPr>
          <w:fldChar w:fldCharType="begin"/>
        </w:r>
        <w:r w:rsidR="00D86572">
          <w:rPr>
            <w:noProof/>
            <w:webHidden/>
          </w:rPr>
          <w:instrText xml:space="preserve"> PAGEREF _Toc6675380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0B60077F" w14:textId="710D0D7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1" w:history="1">
        <w:r w:rsidR="00D86572" w:rsidRPr="00A121E4">
          <w:rPr>
            <w:rStyle w:val="Hyperlink"/>
            <w:noProof/>
          </w:rPr>
          <w:t>3.25.4 shortDescription property</w:t>
        </w:r>
        <w:r w:rsidR="00D86572">
          <w:rPr>
            <w:noProof/>
            <w:webHidden/>
          </w:rPr>
          <w:tab/>
        </w:r>
        <w:r w:rsidR="00D86572">
          <w:rPr>
            <w:noProof/>
            <w:webHidden/>
          </w:rPr>
          <w:fldChar w:fldCharType="begin"/>
        </w:r>
        <w:r w:rsidR="00D86572">
          <w:rPr>
            <w:noProof/>
            <w:webHidden/>
          </w:rPr>
          <w:instrText xml:space="preserve"> PAGEREF _Toc6675381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7E0C38D2" w14:textId="16E367F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2" w:history="1">
        <w:r w:rsidR="00D86572" w:rsidRPr="00A121E4">
          <w:rPr>
            <w:rStyle w:val="Hyperlink"/>
            <w:noProof/>
          </w:rPr>
          <w:t>3.25.5 fullDescription property</w:t>
        </w:r>
        <w:r w:rsidR="00D86572">
          <w:rPr>
            <w:noProof/>
            <w:webHidden/>
          </w:rPr>
          <w:tab/>
        </w:r>
        <w:r w:rsidR="00D86572">
          <w:rPr>
            <w:noProof/>
            <w:webHidden/>
          </w:rPr>
          <w:fldChar w:fldCharType="begin"/>
        </w:r>
        <w:r w:rsidR="00D86572">
          <w:rPr>
            <w:noProof/>
            <w:webHidden/>
          </w:rPr>
          <w:instrText xml:space="preserve"> PAGEREF _Toc6675382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35ECDE81" w14:textId="2501FE1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3" w:history="1">
        <w:r w:rsidR="00D86572" w:rsidRPr="00A121E4">
          <w:rPr>
            <w:rStyle w:val="Hyperlink"/>
            <w:noProof/>
          </w:rPr>
          <w:t>3.25.6 downloadUri property</w:t>
        </w:r>
        <w:r w:rsidR="00D86572">
          <w:rPr>
            <w:noProof/>
            <w:webHidden/>
          </w:rPr>
          <w:tab/>
        </w:r>
        <w:r w:rsidR="00D86572">
          <w:rPr>
            <w:noProof/>
            <w:webHidden/>
          </w:rPr>
          <w:fldChar w:fldCharType="begin"/>
        </w:r>
        <w:r w:rsidR="00D86572">
          <w:rPr>
            <w:noProof/>
            <w:webHidden/>
          </w:rPr>
          <w:instrText xml:space="preserve"> PAGEREF _Toc6675383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B20CB69" w14:textId="7ED4883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4" w:history="1">
        <w:r w:rsidR="00D86572" w:rsidRPr="00A121E4">
          <w:rPr>
            <w:rStyle w:val="Hyperlink"/>
            <w:noProof/>
          </w:rPr>
          <w:t>3.25.7 informationUri property</w:t>
        </w:r>
        <w:r w:rsidR="00D86572">
          <w:rPr>
            <w:noProof/>
            <w:webHidden/>
          </w:rPr>
          <w:tab/>
        </w:r>
        <w:r w:rsidR="00D86572">
          <w:rPr>
            <w:noProof/>
            <w:webHidden/>
          </w:rPr>
          <w:fldChar w:fldCharType="begin"/>
        </w:r>
        <w:r w:rsidR="00D86572">
          <w:rPr>
            <w:noProof/>
            <w:webHidden/>
          </w:rPr>
          <w:instrText xml:space="preserve"> PAGEREF _Toc6675384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14285F1A" w14:textId="659ADF8C" w:rsidR="00D86572" w:rsidRDefault="00133864">
      <w:pPr>
        <w:pStyle w:val="TOC2"/>
        <w:tabs>
          <w:tab w:val="right" w:leader="dot" w:pos="9350"/>
        </w:tabs>
        <w:rPr>
          <w:rFonts w:asciiTheme="minorHAnsi" w:eastAsiaTheme="minorEastAsia" w:hAnsiTheme="minorHAnsi" w:cstheme="minorBidi"/>
          <w:noProof/>
          <w:sz w:val="22"/>
          <w:szCs w:val="22"/>
        </w:rPr>
      </w:pPr>
      <w:hyperlink w:anchor="_Toc6675385" w:history="1">
        <w:r w:rsidR="00D86572" w:rsidRPr="00A121E4">
          <w:rPr>
            <w:rStyle w:val="Hyperlink"/>
            <w:noProof/>
          </w:rPr>
          <w:t>3.26 result object</w:t>
        </w:r>
        <w:r w:rsidR="00D86572">
          <w:rPr>
            <w:noProof/>
            <w:webHidden/>
          </w:rPr>
          <w:tab/>
        </w:r>
        <w:r w:rsidR="00D86572">
          <w:rPr>
            <w:noProof/>
            <w:webHidden/>
          </w:rPr>
          <w:fldChar w:fldCharType="begin"/>
        </w:r>
        <w:r w:rsidR="00D86572">
          <w:rPr>
            <w:noProof/>
            <w:webHidden/>
          </w:rPr>
          <w:instrText xml:space="preserve"> PAGEREF _Toc6675385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D527C2" w14:textId="216BEC8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6" w:history="1">
        <w:r w:rsidR="00D86572" w:rsidRPr="00A121E4">
          <w:rPr>
            <w:rStyle w:val="Hyperlink"/>
            <w:noProof/>
          </w:rPr>
          <w:t>3.26.1 General</w:t>
        </w:r>
        <w:r w:rsidR="00D86572">
          <w:rPr>
            <w:noProof/>
            <w:webHidden/>
          </w:rPr>
          <w:tab/>
        </w:r>
        <w:r w:rsidR="00D86572">
          <w:rPr>
            <w:noProof/>
            <w:webHidden/>
          </w:rPr>
          <w:fldChar w:fldCharType="begin"/>
        </w:r>
        <w:r w:rsidR="00D86572">
          <w:rPr>
            <w:noProof/>
            <w:webHidden/>
          </w:rPr>
          <w:instrText xml:space="preserve"> PAGEREF _Toc6675386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6329F8" w14:textId="49D2B24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7" w:history="1">
        <w:r w:rsidR="00D86572" w:rsidRPr="00A121E4">
          <w:rPr>
            <w:rStyle w:val="Hyperlink"/>
            <w:noProof/>
          </w:rPr>
          <w:t>3.26.2 Distinguishing logically identical from logically distinct results</w:t>
        </w:r>
        <w:r w:rsidR="00D86572">
          <w:rPr>
            <w:noProof/>
            <w:webHidden/>
          </w:rPr>
          <w:tab/>
        </w:r>
        <w:r w:rsidR="00D86572">
          <w:rPr>
            <w:noProof/>
            <w:webHidden/>
          </w:rPr>
          <w:fldChar w:fldCharType="begin"/>
        </w:r>
        <w:r w:rsidR="00D86572">
          <w:rPr>
            <w:noProof/>
            <w:webHidden/>
          </w:rPr>
          <w:instrText xml:space="preserve"> PAGEREF _Toc6675387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64E0FE5" w14:textId="4A375F7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8" w:history="1">
        <w:r w:rsidR="00D86572" w:rsidRPr="00A121E4">
          <w:rPr>
            <w:rStyle w:val="Hyperlink"/>
            <w:noProof/>
          </w:rPr>
          <w:t>3.26.3 guid property</w:t>
        </w:r>
        <w:r w:rsidR="00D86572">
          <w:rPr>
            <w:noProof/>
            <w:webHidden/>
          </w:rPr>
          <w:tab/>
        </w:r>
        <w:r w:rsidR="00D86572">
          <w:rPr>
            <w:noProof/>
            <w:webHidden/>
          </w:rPr>
          <w:fldChar w:fldCharType="begin"/>
        </w:r>
        <w:r w:rsidR="00D86572">
          <w:rPr>
            <w:noProof/>
            <w:webHidden/>
          </w:rPr>
          <w:instrText xml:space="preserve"> PAGEREF _Toc6675388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0BC4A753" w14:textId="4550338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89" w:history="1">
        <w:r w:rsidR="00D86572" w:rsidRPr="00A121E4">
          <w:rPr>
            <w:rStyle w:val="Hyperlink"/>
            <w:noProof/>
          </w:rPr>
          <w:t>3.26.4 correlationGuid property</w:t>
        </w:r>
        <w:r w:rsidR="00D86572">
          <w:rPr>
            <w:noProof/>
            <w:webHidden/>
          </w:rPr>
          <w:tab/>
        </w:r>
        <w:r w:rsidR="00D86572">
          <w:rPr>
            <w:noProof/>
            <w:webHidden/>
          </w:rPr>
          <w:fldChar w:fldCharType="begin"/>
        </w:r>
        <w:r w:rsidR="00D86572">
          <w:rPr>
            <w:noProof/>
            <w:webHidden/>
          </w:rPr>
          <w:instrText xml:space="preserve"> PAGEREF _Toc6675389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1253DA8B" w14:textId="6393860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0" w:history="1">
        <w:r w:rsidR="00D86572" w:rsidRPr="00A121E4">
          <w:rPr>
            <w:rStyle w:val="Hyperlink"/>
            <w:noProof/>
          </w:rPr>
          <w:t>3.26.5 ruleId property</w:t>
        </w:r>
        <w:r w:rsidR="00D86572">
          <w:rPr>
            <w:noProof/>
            <w:webHidden/>
          </w:rPr>
          <w:tab/>
        </w:r>
        <w:r w:rsidR="00D86572">
          <w:rPr>
            <w:noProof/>
            <w:webHidden/>
          </w:rPr>
          <w:fldChar w:fldCharType="begin"/>
        </w:r>
        <w:r w:rsidR="00D86572">
          <w:rPr>
            <w:noProof/>
            <w:webHidden/>
          </w:rPr>
          <w:instrText xml:space="preserve"> PAGEREF _Toc6675390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35F3D399" w14:textId="59C480A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1" w:history="1">
        <w:r w:rsidR="00D86572" w:rsidRPr="00A121E4">
          <w:rPr>
            <w:rStyle w:val="Hyperlink"/>
            <w:noProof/>
          </w:rPr>
          <w:t>3.26.6 ruleIndex property</w:t>
        </w:r>
        <w:r w:rsidR="00D86572">
          <w:rPr>
            <w:noProof/>
            <w:webHidden/>
          </w:rPr>
          <w:tab/>
        </w:r>
        <w:r w:rsidR="00D86572">
          <w:rPr>
            <w:noProof/>
            <w:webHidden/>
          </w:rPr>
          <w:fldChar w:fldCharType="begin"/>
        </w:r>
        <w:r w:rsidR="00D86572">
          <w:rPr>
            <w:noProof/>
            <w:webHidden/>
          </w:rPr>
          <w:instrText xml:space="preserve"> PAGEREF _Toc6675391 \h </w:instrText>
        </w:r>
        <w:r w:rsidR="00D86572">
          <w:rPr>
            <w:noProof/>
            <w:webHidden/>
          </w:rPr>
        </w:r>
        <w:r w:rsidR="00D86572">
          <w:rPr>
            <w:noProof/>
            <w:webHidden/>
          </w:rPr>
          <w:fldChar w:fldCharType="separate"/>
        </w:r>
        <w:r w:rsidR="00D86572">
          <w:rPr>
            <w:noProof/>
            <w:webHidden/>
          </w:rPr>
          <w:t>97</w:t>
        </w:r>
        <w:r w:rsidR="00D86572">
          <w:rPr>
            <w:noProof/>
            <w:webHidden/>
          </w:rPr>
          <w:fldChar w:fldCharType="end"/>
        </w:r>
      </w:hyperlink>
    </w:p>
    <w:p w14:paraId="66096AE6" w14:textId="7D4E2B9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2" w:history="1">
        <w:r w:rsidR="00D86572" w:rsidRPr="00A121E4">
          <w:rPr>
            <w:rStyle w:val="Hyperlink"/>
            <w:noProof/>
          </w:rPr>
          <w:t>3.26.7 rule property</w:t>
        </w:r>
        <w:r w:rsidR="00D86572">
          <w:rPr>
            <w:noProof/>
            <w:webHidden/>
          </w:rPr>
          <w:tab/>
        </w:r>
        <w:r w:rsidR="00D86572">
          <w:rPr>
            <w:noProof/>
            <w:webHidden/>
          </w:rPr>
          <w:fldChar w:fldCharType="begin"/>
        </w:r>
        <w:r w:rsidR="00D86572">
          <w:rPr>
            <w:noProof/>
            <w:webHidden/>
          </w:rPr>
          <w:instrText xml:space="preserve"> PAGEREF _Toc6675392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1256DCFD" w14:textId="35AD728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3" w:history="1">
        <w:r w:rsidR="00D86572" w:rsidRPr="00A121E4">
          <w:rPr>
            <w:rStyle w:val="Hyperlink"/>
            <w:noProof/>
          </w:rPr>
          <w:t>3.26.8 taxa</w:t>
        </w:r>
        <w:r w:rsidR="00D86572">
          <w:rPr>
            <w:noProof/>
            <w:webHidden/>
          </w:rPr>
          <w:tab/>
        </w:r>
        <w:r w:rsidR="00D86572">
          <w:rPr>
            <w:noProof/>
            <w:webHidden/>
          </w:rPr>
          <w:fldChar w:fldCharType="begin"/>
        </w:r>
        <w:r w:rsidR="00D86572">
          <w:rPr>
            <w:noProof/>
            <w:webHidden/>
          </w:rPr>
          <w:instrText xml:space="preserve"> PAGEREF _Toc6675393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29688AD0" w14:textId="6007850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4" w:history="1">
        <w:r w:rsidR="00D86572" w:rsidRPr="00A121E4">
          <w:rPr>
            <w:rStyle w:val="Hyperlink"/>
            <w:noProof/>
          </w:rPr>
          <w:t>3.26.9 kind property</w:t>
        </w:r>
        <w:r w:rsidR="00D86572">
          <w:rPr>
            <w:noProof/>
            <w:webHidden/>
          </w:rPr>
          <w:tab/>
        </w:r>
        <w:r w:rsidR="00D86572">
          <w:rPr>
            <w:noProof/>
            <w:webHidden/>
          </w:rPr>
          <w:fldChar w:fldCharType="begin"/>
        </w:r>
        <w:r w:rsidR="00D86572">
          <w:rPr>
            <w:noProof/>
            <w:webHidden/>
          </w:rPr>
          <w:instrText xml:space="preserve"> PAGEREF _Toc6675394 \h </w:instrText>
        </w:r>
        <w:r w:rsidR="00D86572">
          <w:rPr>
            <w:noProof/>
            <w:webHidden/>
          </w:rPr>
        </w:r>
        <w:r w:rsidR="00D86572">
          <w:rPr>
            <w:noProof/>
            <w:webHidden/>
          </w:rPr>
          <w:fldChar w:fldCharType="separate"/>
        </w:r>
        <w:r w:rsidR="00D86572">
          <w:rPr>
            <w:noProof/>
            <w:webHidden/>
          </w:rPr>
          <w:t>100</w:t>
        </w:r>
        <w:r w:rsidR="00D86572">
          <w:rPr>
            <w:noProof/>
            <w:webHidden/>
          </w:rPr>
          <w:fldChar w:fldCharType="end"/>
        </w:r>
      </w:hyperlink>
    </w:p>
    <w:p w14:paraId="2AA20A2E" w14:textId="17DDFDD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5" w:history="1">
        <w:r w:rsidR="00D86572" w:rsidRPr="00A121E4">
          <w:rPr>
            <w:rStyle w:val="Hyperlink"/>
            <w:noProof/>
          </w:rPr>
          <w:t>3.26.10 level property</w:t>
        </w:r>
        <w:r w:rsidR="00D86572">
          <w:rPr>
            <w:noProof/>
            <w:webHidden/>
          </w:rPr>
          <w:tab/>
        </w:r>
        <w:r w:rsidR="00D86572">
          <w:rPr>
            <w:noProof/>
            <w:webHidden/>
          </w:rPr>
          <w:fldChar w:fldCharType="begin"/>
        </w:r>
        <w:r w:rsidR="00D86572">
          <w:rPr>
            <w:noProof/>
            <w:webHidden/>
          </w:rPr>
          <w:instrText xml:space="preserve"> PAGEREF _Toc6675395 \h </w:instrText>
        </w:r>
        <w:r w:rsidR="00D86572">
          <w:rPr>
            <w:noProof/>
            <w:webHidden/>
          </w:rPr>
        </w:r>
        <w:r w:rsidR="00D86572">
          <w:rPr>
            <w:noProof/>
            <w:webHidden/>
          </w:rPr>
          <w:fldChar w:fldCharType="separate"/>
        </w:r>
        <w:r w:rsidR="00D86572">
          <w:rPr>
            <w:noProof/>
            <w:webHidden/>
          </w:rPr>
          <w:t>101</w:t>
        </w:r>
        <w:r w:rsidR="00D86572">
          <w:rPr>
            <w:noProof/>
            <w:webHidden/>
          </w:rPr>
          <w:fldChar w:fldCharType="end"/>
        </w:r>
      </w:hyperlink>
    </w:p>
    <w:p w14:paraId="256D5E87" w14:textId="18B3635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6" w:history="1">
        <w:r w:rsidR="00D86572" w:rsidRPr="00A121E4">
          <w:rPr>
            <w:rStyle w:val="Hyperlink"/>
            <w:noProof/>
          </w:rPr>
          <w:t>3.26.11 message property</w:t>
        </w:r>
        <w:r w:rsidR="00D86572">
          <w:rPr>
            <w:noProof/>
            <w:webHidden/>
          </w:rPr>
          <w:tab/>
        </w:r>
        <w:r w:rsidR="00D86572">
          <w:rPr>
            <w:noProof/>
            <w:webHidden/>
          </w:rPr>
          <w:fldChar w:fldCharType="begin"/>
        </w:r>
        <w:r w:rsidR="00D86572">
          <w:rPr>
            <w:noProof/>
            <w:webHidden/>
          </w:rPr>
          <w:instrText xml:space="preserve"> PAGEREF _Toc6675396 \h </w:instrText>
        </w:r>
        <w:r w:rsidR="00D86572">
          <w:rPr>
            <w:noProof/>
            <w:webHidden/>
          </w:rPr>
        </w:r>
        <w:r w:rsidR="00D86572">
          <w:rPr>
            <w:noProof/>
            <w:webHidden/>
          </w:rPr>
          <w:fldChar w:fldCharType="separate"/>
        </w:r>
        <w:r w:rsidR="00D86572">
          <w:rPr>
            <w:noProof/>
            <w:webHidden/>
          </w:rPr>
          <w:t>103</w:t>
        </w:r>
        <w:r w:rsidR="00D86572">
          <w:rPr>
            <w:noProof/>
            <w:webHidden/>
          </w:rPr>
          <w:fldChar w:fldCharType="end"/>
        </w:r>
      </w:hyperlink>
    </w:p>
    <w:p w14:paraId="6FD03662" w14:textId="355C2F0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7" w:history="1">
        <w:r w:rsidR="00D86572" w:rsidRPr="00A121E4">
          <w:rPr>
            <w:rStyle w:val="Hyperlink"/>
            <w:noProof/>
          </w:rPr>
          <w:t>3.26.12 locations property</w:t>
        </w:r>
        <w:r w:rsidR="00D86572">
          <w:rPr>
            <w:noProof/>
            <w:webHidden/>
          </w:rPr>
          <w:tab/>
        </w:r>
        <w:r w:rsidR="00D86572">
          <w:rPr>
            <w:noProof/>
            <w:webHidden/>
          </w:rPr>
          <w:fldChar w:fldCharType="begin"/>
        </w:r>
        <w:r w:rsidR="00D86572">
          <w:rPr>
            <w:noProof/>
            <w:webHidden/>
          </w:rPr>
          <w:instrText xml:space="preserve"> PAGEREF _Toc6675397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21C34989" w14:textId="4281064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8" w:history="1">
        <w:r w:rsidR="00D86572" w:rsidRPr="00A121E4">
          <w:rPr>
            <w:rStyle w:val="Hyperlink"/>
            <w:noProof/>
          </w:rPr>
          <w:t>3.26.13 analysisTarget property</w:t>
        </w:r>
        <w:r w:rsidR="00D86572">
          <w:rPr>
            <w:noProof/>
            <w:webHidden/>
          </w:rPr>
          <w:tab/>
        </w:r>
        <w:r w:rsidR="00D86572">
          <w:rPr>
            <w:noProof/>
            <w:webHidden/>
          </w:rPr>
          <w:fldChar w:fldCharType="begin"/>
        </w:r>
        <w:r w:rsidR="00D86572">
          <w:rPr>
            <w:noProof/>
            <w:webHidden/>
          </w:rPr>
          <w:instrText xml:space="preserve"> PAGEREF _Toc6675398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5BE8D107" w14:textId="2D7C10B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399" w:history="1">
        <w:r w:rsidR="00D86572" w:rsidRPr="00A121E4">
          <w:rPr>
            <w:rStyle w:val="Hyperlink"/>
            <w:noProof/>
          </w:rPr>
          <w:t>3.26.14 request property</w:t>
        </w:r>
        <w:r w:rsidR="00D86572">
          <w:rPr>
            <w:noProof/>
            <w:webHidden/>
          </w:rPr>
          <w:tab/>
        </w:r>
        <w:r w:rsidR="00D86572">
          <w:rPr>
            <w:noProof/>
            <w:webHidden/>
          </w:rPr>
          <w:fldChar w:fldCharType="begin"/>
        </w:r>
        <w:r w:rsidR="00D86572">
          <w:rPr>
            <w:noProof/>
            <w:webHidden/>
          </w:rPr>
          <w:instrText xml:space="preserve"> PAGEREF _Toc6675399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0DA7E598" w14:textId="603DBC1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0" w:history="1">
        <w:r w:rsidR="00D86572" w:rsidRPr="00A121E4">
          <w:rPr>
            <w:rStyle w:val="Hyperlink"/>
            <w:noProof/>
          </w:rPr>
          <w:t>3.26.15 response property</w:t>
        </w:r>
        <w:r w:rsidR="00D86572">
          <w:rPr>
            <w:noProof/>
            <w:webHidden/>
          </w:rPr>
          <w:tab/>
        </w:r>
        <w:r w:rsidR="00D86572">
          <w:rPr>
            <w:noProof/>
            <w:webHidden/>
          </w:rPr>
          <w:fldChar w:fldCharType="begin"/>
        </w:r>
        <w:r w:rsidR="00D86572">
          <w:rPr>
            <w:noProof/>
            <w:webHidden/>
          </w:rPr>
          <w:instrText xml:space="preserve"> PAGEREF _Toc6675400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7D1FA8D8" w14:textId="66C9C76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1" w:history="1">
        <w:r w:rsidR="00D86572" w:rsidRPr="00A121E4">
          <w:rPr>
            <w:rStyle w:val="Hyperlink"/>
            <w:noProof/>
          </w:rPr>
          <w:t>3.26.16 fingerprints property</w:t>
        </w:r>
        <w:r w:rsidR="00D86572">
          <w:rPr>
            <w:noProof/>
            <w:webHidden/>
          </w:rPr>
          <w:tab/>
        </w:r>
        <w:r w:rsidR="00D86572">
          <w:rPr>
            <w:noProof/>
            <w:webHidden/>
          </w:rPr>
          <w:fldChar w:fldCharType="begin"/>
        </w:r>
        <w:r w:rsidR="00D86572">
          <w:rPr>
            <w:noProof/>
            <w:webHidden/>
          </w:rPr>
          <w:instrText xml:space="preserve"> PAGEREF _Toc6675401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429D6240" w14:textId="2B64B16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2" w:history="1">
        <w:r w:rsidR="00D86572" w:rsidRPr="00A121E4">
          <w:rPr>
            <w:rStyle w:val="Hyperlink"/>
            <w:noProof/>
          </w:rPr>
          <w:t>3.26.17 partialFingerprints property</w:t>
        </w:r>
        <w:r w:rsidR="00D86572">
          <w:rPr>
            <w:noProof/>
            <w:webHidden/>
          </w:rPr>
          <w:tab/>
        </w:r>
        <w:r w:rsidR="00D86572">
          <w:rPr>
            <w:noProof/>
            <w:webHidden/>
          </w:rPr>
          <w:fldChar w:fldCharType="begin"/>
        </w:r>
        <w:r w:rsidR="00D86572">
          <w:rPr>
            <w:noProof/>
            <w:webHidden/>
          </w:rPr>
          <w:instrText xml:space="preserve"> PAGEREF _Toc6675402 \h </w:instrText>
        </w:r>
        <w:r w:rsidR="00D86572">
          <w:rPr>
            <w:noProof/>
            <w:webHidden/>
          </w:rPr>
        </w:r>
        <w:r w:rsidR="00D86572">
          <w:rPr>
            <w:noProof/>
            <w:webHidden/>
          </w:rPr>
          <w:fldChar w:fldCharType="separate"/>
        </w:r>
        <w:r w:rsidR="00D86572">
          <w:rPr>
            <w:noProof/>
            <w:webHidden/>
          </w:rPr>
          <w:t>106</w:t>
        </w:r>
        <w:r w:rsidR="00D86572">
          <w:rPr>
            <w:noProof/>
            <w:webHidden/>
          </w:rPr>
          <w:fldChar w:fldCharType="end"/>
        </w:r>
      </w:hyperlink>
    </w:p>
    <w:p w14:paraId="2ACF0DCA" w14:textId="3D2CEA0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3" w:history="1">
        <w:r w:rsidR="00D86572" w:rsidRPr="00A121E4">
          <w:rPr>
            <w:rStyle w:val="Hyperlink"/>
            <w:noProof/>
          </w:rPr>
          <w:t>3.26.18 codeFlows property</w:t>
        </w:r>
        <w:r w:rsidR="00D86572">
          <w:rPr>
            <w:noProof/>
            <w:webHidden/>
          </w:rPr>
          <w:tab/>
        </w:r>
        <w:r w:rsidR="00D86572">
          <w:rPr>
            <w:noProof/>
            <w:webHidden/>
          </w:rPr>
          <w:fldChar w:fldCharType="begin"/>
        </w:r>
        <w:r w:rsidR="00D86572">
          <w:rPr>
            <w:noProof/>
            <w:webHidden/>
          </w:rPr>
          <w:instrText xml:space="preserve"> PAGEREF _Toc6675403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450BE5F" w14:textId="273D9DE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4" w:history="1">
        <w:r w:rsidR="00D86572" w:rsidRPr="00A121E4">
          <w:rPr>
            <w:rStyle w:val="Hyperlink"/>
            <w:noProof/>
          </w:rPr>
          <w:t>3.26.19 graphs property</w:t>
        </w:r>
        <w:r w:rsidR="00D86572">
          <w:rPr>
            <w:noProof/>
            <w:webHidden/>
          </w:rPr>
          <w:tab/>
        </w:r>
        <w:r w:rsidR="00D86572">
          <w:rPr>
            <w:noProof/>
            <w:webHidden/>
          </w:rPr>
          <w:fldChar w:fldCharType="begin"/>
        </w:r>
        <w:r w:rsidR="00D86572">
          <w:rPr>
            <w:noProof/>
            <w:webHidden/>
          </w:rPr>
          <w:instrText xml:space="preserve"> PAGEREF _Toc6675404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08A42100" w14:textId="5D6A9D1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5" w:history="1">
        <w:r w:rsidR="00D86572" w:rsidRPr="00A121E4">
          <w:rPr>
            <w:rStyle w:val="Hyperlink"/>
            <w:noProof/>
          </w:rPr>
          <w:t>3.26.20 graphTraversals property</w:t>
        </w:r>
        <w:r w:rsidR="00D86572">
          <w:rPr>
            <w:noProof/>
            <w:webHidden/>
          </w:rPr>
          <w:tab/>
        </w:r>
        <w:r w:rsidR="00D86572">
          <w:rPr>
            <w:noProof/>
            <w:webHidden/>
          </w:rPr>
          <w:fldChar w:fldCharType="begin"/>
        </w:r>
        <w:r w:rsidR="00D86572">
          <w:rPr>
            <w:noProof/>
            <w:webHidden/>
          </w:rPr>
          <w:instrText xml:space="preserve"> PAGEREF _Toc6675405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B92B25A" w14:textId="3F1D4BF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6" w:history="1">
        <w:r w:rsidR="00D86572" w:rsidRPr="00A121E4">
          <w:rPr>
            <w:rStyle w:val="Hyperlink"/>
            <w:noProof/>
          </w:rPr>
          <w:t>3.26.21 stacks property</w:t>
        </w:r>
        <w:r w:rsidR="00D86572">
          <w:rPr>
            <w:noProof/>
            <w:webHidden/>
          </w:rPr>
          <w:tab/>
        </w:r>
        <w:r w:rsidR="00D86572">
          <w:rPr>
            <w:noProof/>
            <w:webHidden/>
          </w:rPr>
          <w:fldChar w:fldCharType="begin"/>
        </w:r>
        <w:r w:rsidR="00D86572">
          <w:rPr>
            <w:noProof/>
            <w:webHidden/>
          </w:rPr>
          <w:instrText xml:space="preserve"> PAGEREF _Toc6675406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5D0E6C2" w14:textId="41DDA35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7" w:history="1">
        <w:r w:rsidR="00D86572" w:rsidRPr="00A121E4">
          <w:rPr>
            <w:rStyle w:val="Hyperlink"/>
            <w:noProof/>
          </w:rPr>
          <w:t>3.26.22 relatedLocations property</w:t>
        </w:r>
        <w:r w:rsidR="00D86572">
          <w:rPr>
            <w:noProof/>
            <w:webHidden/>
          </w:rPr>
          <w:tab/>
        </w:r>
        <w:r w:rsidR="00D86572">
          <w:rPr>
            <w:noProof/>
            <w:webHidden/>
          </w:rPr>
          <w:fldChar w:fldCharType="begin"/>
        </w:r>
        <w:r w:rsidR="00D86572">
          <w:rPr>
            <w:noProof/>
            <w:webHidden/>
          </w:rPr>
          <w:instrText xml:space="preserve"> PAGEREF _Toc6675407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A3185EF" w14:textId="38FDD89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8" w:history="1">
        <w:r w:rsidR="00D86572" w:rsidRPr="00A121E4">
          <w:rPr>
            <w:rStyle w:val="Hyperlink"/>
            <w:noProof/>
          </w:rPr>
          <w:t>3.26.23 suppressions property</w:t>
        </w:r>
        <w:r w:rsidR="00D86572">
          <w:rPr>
            <w:noProof/>
            <w:webHidden/>
          </w:rPr>
          <w:tab/>
        </w:r>
        <w:r w:rsidR="00D86572">
          <w:rPr>
            <w:noProof/>
            <w:webHidden/>
          </w:rPr>
          <w:fldChar w:fldCharType="begin"/>
        </w:r>
        <w:r w:rsidR="00D86572">
          <w:rPr>
            <w:noProof/>
            <w:webHidden/>
          </w:rPr>
          <w:instrText xml:space="preserve"> PAGEREF _Toc6675408 \h </w:instrText>
        </w:r>
        <w:r w:rsidR="00D86572">
          <w:rPr>
            <w:noProof/>
            <w:webHidden/>
          </w:rPr>
        </w:r>
        <w:r w:rsidR="00D86572">
          <w:rPr>
            <w:noProof/>
            <w:webHidden/>
          </w:rPr>
          <w:fldChar w:fldCharType="separate"/>
        </w:r>
        <w:r w:rsidR="00D86572">
          <w:rPr>
            <w:noProof/>
            <w:webHidden/>
          </w:rPr>
          <w:t>109</w:t>
        </w:r>
        <w:r w:rsidR="00D86572">
          <w:rPr>
            <w:noProof/>
            <w:webHidden/>
          </w:rPr>
          <w:fldChar w:fldCharType="end"/>
        </w:r>
      </w:hyperlink>
    </w:p>
    <w:p w14:paraId="78EBD30D" w14:textId="7B5A712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09" w:history="1">
        <w:r w:rsidR="00D86572" w:rsidRPr="00A121E4">
          <w:rPr>
            <w:rStyle w:val="Hyperlink"/>
            <w:noProof/>
          </w:rPr>
          <w:t>3.26.24 baselineState property</w:t>
        </w:r>
        <w:r w:rsidR="00D86572">
          <w:rPr>
            <w:noProof/>
            <w:webHidden/>
          </w:rPr>
          <w:tab/>
        </w:r>
        <w:r w:rsidR="00D86572">
          <w:rPr>
            <w:noProof/>
            <w:webHidden/>
          </w:rPr>
          <w:fldChar w:fldCharType="begin"/>
        </w:r>
        <w:r w:rsidR="00D86572">
          <w:rPr>
            <w:noProof/>
            <w:webHidden/>
          </w:rPr>
          <w:instrText xml:space="preserve"> PAGEREF _Toc6675409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0A0C8087" w14:textId="3662F4F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0" w:history="1">
        <w:r w:rsidR="00D86572" w:rsidRPr="00A121E4">
          <w:rPr>
            <w:rStyle w:val="Hyperlink"/>
            <w:noProof/>
          </w:rPr>
          <w:t>3.26.25 rank property</w:t>
        </w:r>
        <w:r w:rsidR="00D86572">
          <w:rPr>
            <w:noProof/>
            <w:webHidden/>
          </w:rPr>
          <w:tab/>
        </w:r>
        <w:r w:rsidR="00D86572">
          <w:rPr>
            <w:noProof/>
            <w:webHidden/>
          </w:rPr>
          <w:fldChar w:fldCharType="begin"/>
        </w:r>
        <w:r w:rsidR="00D86572">
          <w:rPr>
            <w:noProof/>
            <w:webHidden/>
          </w:rPr>
          <w:instrText xml:space="preserve"> PAGEREF _Toc6675410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1CAB769D" w14:textId="19CEE6B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1" w:history="1">
        <w:r w:rsidR="00D86572" w:rsidRPr="00A121E4">
          <w:rPr>
            <w:rStyle w:val="Hyperlink"/>
            <w:noProof/>
          </w:rPr>
          <w:t>3.26.26 attachments property</w:t>
        </w:r>
        <w:r w:rsidR="00D86572">
          <w:rPr>
            <w:noProof/>
            <w:webHidden/>
          </w:rPr>
          <w:tab/>
        </w:r>
        <w:r w:rsidR="00D86572">
          <w:rPr>
            <w:noProof/>
            <w:webHidden/>
          </w:rPr>
          <w:fldChar w:fldCharType="begin"/>
        </w:r>
        <w:r w:rsidR="00D86572">
          <w:rPr>
            <w:noProof/>
            <w:webHidden/>
          </w:rPr>
          <w:instrText xml:space="preserve"> PAGEREF _Toc6675411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8F22805" w14:textId="7210EDB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2" w:history="1">
        <w:r w:rsidR="00D86572" w:rsidRPr="00A121E4">
          <w:rPr>
            <w:rStyle w:val="Hyperlink"/>
            <w:noProof/>
          </w:rPr>
          <w:t>3.26.27 workItemUris property</w:t>
        </w:r>
        <w:r w:rsidR="00D86572">
          <w:rPr>
            <w:noProof/>
            <w:webHidden/>
          </w:rPr>
          <w:tab/>
        </w:r>
        <w:r w:rsidR="00D86572">
          <w:rPr>
            <w:noProof/>
            <w:webHidden/>
          </w:rPr>
          <w:fldChar w:fldCharType="begin"/>
        </w:r>
        <w:r w:rsidR="00D86572">
          <w:rPr>
            <w:noProof/>
            <w:webHidden/>
          </w:rPr>
          <w:instrText xml:space="preserve"> PAGEREF _Toc6675412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CF6307D" w14:textId="3BAE1F6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3" w:history="1">
        <w:r w:rsidR="00D86572" w:rsidRPr="00A121E4">
          <w:rPr>
            <w:rStyle w:val="Hyperlink"/>
            <w:noProof/>
          </w:rPr>
          <w:t>3.26.28 hostedViewerUri property</w:t>
        </w:r>
        <w:r w:rsidR="00D86572">
          <w:rPr>
            <w:noProof/>
            <w:webHidden/>
          </w:rPr>
          <w:tab/>
        </w:r>
        <w:r w:rsidR="00D86572">
          <w:rPr>
            <w:noProof/>
            <w:webHidden/>
          </w:rPr>
          <w:fldChar w:fldCharType="begin"/>
        </w:r>
        <w:r w:rsidR="00D86572">
          <w:rPr>
            <w:noProof/>
            <w:webHidden/>
          </w:rPr>
          <w:instrText xml:space="preserve"> PAGEREF _Toc6675413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0BAF222D" w14:textId="555BCF0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4" w:history="1">
        <w:r w:rsidR="00D86572" w:rsidRPr="00A121E4">
          <w:rPr>
            <w:rStyle w:val="Hyperlink"/>
            <w:noProof/>
          </w:rPr>
          <w:t>3.26.29 provenance property</w:t>
        </w:r>
        <w:r w:rsidR="00D86572">
          <w:rPr>
            <w:noProof/>
            <w:webHidden/>
          </w:rPr>
          <w:tab/>
        </w:r>
        <w:r w:rsidR="00D86572">
          <w:rPr>
            <w:noProof/>
            <w:webHidden/>
          </w:rPr>
          <w:fldChar w:fldCharType="begin"/>
        </w:r>
        <w:r w:rsidR="00D86572">
          <w:rPr>
            <w:noProof/>
            <w:webHidden/>
          </w:rPr>
          <w:instrText xml:space="preserve"> PAGEREF _Toc6675414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58BEC813" w14:textId="49F7951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5" w:history="1">
        <w:r w:rsidR="00D86572" w:rsidRPr="00A121E4">
          <w:rPr>
            <w:rStyle w:val="Hyperlink"/>
            <w:noProof/>
          </w:rPr>
          <w:t>3.26.30 fixes property</w:t>
        </w:r>
        <w:r w:rsidR="00D86572">
          <w:rPr>
            <w:noProof/>
            <w:webHidden/>
          </w:rPr>
          <w:tab/>
        </w:r>
        <w:r w:rsidR="00D86572">
          <w:rPr>
            <w:noProof/>
            <w:webHidden/>
          </w:rPr>
          <w:fldChar w:fldCharType="begin"/>
        </w:r>
        <w:r w:rsidR="00D86572">
          <w:rPr>
            <w:noProof/>
            <w:webHidden/>
          </w:rPr>
          <w:instrText xml:space="preserve"> PAGEREF _Toc6675415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2A0E75CB" w14:textId="41BE942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6" w:history="1">
        <w:r w:rsidR="00D86572" w:rsidRPr="00A121E4">
          <w:rPr>
            <w:rStyle w:val="Hyperlink"/>
            <w:noProof/>
          </w:rPr>
          <w:t>3.26.31 occurrenceCount property</w:t>
        </w:r>
        <w:r w:rsidR="00D86572">
          <w:rPr>
            <w:noProof/>
            <w:webHidden/>
          </w:rPr>
          <w:tab/>
        </w:r>
        <w:r w:rsidR="00D86572">
          <w:rPr>
            <w:noProof/>
            <w:webHidden/>
          </w:rPr>
          <w:fldChar w:fldCharType="begin"/>
        </w:r>
        <w:r w:rsidR="00D86572">
          <w:rPr>
            <w:noProof/>
            <w:webHidden/>
          </w:rPr>
          <w:instrText xml:space="preserve"> PAGEREF _Toc6675416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07C9AE03" w14:textId="60A45A90"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17" w:history="1">
        <w:r w:rsidR="00D86572" w:rsidRPr="00A121E4">
          <w:rPr>
            <w:rStyle w:val="Hyperlink"/>
            <w:noProof/>
          </w:rPr>
          <w:t>3.27 location object</w:t>
        </w:r>
        <w:r w:rsidR="00D86572">
          <w:rPr>
            <w:noProof/>
            <w:webHidden/>
          </w:rPr>
          <w:tab/>
        </w:r>
        <w:r w:rsidR="00D86572">
          <w:rPr>
            <w:noProof/>
            <w:webHidden/>
          </w:rPr>
          <w:fldChar w:fldCharType="begin"/>
        </w:r>
        <w:r w:rsidR="00D86572">
          <w:rPr>
            <w:noProof/>
            <w:webHidden/>
          </w:rPr>
          <w:instrText xml:space="preserve"> PAGEREF _Toc6675417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F256495" w14:textId="4651DF1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8" w:history="1">
        <w:r w:rsidR="00D86572" w:rsidRPr="00A121E4">
          <w:rPr>
            <w:rStyle w:val="Hyperlink"/>
            <w:noProof/>
          </w:rPr>
          <w:t>3.27.1 General</w:t>
        </w:r>
        <w:r w:rsidR="00D86572">
          <w:rPr>
            <w:noProof/>
            <w:webHidden/>
          </w:rPr>
          <w:tab/>
        </w:r>
        <w:r w:rsidR="00D86572">
          <w:rPr>
            <w:noProof/>
            <w:webHidden/>
          </w:rPr>
          <w:fldChar w:fldCharType="begin"/>
        </w:r>
        <w:r w:rsidR="00D86572">
          <w:rPr>
            <w:noProof/>
            <w:webHidden/>
          </w:rPr>
          <w:instrText xml:space="preserve"> PAGEREF _Toc6675418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38908A83" w14:textId="69ACC65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19" w:history="1">
        <w:r w:rsidR="00D86572" w:rsidRPr="00A121E4">
          <w:rPr>
            <w:rStyle w:val="Hyperlink"/>
            <w:noProof/>
          </w:rPr>
          <w:t>3.27.2 physicalLocation property</w:t>
        </w:r>
        <w:r w:rsidR="00D86572">
          <w:rPr>
            <w:noProof/>
            <w:webHidden/>
          </w:rPr>
          <w:tab/>
        </w:r>
        <w:r w:rsidR="00D86572">
          <w:rPr>
            <w:noProof/>
            <w:webHidden/>
          </w:rPr>
          <w:fldChar w:fldCharType="begin"/>
        </w:r>
        <w:r w:rsidR="00D86572">
          <w:rPr>
            <w:noProof/>
            <w:webHidden/>
          </w:rPr>
          <w:instrText xml:space="preserve"> PAGEREF _Toc6675419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1C1E8A06" w14:textId="266F572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0" w:history="1">
        <w:r w:rsidR="00D86572" w:rsidRPr="00A121E4">
          <w:rPr>
            <w:rStyle w:val="Hyperlink"/>
            <w:noProof/>
          </w:rPr>
          <w:t>3.27.3 logicalLocation property</w:t>
        </w:r>
        <w:r w:rsidR="00D86572">
          <w:rPr>
            <w:noProof/>
            <w:webHidden/>
          </w:rPr>
          <w:tab/>
        </w:r>
        <w:r w:rsidR="00D86572">
          <w:rPr>
            <w:noProof/>
            <w:webHidden/>
          </w:rPr>
          <w:fldChar w:fldCharType="begin"/>
        </w:r>
        <w:r w:rsidR="00D86572">
          <w:rPr>
            <w:noProof/>
            <w:webHidden/>
          </w:rPr>
          <w:instrText xml:space="preserve"> PAGEREF _Toc6675420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AA1D820" w14:textId="4DC2DDC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1" w:history="1">
        <w:r w:rsidR="00D86572" w:rsidRPr="00A121E4">
          <w:rPr>
            <w:rStyle w:val="Hyperlink"/>
            <w:noProof/>
          </w:rPr>
          <w:t>3.27.4 message property</w:t>
        </w:r>
        <w:r w:rsidR="00D86572">
          <w:rPr>
            <w:noProof/>
            <w:webHidden/>
          </w:rPr>
          <w:tab/>
        </w:r>
        <w:r w:rsidR="00D86572">
          <w:rPr>
            <w:noProof/>
            <w:webHidden/>
          </w:rPr>
          <w:fldChar w:fldCharType="begin"/>
        </w:r>
        <w:r w:rsidR="00D86572">
          <w:rPr>
            <w:noProof/>
            <w:webHidden/>
          </w:rPr>
          <w:instrText xml:space="preserve"> PAGEREF _Toc6675421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0DED3C90" w14:textId="393C59B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2" w:history="1">
        <w:r w:rsidR="00D86572" w:rsidRPr="00A121E4">
          <w:rPr>
            <w:rStyle w:val="Hyperlink"/>
            <w:noProof/>
          </w:rPr>
          <w:t>3.27.5 annotations property</w:t>
        </w:r>
        <w:r w:rsidR="00D86572">
          <w:rPr>
            <w:noProof/>
            <w:webHidden/>
          </w:rPr>
          <w:tab/>
        </w:r>
        <w:r w:rsidR="00D86572">
          <w:rPr>
            <w:noProof/>
            <w:webHidden/>
          </w:rPr>
          <w:fldChar w:fldCharType="begin"/>
        </w:r>
        <w:r w:rsidR="00D86572">
          <w:rPr>
            <w:noProof/>
            <w:webHidden/>
          </w:rPr>
          <w:instrText xml:space="preserve"> PAGEREF _Toc6675422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1391A3B" w14:textId="4891A9D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23" w:history="1">
        <w:r w:rsidR="00D86572" w:rsidRPr="00A121E4">
          <w:rPr>
            <w:rStyle w:val="Hyperlink"/>
            <w:noProof/>
          </w:rPr>
          <w:t>3.28 physicalLocation object</w:t>
        </w:r>
        <w:r w:rsidR="00D86572">
          <w:rPr>
            <w:noProof/>
            <w:webHidden/>
          </w:rPr>
          <w:tab/>
        </w:r>
        <w:r w:rsidR="00D86572">
          <w:rPr>
            <w:noProof/>
            <w:webHidden/>
          </w:rPr>
          <w:fldChar w:fldCharType="begin"/>
        </w:r>
        <w:r w:rsidR="00D86572">
          <w:rPr>
            <w:noProof/>
            <w:webHidden/>
          </w:rPr>
          <w:instrText xml:space="preserve"> PAGEREF _Toc6675423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6B032EE" w14:textId="4ECB4A2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4" w:history="1">
        <w:r w:rsidR="00D86572" w:rsidRPr="00A121E4">
          <w:rPr>
            <w:rStyle w:val="Hyperlink"/>
            <w:noProof/>
          </w:rPr>
          <w:t>3.28.1 General</w:t>
        </w:r>
        <w:r w:rsidR="00D86572">
          <w:rPr>
            <w:noProof/>
            <w:webHidden/>
          </w:rPr>
          <w:tab/>
        </w:r>
        <w:r w:rsidR="00D86572">
          <w:rPr>
            <w:noProof/>
            <w:webHidden/>
          </w:rPr>
          <w:fldChar w:fldCharType="begin"/>
        </w:r>
        <w:r w:rsidR="00D86572">
          <w:rPr>
            <w:noProof/>
            <w:webHidden/>
          </w:rPr>
          <w:instrText xml:space="preserve"> PAGEREF _Toc6675424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109ECB13" w14:textId="73A3597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5" w:history="1">
        <w:r w:rsidR="00D86572" w:rsidRPr="00A121E4">
          <w:rPr>
            <w:rStyle w:val="Hyperlink"/>
            <w:noProof/>
          </w:rPr>
          <w:t>3.28.2 Constraints</w:t>
        </w:r>
        <w:r w:rsidR="00D86572">
          <w:rPr>
            <w:noProof/>
            <w:webHidden/>
          </w:rPr>
          <w:tab/>
        </w:r>
        <w:r w:rsidR="00D86572">
          <w:rPr>
            <w:noProof/>
            <w:webHidden/>
          </w:rPr>
          <w:fldChar w:fldCharType="begin"/>
        </w:r>
        <w:r w:rsidR="00D86572">
          <w:rPr>
            <w:noProof/>
            <w:webHidden/>
          </w:rPr>
          <w:instrText xml:space="preserve"> PAGEREF _Toc6675425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36E15FFC" w14:textId="6360DAA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6" w:history="1">
        <w:r w:rsidR="00D86572" w:rsidRPr="00A121E4">
          <w:rPr>
            <w:rStyle w:val="Hyperlink"/>
            <w:noProof/>
          </w:rPr>
          <w:t>3.28.3 id property</w:t>
        </w:r>
        <w:r w:rsidR="00D86572">
          <w:rPr>
            <w:noProof/>
            <w:webHidden/>
          </w:rPr>
          <w:tab/>
        </w:r>
        <w:r w:rsidR="00D86572">
          <w:rPr>
            <w:noProof/>
            <w:webHidden/>
          </w:rPr>
          <w:fldChar w:fldCharType="begin"/>
        </w:r>
        <w:r w:rsidR="00D86572">
          <w:rPr>
            <w:noProof/>
            <w:webHidden/>
          </w:rPr>
          <w:instrText xml:space="preserve"> PAGEREF _Toc6675426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7F2C1658" w14:textId="1B3C9C6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7" w:history="1">
        <w:r w:rsidR="00D86572" w:rsidRPr="00A121E4">
          <w:rPr>
            <w:rStyle w:val="Hyperlink"/>
            <w:noProof/>
          </w:rPr>
          <w:t>3.28.4 artifactLocation property</w:t>
        </w:r>
        <w:r w:rsidR="00D86572">
          <w:rPr>
            <w:noProof/>
            <w:webHidden/>
          </w:rPr>
          <w:tab/>
        </w:r>
        <w:r w:rsidR="00D86572">
          <w:rPr>
            <w:noProof/>
            <w:webHidden/>
          </w:rPr>
          <w:fldChar w:fldCharType="begin"/>
        </w:r>
        <w:r w:rsidR="00D86572">
          <w:rPr>
            <w:noProof/>
            <w:webHidden/>
          </w:rPr>
          <w:instrText xml:space="preserve"> PAGEREF _Toc6675427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596218F7" w14:textId="4BB5E71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8" w:history="1">
        <w:r w:rsidR="00D86572" w:rsidRPr="00A121E4">
          <w:rPr>
            <w:rStyle w:val="Hyperlink"/>
            <w:noProof/>
          </w:rPr>
          <w:t>3.28.5 region property</w:t>
        </w:r>
        <w:r w:rsidR="00D86572">
          <w:rPr>
            <w:noProof/>
            <w:webHidden/>
          </w:rPr>
          <w:tab/>
        </w:r>
        <w:r w:rsidR="00D86572">
          <w:rPr>
            <w:noProof/>
            <w:webHidden/>
          </w:rPr>
          <w:fldChar w:fldCharType="begin"/>
        </w:r>
        <w:r w:rsidR="00D86572">
          <w:rPr>
            <w:noProof/>
            <w:webHidden/>
          </w:rPr>
          <w:instrText xml:space="preserve"> PAGEREF _Toc6675428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2364A442" w14:textId="78A3A02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29" w:history="1">
        <w:r w:rsidR="00D86572" w:rsidRPr="00A121E4">
          <w:rPr>
            <w:rStyle w:val="Hyperlink"/>
            <w:noProof/>
          </w:rPr>
          <w:t>3.28.6 contextRegion property</w:t>
        </w:r>
        <w:r w:rsidR="00D86572">
          <w:rPr>
            <w:noProof/>
            <w:webHidden/>
          </w:rPr>
          <w:tab/>
        </w:r>
        <w:r w:rsidR="00D86572">
          <w:rPr>
            <w:noProof/>
            <w:webHidden/>
          </w:rPr>
          <w:fldChar w:fldCharType="begin"/>
        </w:r>
        <w:r w:rsidR="00D86572">
          <w:rPr>
            <w:noProof/>
            <w:webHidden/>
          </w:rPr>
          <w:instrText xml:space="preserve"> PAGEREF _Toc6675429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66FE3A5C" w14:textId="7B3103A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0" w:history="1">
        <w:r w:rsidR="00D86572" w:rsidRPr="00A121E4">
          <w:rPr>
            <w:rStyle w:val="Hyperlink"/>
            <w:noProof/>
          </w:rPr>
          <w:t>3.28.7 address property</w:t>
        </w:r>
        <w:r w:rsidR="00D86572">
          <w:rPr>
            <w:noProof/>
            <w:webHidden/>
          </w:rPr>
          <w:tab/>
        </w:r>
        <w:r w:rsidR="00D86572">
          <w:rPr>
            <w:noProof/>
            <w:webHidden/>
          </w:rPr>
          <w:fldChar w:fldCharType="begin"/>
        </w:r>
        <w:r w:rsidR="00D86572">
          <w:rPr>
            <w:noProof/>
            <w:webHidden/>
          </w:rPr>
          <w:instrText xml:space="preserve"> PAGEREF _Toc6675430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211D914" w14:textId="65C134E2"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31" w:history="1">
        <w:r w:rsidR="00D86572" w:rsidRPr="00A121E4">
          <w:rPr>
            <w:rStyle w:val="Hyperlink"/>
            <w:noProof/>
          </w:rPr>
          <w:t>3.29 region object</w:t>
        </w:r>
        <w:r w:rsidR="00D86572">
          <w:rPr>
            <w:noProof/>
            <w:webHidden/>
          </w:rPr>
          <w:tab/>
        </w:r>
        <w:r w:rsidR="00D86572">
          <w:rPr>
            <w:noProof/>
            <w:webHidden/>
          </w:rPr>
          <w:fldChar w:fldCharType="begin"/>
        </w:r>
        <w:r w:rsidR="00D86572">
          <w:rPr>
            <w:noProof/>
            <w:webHidden/>
          </w:rPr>
          <w:instrText xml:space="preserve"> PAGEREF _Toc6675431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1C19F32" w14:textId="4922397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2" w:history="1">
        <w:r w:rsidR="00D86572" w:rsidRPr="00A121E4">
          <w:rPr>
            <w:rStyle w:val="Hyperlink"/>
            <w:noProof/>
          </w:rPr>
          <w:t>3.29.1 General</w:t>
        </w:r>
        <w:r w:rsidR="00D86572">
          <w:rPr>
            <w:noProof/>
            <w:webHidden/>
          </w:rPr>
          <w:tab/>
        </w:r>
        <w:r w:rsidR="00D86572">
          <w:rPr>
            <w:noProof/>
            <w:webHidden/>
          </w:rPr>
          <w:fldChar w:fldCharType="begin"/>
        </w:r>
        <w:r w:rsidR="00D86572">
          <w:rPr>
            <w:noProof/>
            <w:webHidden/>
          </w:rPr>
          <w:instrText xml:space="preserve"> PAGEREF _Toc6675432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3C050D38" w14:textId="1018029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3" w:history="1">
        <w:r w:rsidR="00D86572" w:rsidRPr="00A121E4">
          <w:rPr>
            <w:rStyle w:val="Hyperlink"/>
            <w:noProof/>
          </w:rPr>
          <w:t>3.29.2 Text regions</w:t>
        </w:r>
        <w:r w:rsidR="00D86572">
          <w:rPr>
            <w:noProof/>
            <w:webHidden/>
          </w:rPr>
          <w:tab/>
        </w:r>
        <w:r w:rsidR="00D86572">
          <w:rPr>
            <w:noProof/>
            <w:webHidden/>
          </w:rPr>
          <w:fldChar w:fldCharType="begin"/>
        </w:r>
        <w:r w:rsidR="00D86572">
          <w:rPr>
            <w:noProof/>
            <w:webHidden/>
          </w:rPr>
          <w:instrText xml:space="preserve"> PAGEREF _Toc6675433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28D8DED5" w14:textId="1106F0E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4" w:history="1">
        <w:r w:rsidR="00D86572" w:rsidRPr="00A121E4">
          <w:rPr>
            <w:rStyle w:val="Hyperlink"/>
            <w:noProof/>
          </w:rPr>
          <w:t>3.29.3 Binary regions</w:t>
        </w:r>
        <w:r w:rsidR="00D86572">
          <w:rPr>
            <w:noProof/>
            <w:webHidden/>
          </w:rPr>
          <w:tab/>
        </w:r>
        <w:r w:rsidR="00D86572">
          <w:rPr>
            <w:noProof/>
            <w:webHidden/>
          </w:rPr>
          <w:fldChar w:fldCharType="begin"/>
        </w:r>
        <w:r w:rsidR="00D86572">
          <w:rPr>
            <w:noProof/>
            <w:webHidden/>
          </w:rPr>
          <w:instrText xml:space="preserve"> PAGEREF _Toc6675434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22E961C7" w14:textId="44225C8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5" w:history="1">
        <w:r w:rsidR="00D86572" w:rsidRPr="00A121E4">
          <w:rPr>
            <w:rStyle w:val="Hyperlink"/>
            <w:noProof/>
          </w:rPr>
          <w:t>3.29.4 Independence of text and binary regions</w:t>
        </w:r>
        <w:r w:rsidR="00D86572">
          <w:rPr>
            <w:noProof/>
            <w:webHidden/>
          </w:rPr>
          <w:tab/>
        </w:r>
        <w:r w:rsidR="00D86572">
          <w:rPr>
            <w:noProof/>
            <w:webHidden/>
          </w:rPr>
          <w:fldChar w:fldCharType="begin"/>
        </w:r>
        <w:r w:rsidR="00D86572">
          <w:rPr>
            <w:noProof/>
            <w:webHidden/>
          </w:rPr>
          <w:instrText xml:space="preserve"> PAGEREF _Toc6675435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E58E54F" w14:textId="3874B1B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6" w:history="1">
        <w:r w:rsidR="00D86572" w:rsidRPr="00A121E4">
          <w:rPr>
            <w:rStyle w:val="Hyperlink"/>
            <w:noProof/>
          </w:rPr>
          <w:t>3.29.5 startLine property</w:t>
        </w:r>
        <w:r w:rsidR="00D86572">
          <w:rPr>
            <w:noProof/>
            <w:webHidden/>
          </w:rPr>
          <w:tab/>
        </w:r>
        <w:r w:rsidR="00D86572">
          <w:rPr>
            <w:noProof/>
            <w:webHidden/>
          </w:rPr>
          <w:fldChar w:fldCharType="begin"/>
        </w:r>
        <w:r w:rsidR="00D86572">
          <w:rPr>
            <w:noProof/>
            <w:webHidden/>
          </w:rPr>
          <w:instrText xml:space="preserve"> PAGEREF _Toc6675436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361F59E" w14:textId="2F898D8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7" w:history="1">
        <w:r w:rsidR="00D86572" w:rsidRPr="00A121E4">
          <w:rPr>
            <w:rStyle w:val="Hyperlink"/>
            <w:noProof/>
          </w:rPr>
          <w:t>3.29.6 startColumn property</w:t>
        </w:r>
        <w:r w:rsidR="00D86572">
          <w:rPr>
            <w:noProof/>
            <w:webHidden/>
          </w:rPr>
          <w:tab/>
        </w:r>
        <w:r w:rsidR="00D86572">
          <w:rPr>
            <w:noProof/>
            <w:webHidden/>
          </w:rPr>
          <w:fldChar w:fldCharType="begin"/>
        </w:r>
        <w:r w:rsidR="00D86572">
          <w:rPr>
            <w:noProof/>
            <w:webHidden/>
          </w:rPr>
          <w:instrText xml:space="preserve"> PAGEREF _Toc6675437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40189A38" w14:textId="62141BE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8" w:history="1">
        <w:r w:rsidR="00D86572" w:rsidRPr="00A121E4">
          <w:rPr>
            <w:rStyle w:val="Hyperlink"/>
            <w:noProof/>
          </w:rPr>
          <w:t>3.29.7 endLine property</w:t>
        </w:r>
        <w:r w:rsidR="00D86572">
          <w:rPr>
            <w:noProof/>
            <w:webHidden/>
          </w:rPr>
          <w:tab/>
        </w:r>
        <w:r w:rsidR="00D86572">
          <w:rPr>
            <w:noProof/>
            <w:webHidden/>
          </w:rPr>
          <w:fldChar w:fldCharType="begin"/>
        </w:r>
        <w:r w:rsidR="00D86572">
          <w:rPr>
            <w:noProof/>
            <w:webHidden/>
          </w:rPr>
          <w:instrText xml:space="preserve"> PAGEREF _Toc6675438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0AE13ECC" w14:textId="2E0E6E4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39" w:history="1">
        <w:r w:rsidR="00D86572" w:rsidRPr="00A121E4">
          <w:rPr>
            <w:rStyle w:val="Hyperlink"/>
            <w:noProof/>
          </w:rPr>
          <w:t>3.29.8 endColumn property</w:t>
        </w:r>
        <w:r w:rsidR="00D86572">
          <w:rPr>
            <w:noProof/>
            <w:webHidden/>
          </w:rPr>
          <w:tab/>
        </w:r>
        <w:r w:rsidR="00D86572">
          <w:rPr>
            <w:noProof/>
            <w:webHidden/>
          </w:rPr>
          <w:fldChar w:fldCharType="begin"/>
        </w:r>
        <w:r w:rsidR="00D86572">
          <w:rPr>
            <w:noProof/>
            <w:webHidden/>
          </w:rPr>
          <w:instrText xml:space="preserve"> PAGEREF _Toc6675439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32D386" w14:textId="31B1433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0" w:history="1">
        <w:r w:rsidR="00D86572" w:rsidRPr="00A121E4">
          <w:rPr>
            <w:rStyle w:val="Hyperlink"/>
            <w:noProof/>
          </w:rPr>
          <w:t>3.29.9 charOffset property</w:t>
        </w:r>
        <w:r w:rsidR="00D86572">
          <w:rPr>
            <w:noProof/>
            <w:webHidden/>
          </w:rPr>
          <w:tab/>
        </w:r>
        <w:r w:rsidR="00D86572">
          <w:rPr>
            <w:noProof/>
            <w:webHidden/>
          </w:rPr>
          <w:fldChar w:fldCharType="begin"/>
        </w:r>
        <w:r w:rsidR="00D86572">
          <w:rPr>
            <w:noProof/>
            <w:webHidden/>
          </w:rPr>
          <w:instrText xml:space="preserve"> PAGEREF _Toc6675440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E9BD74" w14:textId="37654DB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1" w:history="1">
        <w:r w:rsidR="00D86572" w:rsidRPr="00A121E4">
          <w:rPr>
            <w:rStyle w:val="Hyperlink"/>
            <w:noProof/>
          </w:rPr>
          <w:t>3.29.10 charLength property</w:t>
        </w:r>
        <w:r w:rsidR="00D86572">
          <w:rPr>
            <w:noProof/>
            <w:webHidden/>
          </w:rPr>
          <w:tab/>
        </w:r>
        <w:r w:rsidR="00D86572">
          <w:rPr>
            <w:noProof/>
            <w:webHidden/>
          </w:rPr>
          <w:fldChar w:fldCharType="begin"/>
        </w:r>
        <w:r w:rsidR="00D86572">
          <w:rPr>
            <w:noProof/>
            <w:webHidden/>
          </w:rPr>
          <w:instrText xml:space="preserve"> PAGEREF _Toc6675441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6815FC0E" w14:textId="7B5DB82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2" w:history="1">
        <w:r w:rsidR="00D86572" w:rsidRPr="00A121E4">
          <w:rPr>
            <w:rStyle w:val="Hyperlink"/>
            <w:noProof/>
          </w:rPr>
          <w:t>3.29.11 byteOffset property</w:t>
        </w:r>
        <w:r w:rsidR="00D86572">
          <w:rPr>
            <w:noProof/>
            <w:webHidden/>
          </w:rPr>
          <w:tab/>
        </w:r>
        <w:r w:rsidR="00D86572">
          <w:rPr>
            <w:noProof/>
            <w:webHidden/>
          </w:rPr>
          <w:fldChar w:fldCharType="begin"/>
        </w:r>
        <w:r w:rsidR="00D86572">
          <w:rPr>
            <w:noProof/>
            <w:webHidden/>
          </w:rPr>
          <w:instrText xml:space="preserve"> PAGEREF _Toc6675442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E739B19" w14:textId="4D0C6BC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3" w:history="1">
        <w:r w:rsidR="00D86572" w:rsidRPr="00A121E4">
          <w:rPr>
            <w:rStyle w:val="Hyperlink"/>
            <w:noProof/>
          </w:rPr>
          <w:t>3.29.12 byteLength property</w:t>
        </w:r>
        <w:r w:rsidR="00D86572">
          <w:rPr>
            <w:noProof/>
            <w:webHidden/>
          </w:rPr>
          <w:tab/>
        </w:r>
        <w:r w:rsidR="00D86572">
          <w:rPr>
            <w:noProof/>
            <w:webHidden/>
          </w:rPr>
          <w:fldChar w:fldCharType="begin"/>
        </w:r>
        <w:r w:rsidR="00D86572">
          <w:rPr>
            <w:noProof/>
            <w:webHidden/>
          </w:rPr>
          <w:instrText xml:space="preserve"> PAGEREF _Toc6675443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411EB25" w14:textId="51FEC44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4" w:history="1">
        <w:r w:rsidR="00D86572" w:rsidRPr="00A121E4">
          <w:rPr>
            <w:rStyle w:val="Hyperlink"/>
            <w:noProof/>
          </w:rPr>
          <w:t>3.29.13 snippet property</w:t>
        </w:r>
        <w:r w:rsidR="00D86572">
          <w:rPr>
            <w:noProof/>
            <w:webHidden/>
          </w:rPr>
          <w:tab/>
        </w:r>
        <w:r w:rsidR="00D86572">
          <w:rPr>
            <w:noProof/>
            <w:webHidden/>
          </w:rPr>
          <w:fldChar w:fldCharType="begin"/>
        </w:r>
        <w:r w:rsidR="00D86572">
          <w:rPr>
            <w:noProof/>
            <w:webHidden/>
          </w:rPr>
          <w:instrText xml:space="preserve"> PAGEREF _Toc6675444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5E76B4D8" w14:textId="0452874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5" w:history="1">
        <w:r w:rsidR="00D86572" w:rsidRPr="00A121E4">
          <w:rPr>
            <w:rStyle w:val="Hyperlink"/>
            <w:noProof/>
          </w:rPr>
          <w:t>3.29.14 message property</w:t>
        </w:r>
        <w:r w:rsidR="00D86572">
          <w:rPr>
            <w:noProof/>
            <w:webHidden/>
          </w:rPr>
          <w:tab/>
        </w:r>
        <w:r w:rsidR="00D86572">
          <w:rPr>
            <w:noProof/>
            <w:webHidden/>
          </w:rPr>
          <w:fldChar w:fldCharType="begin"/>
        </w:r>
        <w:r w:rsidR="00D86572">
          <w:rPr>
            <w:noProof/>
            <w:webHidden/>
          </w:rPr>
          <w:instrText xml:space="preserve"> PAGEREF _Toc6675445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0B04AA79" w14:textId="31D24B4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6" w:history="1">
        <w:r w:rsidR="00D86572" w:rsidRPr="00A121E4">
          <w:rPr>
            <w:rStyle w:val="Hyperlink"/>
            <w:noProof/>
          </w:rPr>
          <w:t>3.29.15 sourceLanguage property</w:t>
        </w:r>
        <w:r w:rsidR="00D86572">
          <w:rPr>
            <w:noProof/>
            <w:webHidden/>
          </w:rPr>
          <w:tab/>
        </w:r>
        <w:r w:rsidR="00D86572">
          <w:rPr>
            <w:noProof/>
            <w:webHidden/>
          </w:rPr>
          <w:fldChar w:fldCharType="begin"/>
        </w:r>
        <w:r w:rsidR="00D86572">
          <w:rPr>
            <w:noProof/>
            <w:webHidden/>
          </w:rPr>
          <w:instrText xml:space="preserve"> PAGEREF _Toc6675446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4D0C9BEE" w14:textId="6EFBFBC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47" w:history="1">
        <w:r w:rsidR="00D86572" w:rsidRPr="00A121E4">
          <w:rPr>
            <w:rStyle w:val="Hyperlink"/>
            <w:noProof/>
          </w:rPr>
          <w:t>3.30 rectangle object</w:t>
        </w:r>
        <w:r w:rsidR="00D86572">
          <w:rPr>
            <w:noProof/>
            <w:webHidden/>
          </w:rPr>
          <w:tab/>
        </w:r>
        <w:r w:rsidR="00D86572">
          <w:rPr>
            <w:noProof/>
            <w:webHidden/>
          </w:rPr>
          <w:fldChar w:fldCharType="begin"/>
        </w:r>
        <w:r w:rsidR="00D86572">
          <w:rPr>
            <w:noProof/>
            <w:webHidden/>
          </w:rPr>
          <w:instrText xml:space="preserve"> PAGEREF _Toc6675447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77C6C73C" w14:textId="69F2B35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8" w:history="1">
        <w:r w:rsidR="00D86572" w:rsidRPr="00A121E4">
          <w:rPr>
            <w:rStyle w:val="Hyperlink"/>
            <w:noProof/>
          </w:rPr>
          <w:t>3.30.1 General</w:t>
        </w:r>
        <w:r w:rsidR="00D86572">
          <w:rPr>
            <w:noProof/>
            <w:webHidden/>
          </w:rPr>
          <w:tab/>
        </w:r>
        <w:r w:rsidR="00D86572">
          <w:rPr>
            <w:noProof/>
            <w:webHidden/>
          </w:rPr>
          <w:fldChar w:fldCharType="begin"/>
        </w:r>
        <w:r w:rsidR="00D86572">
          <w:rPr>
            <w:noProof/>
            <w:webHidden/>
          </w:rPr>
          <w:instrText xml:space="preserve"> PAGEREF _Toc6675448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1FD63778" w14:textId="32644EB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49" w:history="1">
        <w:r w:rsidR="00D86572" w:rsidRPr="00A121E4">
          <w:rPr>
            <w:rStyle w:val="Hyperlink"/>
            <w:noProof/>
          </w:rPr>
          <w:t>3.30.2 top, left, bottom, and right properties</w:t>
        </w:r>
        <w:r w:rsidR="00D86572">
          <w:rPr>
            <w:noProof/>
            <w:webHidden/>
          </w:rPr>
          <w:tab/>
        </w:r>
        <w:r w:rsidR="00D86572">
          <w:rPr>
            <w:noProof/>
            <w:webHidden/>
          </w:rPr>
          <w:fldChar w:fldCharType="begin"/>
        </w:r>
        <w:r w:rsidR="00D86572">
          <w:rPr>
            <w:noProof/>
            <w:webHidden/>
          </w:rPr>
          <w:instrText xml:space="preserve"> PAGEREF _Toc6675449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81AB502" w14:textId="4186E22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50" w:history="1">
        <w:r w:rsidR="00D86572" w:rsidRPr="00A121E4">
          <w:rPr>
            <w:rStyle w:val="Hyperlink"/>
            <w:noProof/>
          </w:rPr>
          <w:t>3.30.3 message property</w:t>
        </w:r>
        <w:r w:rsidR="00D86572">
          <w:rPr>
            <w:noProof/>
            <w:webHidden/>
          </w:rPr>
          <w:tab/>
        </w:r>
        <w:r w:rsidR="00D86572">
          <w:rPr>
            <w:noProof/>
            <w:webHidden/>
          </w:rPr>
          <w:fldChar w:fldCharType="begin"/>
        </w:r>
        <w:r w:rsidR="00D86572">
          <w:rPr>
            <w:noProof/>
            <w:webHidden/>
          </w:rPr>
          <w:instrText xml:space="preserve"> PAGEREF _Toc6675450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339EF355" w14:textId="4B971352"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51" w:history="1">
        <w:r w:rsidR="00D86572" w:rsidRPr="00A121E4">
          <w:rPr>
            <w:rStyle w:val="Hyperlink"/>
            <w:noProof/>
          </w:rPr>
          <w:t>3.31 address object</w:t>
        </w:r>
        <w:r w:rsidR="00D86572">
          <w:rPr>
            <w:noProof/>
            <w:webHidden/>
          </w:rPr>
          <w:tab/>
        </w:r>
        <w:r w:rsidR="00D86572">
          <w:rPr>
            <w:noProof/>
            <w:webHidden/>
          </w:rPr>
          <w:fldChar w:fldCharType="begin"/>
        </w:r>
        <w:r w:rsidR="00D86572">
          <w:rPr>
            <w:noProof/>
            <w:webHidden/>
          </w:rPr>
          <w:instrText xml:space="preserve"> PAGEREF _Toc6675451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3E9C30A" w14:textId="3330463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52" w:history="1">
        <w:r w:rsidR="00D86572" w:rsidRPr="00A121E4">
          <w:rPr>
            <w:rStyle w:val="Hyperlink"/>
            <w:noProof/>
          </w:rPr>
          <w:t>3.31.1 baseAddress property</w:t>
        </w:r>
        <w:r w:rsidR="00D86572">
          <w:rPr>
            <w:noProof/>
            <w:webHidden/>
          </w:rPr>
          <w:tab/>
        </w:r>
        <w:r w:rsidR="00D86572">
          <w:rPr>
            <w:noProof/>
            <w:webHidden/>
          </w:rPr>
          <w:fldChar w:fldCharType="begin"/>
        </w:r>
        <w:r w:rsidR="00D86572">
          <w:rPr>
            <w:noProof/>
            <w:webHidden/>
          </w:rPr>
          <w:instrText xml:space="preserve"> PAGEREF _Toc6675452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69EC5B8E" w14:textId="12DA55C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53" w:history="1">
        <w:r w:rsidR="00D86572" w:rsidRPr="00A121E4">
          <w:rPr>
            <w:rStyle w:val="Hyperlink"/>
            <w:noProof/>
          </w:rPr>
          <w:t>3.31.2 offset property</w:t>
        </w:r>
        <w:r w:rsidR="00D86572">
          <w:rPr>
            <w:noProof/>
            <w:webHidden/>
          </w:rPr>
          <w:tab/>
        </w:r>
        <w:r w:rsidR="00D86572">
          <w:rPr>
            <w:noProof/>
            <w:webHidden/>
          </w:rPr>
          <w:fldChar w:fldCharType="begin"/>
        </w:r>
        <w:r w:rsidR="00D86572">
          <w:rPr>
            <w:noProof/>
            <w:webHidden/>
          </w:rPr>
          <w:instrText xml:space="preserve"> PAGEREF _Toc6675453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2B81396B" w14:textId="506C8EF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54" w:history="1">
        <w:r w:rsidR="00D86572" w:rsidRPr="00A121E4">
          <w:rPr>
            <w:rStyle w:val="Hyperlink"/>
            <w:noProof/>
          </w:rPr>
          <w:t>3.31.3 fullyQualifiedName property</w:t>
        </w:r>
        <w:r w:rsidR="00D86572">
          <w:rPr>
            <w:noProof/>
            <w:webHidden/>
          </w:rPr>
          <w:tab/>
        </w:r>
        <w:r w:rsidR="00D86572">
          <w:rPr>
            <w:noProof/>
            <w:webHidden/>
          </w:rPr>
          <w:fldChar w:fldCharType="begin"/>
        </w:r>
        <w:r w:rsidR="00D86572">
          <w:rPr>
            <w:noProof/>
            <w:webHidden/>
          </w:rPr>
          <w:instrText xml:space="preserve"> PAGEREF _Toc6675454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178487C1" w14:textId="179AEAD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55" w:history="1">
        <w:r w:rsidR="00D86572" w:rsidRPr="00A121E4">
          <w:rPr>
            <w:rStyle w:val="Hyperlink"/>
            <w:noProof/>
          </w:rPr>
          <w:t>3.31.4 name property</w:t>
        </w:r>
        <w:r w:rsidR="00D86572">
          <w:rPr>
            <w:noProof/>
            <w:webHidden/>
          </w:rPr>
          <w:tab/>
        </w:r>
        <w:r w:rsidR="00D86572">
          <w:rPr>
            <w:noProof/>
            <w:webHidden/>
          </w:rPr>
          <w:fldChar w:fldCharType="begin"/>
        </w:r>
        <w:r w:rsidR="00D86572">
          <w:rPr>
            <w:noProof/>
            <w:webHidden/>
          </w:rPr>
          <w:instrText xml:space="preserve"> PAGEREF _Toc6675455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5258AE56" w14:textId="0B173EF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56" w:history="1">
        <w:r w:rsidR="00D86572" w:rsidRPr="00A121E4">
          <w:rPr>
            <w:rStyle w:val="Hyperlink"/>
            <w:noProof/>
          </w:rPr>
          <w:t>3.31.5 kind property</w:t>
        </w:r>
        <w:r w:rsidR="00D86572">
          <w:rPr>
            <w:noProof/>
            <w:webHidden/>
          </w:rPr>
          <w:tab/>
        </w:r>
        <w:r w:rsidR="00D86572">
          <w:rPr>
            <w:noProof/>
            <w:webHidden/>
          </w:rPr>
          <w:fldChar w:fldCharType="begin"/>
        </w:r>
        <w:r w:rsidR="00D86572">
          <w:rPr>
            <w:noProof/>
            <w:webHidden/>
          </w:rPr>
          <w:instrText xml:space="preserve"> PAGEREF _Toc6675456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2F24EE10" w14:textId="28C341C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57" w:history="1">
        <w:r w:rsidR="00D86572" w:rsidRPr="00A121E4">
          <w:rPr>
            <w:rStyle w:val="Hyperlink"/>
            <w:noProof/>
          </w:rPr>
          <w:t>3.31.6 index property</w:t>
        </w:r>
        <w:r w:rsidR="00D86572">
          <w:rPr>
            <w:noProof/>
            <w:webHidden/>
          </w:rPr>
          <w:tab/>
        </w:r>
        <w:r w:rsidR="00D86572">
          <w:rPr>
            <w:noProof/>
            <w:webHidden/>
          </w:rPr>
          <w:fldChar w:fldCharType="begin"/>
        </w:r>
        <w:r w:rsidR="00D86572">
          <w:rPr>
            <w:noProof/>
            <w:webHidden/>
          </w:rPr>
          <w:instrText xml:space="preserve"> PAGEREF _Toc6675457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36CDA6F7" w14:textId="2BC051E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58" w:history="1">
        <w:r w:rsidR="00D86572" w:rsidRPr="00A121E4">
          <w:rPr>
            <w:rStyle w:val="Hyperlink"/>
            <w:noProof/>
          </w:rPr>
          <w:t>3.31.7 parentIndex property</w:t>
        </w:r>
        <w:r w:rsidR="00D86572">
          <w:rPr>
            <w:noProof/>
            <w:webHidden/>
          </w:rPr>
          <w:tab/>
        </w:r>
        <w:r w:rsidR="00D86572">
          <w:rPr>
            <w:noProof/>
            <w:webHidden/>
          </w:rPr>
          <w:fldChar w:fldCharType="begin"/>
        </w:r>
        <w:r w:rsidR="00D86572">
          <w:rPr>
            <w:noProof/>
            <w:webHidden/>
          </w:rPr>
          <w:instrText xml:space="preserve"> PAGEREF _Toc6675458 \h </w:instrText>
        </w:r>
        <w:r w:rsidR="00D86572">
          <w:rPr>
            <w:noProof/>
            <w:webHidden/>
          </w:rPr>
        </w:r>
        <w:r w:rsidR="00D86572">
          <w:rPr>
            <w:noProof/>
            <w:webHidden/>
          </w:rPr>
          <w:fldChar w:fldCharType="separate"/>
        </w:r>
        <w:r w:rsidR="00D86572">
          <w:rPr>
            <w:noProof/>
            <w:webHidden/>
          </w:rPr>
          <w:t>123</w:t>
        </w:r>
        <w:r w:rsidR="00D86572">
          <w:rPr>
            <w:noProof/>
            <w:webHidden/>
          </w:rPr>
          <w:fldChar w:fldCharType="end"/>
        </w:r>
      </w:hyperlink>
    </w:p>
    <w:p w14:paraId="0A8B32B1" w14:textId="680D5D82"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59" w:history="1">
        <w:r w:rsidR="00D86572" w:rsidRPr="00A121E4">
          <w:rPr>
            <w:rStyle w:val="Hyperlink"/>
            <w:noProof/>
          </w:rPr>
          <w:t>3.32 logicalLocation object</w:t>
        </w:r>
        <w:r w:rsidR="00D86572">
          <w:rPr>
            <w:noProof/>
            <w:webHidden/>
          </w:rPr>
          <w:tab/>
        </w:r>
        <w:r w:rsidR="00D86572">
          <w:rPr>
            <w:noProof/>
            <w:webHidden/>
          </w:rPr>
          <w:fldChar w:fldCharType="begin"/>
        </w:r>
        <w:r w:rsidR="00D86572">
          <w:rPr>
            <w:noProof/>
            <w:webHidden/>
          </w:rPr>
          <w:instrText xml:space="preserve"> PAGEREF _Toc6675459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924656D" w14:textId="25E7E2A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0" w:history="1">
        <w:r w:rsidR="00D86572" w:rsidRPr="00A121E4">
          <w:rPr>
            <w:rStyle w:val="Hyperlink"/>
            <w:noProof/>
          </w:rPr>
          <w:t>3.32.1 General</w:t>
        </w:r>
        <w:r w:rsidR="00D86572">
          <w:rPr>
            <w:noProof/>
            <w:webHidden/>
          </w:rPr>
          <w:tab/>
        </w:r>
        <w:r w:rsidR="00D86572">
          <w:rPr>
            <w:noProof/>
            <w:webHidden/>
          </w:rPr>
          <w:fldChar w:fldCharType="begin"/>
        </w:r>
        <w:r w:rsidR="00D86572">
          <w:rPr>
            <w:noProof/>
            <w:webHidden/>
          </w:rPr>
          <w:instrText xml:space="preserve"> PAGEREF _Toc6675460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2453D81F" w14:textId="2159985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1" w:history="1">
        <w:r w:rsidR="00D86572" w:rsidRPr="00A121E4">
          <w:rPr>
            <w:rStyle w:val="Hyperlink"/>
            <w:noProof/>
          </w:rPr>
          <w:t>3.32.2 Constraints</w:t>
        </w:r>
        <w:r w:rsidR="00D86572">
          <w:rPr>
            <w:noProof/>
            <w:webHidden/>
          </w:rPr>
          <w:tab/>
        </w:r>
        <w:r w:rsidR="00D86572">
          <w:rPr>
            <w:noProof/>
            <w:webHidden/>
          </w:rPr>
          <w:fldChar w:fldCharType="begin"/>
        </w:r>
        <w:r w:rsidR="00D86572">
          <w:rPr>
            <w:noProof/>
            <w:webHidden/>
          </w:rPr>
          <w:instrText xml:space="preserve"> PAGEREF _Toc6675461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3F96E8B7" w14:textId="5151C02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2" w:history="1">
        <w:r w:rsidR="00D86572" w:rsidRPr="00A121E4">
          <w:rPr>
            <w:rStyle w:val="Hyperlink"/>
            <w:noProof/>
          </w:rPr>
          <w:t>3.32.3 Logical location naming rules</w:t>
        </w:r>
        <w:r w:rsidR="00D86572">
          <w:rPr>
            <w:noProof/>
            <w:webHidden/>
          </w:rPr>
          <w:tab/>
        </w:r>
        <w:r w:rsidR="00D86572">
          <w:rPr>
            <w:noProof/>
            <w:webHidden/>
          </w:rPr>
          <w:fldChar w:fldCharType="begin"/>
        </w:r>
        <w:r w:rsidR="00D86572">
          <w:rPr>
            <w:noProof/>
            <w:webHidden/>
          </w:rPr>
          <w:instrText xml:space="preserve"> PAGEREF _Toc6675462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B6A8AF3" w14:textId="129AD81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3" w:history="1">
        <w:r w:rsidR="00D86572" w:rsidRPr="00A121E4">
          <w:rPr>
            <w:rStyle w:val="Hyperlink"/>
            <w:noProof/>
          </w:rPr>
          <w:t>3.32.4 name property</w:t>
        </w:r>
        <w:r w:rsidR="00D86572">
          <w:rPr>
            <w:noProof/>
            <w:webHidden/>
          </w:rPr>
          <w:tab/>
        </w:r>
        <w:r w:rsidR="00D86572">
          <w:rPr>
            <w:noProof/>
            <w:webHidden/>
          </w:rPr>
          <w:fldChar w:fldCharType="begin"/>
        </w:r>
        <w:r w:rsidR="00D86572">
          <w:rPr>
            <w:noProof/>
            <w:webHidden/>
          </w:rPr>
          <w:instrText xml:space="preserve"> PAGEREF _Toc6675463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1615747" w14:textId="74036A7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4" w:history="1">
        <w:r w:rsidR="00D86572" w:rsidRPr="00A121E4">
          <w:rPr>
            <w:rStyle w:val="Hyperlink"/>
            <w:noProof/>
          </w:rPr>
          <w:t>3.32.5 index property</w:t>
        </w:r>
        <w:r w:rsidR="00D86572">
          <w:rPr>
            <w:noProof/>
            <w:webHidden/>
          </w:rPr>
          <w:tab/>
        </w:r>
        <w:r w:rsidR="00D86572">
          <w:rPr>
            <w:noProof/>
            <w:webHidden/>
          </w:rPr>
          <w:fldChar w:fldCharType="begin"/>
        </w:r>
        <w:r w:rsidR="00D86572">
          <w:rPr>
            <w:noProof/>
            <w:webHidden/>
          </w:rPr>
          <w:instrText xml:space="preserve"> PAGEREF _Toc6675464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E5E382D" w14:textId="334B9B0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5" w:history="1">
        <w:r w:rsidR="00D86572" w:rsidRPr="00A121E4">
          <w:rPr>
            <w:rStyle w:val="Hyperlink"/>
            <w:noProof/>
          </w:rPr>
          <w:t>3.32.6 fullyQualifiedName property</w:t>
        </w:r>
        <w:r w:rsidR="00D86572">
          <w:rPr>
            <w:noProof/>
            <w:webHidden/>
          </w:rPr>
          <w:tab/>
        </w:r>
        <w:r w:rsidR="00D86572">
          <w:rPr>
            <w:noProof/>
            <w:webHidden/>
          </w:rPr>
          <w:fldChar w:fldCharType="begin"/>
        </w:r>
        <w:r w:rsidR="00D86572">
          <w:rPr>
            <w:noProof/>
            <w:webHidden/>
          </w:rPr>
          <w:instrText xml:space="preserve"> PAGEREF _Toc6675465 \h </w:instrText>
        </w:r>
        <w:r w:rsidR="00D86572">
          <w:rPr>
            <w:noProof/>
            <w:webHidden/>
          </w:rPr>
        </w:r>
        <w:r w:rsidR="00D86572">
          <w:rPr>
            <w:noProof/>
            <w:webHidden/>
          </w:rPr>
          <w:fldChar w:fldCharType="separate"/>
        </w:r>
        <w:r w:rsidR="00D86572">
          <w:rPr>
            <w:noProof/>
            <w:webHidden/>
          </w:rPr>
          <w:t>126</w:t>
        </w:r>
        <w:r w:rsidR="00D86572">
          <w:rPr>
            <w:noProof/>
            <w:webHidden/>
          </w:rPr>
          <w:fldChar w:fldCharType="end"/>
        </w:r>
      </w:hyperlink>
    </w:p>
    <w:p w14:paraId="2F9DFA14" w14:textId="2419738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6" w:history="1">
        <w:r w:rsidR="00D86572" w:rsidRPr="00A121E4">
          <w:rPr>
            <w:rStyle w:val="Hyperlink"/>
            <w:noProof/>
          </w:rPr>
          <w:t>3.32.7 decoratedName property</w:t>
        </w:r>
        <w:r w:rsidR="00D86572">
          <w:rPr>
            <w:noProof/>
            <w:webHidden/>
          </w:rPr>
          <w:tab/>
        </w:r>
        <w:r w:rsidR="00D86572">
          <w:rPr>
            <w:noProof/>
            <w:webHidden/>
          </w:rPr>
          <w:fldChar w:fldCharType="begin"/>
        </w:r>
        <w:r w:rsidR="00D86572">
          <w:rPr>
            <w:noProof/>
            <w:webHidden/>
          </w:rPr>
          <w:instrText xml:space="preserve"> PAGEREF _Toc6675466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A8FA21D" w14:textId="6E95BF4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7" w:history="1">
        <w:r w:rsidR="00D86572" w:rsidRPr="00A121E4">
          <w:rPr>
            <w:rStyle w:val="Hyperlink"/>
            <w:noProof/>
          </w:rPr>
          <w:t>3.32.8 kind property</w:t>
        </w:r>
        <w:r w:rsidR="00D86572">
          <w:rPr>
            <w:noProof/>
            <w:webHidden/>
          </w:rPr>
          <w:tab/>
        </w:r>
        <w:r w:rsidR="00D86572">
          <w:rPr>
            <w:noProof/>
            <w:webHidden/>
          </w:rPr>
          <w:fldChar w:fldCharType="begin"/>
        </w:r>
        <w:r w:rsidR="00D86572">
          <w:rPr>
            <w:noProof/>
            <w:webHidden/>
          </w:rPr>
          <w:instrText xml:space="preserve"> PAGEREF _Toc6675467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34B0C00" w14:textId="4E54FFD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68" w:history="1">
        <w:r w:rsidR="00D86572" w:rsidRPr="00A121E4">
          <w:rPr>
            <w:rStyle w:val="Hyperlink"/>
            <w:noProof/>
          </w:rPr>
          <w:t>3.32.9 parentIndex property</w:t>
        </w:r>
        <w:r w:rsidR="00D86572">
          <w:rPr>
            <w:noProof/>
            <w:webHidden/>
          </w:rPr>
          <w:tab/>
        </w:r>
        <w:r w:rsidR="00D86572">
          <w:rPr>
            <w:noProof/>
            <w:webHidden/>
          </w:rPr>
          <w:fldChar w:fldCharType="begin"/>
        </w:r>
        <w:r w:rsidR="00D86572">
          <w:rPr>
            <w:noProof/>
            <w:webHidden/>
          </w:rPr>
          <w:instrText xml:space="preserve"> PAGEREF _Toc6675468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01183133" w14:textId="7842FD71"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69" w:history="1">
        <w:r w:rsidR="00D86572" w:rsidRPr="00A121E4">
          <w:rPr>
            <w:rStyle w:val="Hyperlink"/>
            <w:noProof/>
          </w:rPr>
          <w:t>3.33 suppression object</w:t>
        </w:r>
        <w:r w:rsidR="00D86572">
          <w:rPr>
            <w:noProof/>
            <w:webHidden/>
          </w:rPr>
          <w:tab/>
        </w:r>
        <w:r w:rsidR="00D86572">
          <w:rPr>
            <w:noProof/>
            <w:webHidden/>
          </w:rPr>
          <w:fldChar w:fldCharType="begin"/>
        </w:r>
        <w:r w:rsidR="00D86572">
          <w:rPr>
            <w:noProof/>
            <w:webHidden/>
          </w:rPr>
          <w:instrText xml:space="preserve"> PAGEREF _Toc6675469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182412CC" w14:textId="0BF7734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0" w:history="1">
        <w:r w:rsidR="00D86572" w:rsidRPr="00A121E4">
          <w:rPr>
            <w:rStyle w:val="Hyperlink"/>
            <w:noProof/>
          </w:rPr>
          <w:t>3.33.1 General</w:t>
        </w:r>
        <w:r w:rsidR="00D86572">
          <w:rPr>
            <w:noProof/>
            <w:webHidden/>
          </w:rPr>
          <w:tab/>
        </w:r>
        <w:r w:rsidR="00D86572">
          <w:rPr>
            <w:noProof/>
            <w:webHidden/>
          </w:rPr>
          <w:fldChar w:fldCharType="begin"/>
        </w:r>
        <w:r w:rsidR="00D86572">
          <w:rPr>
            <w:noProof/>
            <w:webHidden/>
          </w:rPr>
          <w:instrText xml:space="preserve"> PAGEREF _Toc6675470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3AF1E877" w14:textId="41DDD04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1" w:history="1">
        <w:r w:rsidR="00D86572" w:rsidRPr="00A121E4">
          <w:rPr>
            <w:rStyle w:val="Hyperlink"/>
            <w:noProof/>
          </w:rPr>
          <w:t>3.33.2 kind property</w:t>
        </w:r>
        <w:r w:rsidR="00D86572">
          <w:rPr>
            <w:noProof/>
            <w:webHidden/>
          </w:rPr>
          <w:tab/>
        </w:r>
        <w:r w:rsidR="00D86572">
          <w:rPr>
            <w:noProof/>
            <w:webHidden/>
          </w:rPr>
          <w:fldChar w:fldCharType="begin"/>
        </w:r>
        <w:r w:rsidR="00D86572">
          <w:rPr>
            <w:noProof/>
            <w:webHidden/>
          </w:rPr>
          <w:instrText xml:space="preserve"> PAGEREF _Toc6675471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6FDFBA" w14:textId="44B9BFE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2" w:history="1">
        <w:r w:rsidR="00D86572" w:rsidRPr="00A121E4">
          <w:rPr>
            <w:rStyle w:val="Hyperlink"/>
            <w:noProof/>
          </w:rPr>
          <w:t>3.33.3 status property</w:t>
        </w:r>
        <w:r w:rsidR="00D86572">
          <w:rPr>
            <w:noProof/>
            <w:webHidden/>
          </w:rPr>
          <w:tab/>
        </w:r>
        <w:r w:rsidR="00D86572">
          <w:rPr>
            <w:noProof/>
            <w:webHidden/>
          </w:rPr>
          <w:fldChar w:fldCharType="begin"/>
        </w:r>
        <w:r w:rsidR="00D86572">
          <w:rPr>
            <w:noProof/>
            <w:webHidden/>
          </w:rPr>
          <w:instrText xml:space="preserve"> PAGEREF _Toc6675472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77E6D775" w14:textId="0167D5D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3" w:history="1">
        <w:r w:rsidR="00D86572" w:rsidRPr="00A121E4">
          <w:rPr>
            <w:rStyle w:val="Hyperlink"/>
            <w:noProof/>
          </w:rPr>
          <w:t>3.33.4 location property</w:t>
        </w:r>
        <w:r w:rsidR="00D86572">
          <w:rPr>
            <w:noProof/>
            <w:webHidden/>
          </w:rPr>
          <w:tab/>
        </w:r>
        <w:r w:rsidR="00D86572">
          <w:rPr>
            <w:noProof/>
            <w:webHidden/>
          </w:rPr>
          <w:fldChar w:fldCharType="begin"/>
        </w:r>
        <w:r w:rsidR="00D86572">
          <w:rPr>
            <w:noProof/>
            <w:webHidden/>
          </w:rPr>
          <w:instrText xml:space="preserve"> PAGEREF _Toc6675473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E48B21" w14:textId="556E659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4" w:history="1">
        <w:r w:rsidR="00D86572" w:rsidRPr="00A121E4">
          <w:rPr>
            <w:rStyle w:val="Hyperlink"/>
            <w:noProof/>
          </w:rPr>
          <w:t>3.33.5 guid property</w:t>
        </w:r>
        <w:r w:rsidR="00D86572">
          <w:rPr>
            <w:noProof/>
            <w:webHidden/>
          </w:rPr>
          <w:tab/>
        </w:r>
        <w:r w:rsidR="00D86572">
          <w:rPr>
            <w:noProof/>
            <w:webHidden/>
          </w:rPr>
          <w:fldChar w:fldCharType="begin"/>
        </w:r>
        <w:r w:rsidR="00D86572">
          <w:rPr>
            <w:noProof/>
            <w:webHidden/>
          </w:rPr>
          <w:instrText xml:space="preserve"> PAGEREF _Toc6675474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73BA52EB" w14:textId="5E953C3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5" w:history="1">
        <w:r w:rsidR="00D86572" w:rsidRPr="00A121E4">
          <w:rPr>
            <w:rStyle w:val="Hyperlink"/>
            <w:noProof/>
          </w:rPr>
          <w:t>3.33.6 justification property</w:t>
        </w:r>
        <w:r w:rsidR="00D86572">
          <w:rPr>
            <w:noProof/>
            <w:webHidden/>
          </w:rPr>
          <w:tab/>
        </w:r>
        <w:r w:rsidR="00D86572">
          <w:rPr>
            <w:noProof/>
            <w:webHidden/>
          </w:rPr>
          <w:fldChar w:fldCharType="begin"/>
        </w:r>
        <w:r w:rsidR="00D86572">
          <w:rPr>
            <w:noProof/>
            <w:webHidden/>
          </w:rPr>
          <w:instrText xml:space="preserve"> PAGEREF _Toc6675475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4E0BEACB" w14:textId="2CAA7F50"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76" w:history="1">
        <w:r w:rsidR="00D86572" w:rsidRPr="00A121E4">
          <w:rPr>
            <w:rStyle w:val="Hyperlink"/>
            <w:noProof/>
          </w:rPr>
          <w:t>3.34 codeFlow object</w:t>
        </w:r>
        <w:r w:rsidR="00D86572">
          <w:rPr>
            <w:noProof/>
            <w:webHidden/>
          </w:rPr>
          <w:tab/>
        </w:r>
        <w:r w:rsidR="00D86572">
          <w:rPr>
            <w:noProof/>
            <w:webHidden/>
          </w:rPr>
          <w:fldChar w:fldCharType="begin"/>
        </w:r>
        <w:r w:rsidR="00D86572">
          <w:rPr>
            <w:noProof/>
            <w:webHidden/>
          </w:rPr>
          <w:instrText xml:space="preserve"> PAGEREF _Toc6675476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3A3B5D77" w14:textId="1898BD7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7" w:history="1">
        <w:r w:rsidR="00D86572" w:rsidRPr="00A121E4">
          <w:rPr>
            <w:rStyle w:val="Hyperlink"/>
            <w:noProof/>
          </w:rPr>
          <w:t>3.34.1 General</w:t>
        </w:r>
        <w:r w:rsidR="00D86572">
          <w:rPr>
            <w:noProof/>
            <w:webHidden/>
          </w:rPr>
          <w:tab/>
        </w:r>
        <w:r w:rsidR="00D86572">
          <w:rPr>
            <w:noProof/>
            <w:webHidden/>
          </w:rPr>
          <w:fldChar w:fldCharType="begin"/>
        </w:r>
        <w:r w:rsidR="00D86572">
          <w:rPr>
            <w:noProof/>
            <w:webHidden/>
          </w:rPr>
          <w:instrText xml:space="preserve"> PAGEREF _Toc6675477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127D7167" w14:textId="66EAB6C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8" w:history="1">
        <w:r w:rsidR="00D86572" w:rsidRPr="00A121E4">
          <w:rPr>
            <w:rStyle w:val="Hyperlink"/>
            <w:noProof/>
          </w:rPr>
          <w:t>3.34.2 message property</w:t>
        </w:r>
        <w:r w:rsidR="00D86572">
          <w:rPr>
            <w:noProof/>
            <w:webHidden/>
          </w:rPr>
          <w:tab/>
        </w:r>
        <w:r w:rsidR="00D86572">
          <w:rPr>
            <w:noProof/>
            <w:webHidden/>
          </w:rPr>
          <w:fldChar w:fldCharType="begin"/>
        </w:r>
        <w:r w:rsidR="00D86572">
          <w:rPr>
            <w:noProof/>
            <w:webHidden/>
          </w:rPr>
          <w:instrText xml:space="preserve"> PAGEREF _Toc6675478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717447B8" w14:textId="041817C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79" w:history="1">
        <w:r w:rsidR="00D86572" w:rsidRPr="00A121E4">
          <w:rPr>
            <w:rStyle w:val="Hyperlink"/>
            <w:noProof/>
          </w:rPr>
          <w:t>3.34.3 threadFlows property</w:t>
        </w:r>
        <w:r w:rsidR="00D86572">
          <w:rPr>
            <w:noProof/>
            <w:webHidden/>
          </w:rPr>
          <w:tab/>
        </w:r>
        <w:r w:rsidR="00D86572">
          <w:rPr>
            <w:noProof/>
            <w:webHidden/>
          </w:rPr>
          <w:fldChar w:fldCharType="begin"/>
        </w:r>
        <w:r w:rsidR="00D86572">
          <w:rPr>
            <w:noProof/>
            <w:webHidden/>
          </w:rPr>
          <w:instrText xml:space="preserve"> PAGEREF _Toc6675479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14F04CBE" w14:textId="2AB90B48"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80" w:history="1">
        <w:r w:rsidR="00D86572" w:rsidRPr="00A121E4">
          <w:rPr>
            <w:rStyle w:val="Hyperlink"/>
            <w:noProof/>
          </w:rPr>
          <w:t>3.35 threadFlow object</w:t>
        </w:r>
        <w:r w:rsidR="00D86572">
          <w:rPr>
            <w:noProof/>
            <w:webHidden/>
          </w:rPr>
          <w:tab/>
        </w:r>
        <w:r w:rsidR="00D86572">
          <w:rPr>
            <w:noProof/>
            <w:webHidden/>
          </w:rPr>
          <w:fldChar w:fldCharType="begin"/>
        </w:r>
        <w:r w:rsidR="00D86572">
          <w:rPr>
            <w:noProof/>
            <w:webHidden/>
          </w:rPr>
          <w:instrText xml:space="preserve"> PAGEREF _Toc6675480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61BCC1E7" w14:textId="294CF82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81" w:history="1">
        <w:r w:rsidR="00D86572" w:rsidRPr="00A121E4">
          <w:rPr>
            <w:rStyle w:val="Hyperlink"/>
            <w:noProof/>
          </w:rPr>
          <w:t>3.35.1 General</w:t>
        </w:r>
        <w:r w:rsidR="00D86572">
          <w:rPr>
            <w:noProof/>
            <w:webHidden/>
          </w:rPr>
          <w:tab/>
        </w:r>
        <w:r w:rsidR="00D86572">
          <w:rPr>
            <w:noProof/>
            <w:webHidden/>
          </w:rPr>
          <w:fldChar w:fldCharType="begin"/>
        </w:r>
        <w:r w:rsidR="00D86572">
          <w:rPr>
            <w:noProof/>
            <w:webHidden/>
          </w:rPr>
          <w:instrText xml:space="preserve"> PAGEREF _Toc6675481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167B38E" w14:textId="3F32DB4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82" w:history="1">
        <w:r w:rsidR="00D86572" w:rsidRPr="00A121E4">
          <w:rPr>
            <w:rStyle w:val="Hyperlink"/>
            <w:noProof/>
          </w:rPr>
          <w:t>3.35.2 id property</w:t>
        </w:r>
        <w:r w:rsidR="00D86572">
          <w:rPr>
            <w:noProof/>
            <w:webHidden/>
          </w:rPr>
          <w:tab/>
        </w:r>
        <w:r w:rsidR="00D86572">
          <w:rPr>
            <w:noProof/>
            <w:webHidden/>
          </w:rPr>
          <w:fldChar w:fldCharType="begin"/>
        </w:r>
        <w:r w:rsidR="00D86572">
          <w:rPr>
            <w:noProof/>
            <w:webHidden/>
          </w:rPr>
          <w:instrText xml:space="preserve"> PAGEREF _Toc6675482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26012FF" w14:textId="1760EF7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83" w:history="1">
        <w:r w:rsidR="00D86572" w:rsidRPr="00A121E4">
          <w:rPr>
            <w:rStyle w:val="Hyperlink"/>
            <w:noProof/>
          </w:rPr>
          <w:t>3.35.3 message property</w:t>
        </w:r>
        <w:r w:rsidR="00D86572">
          <w:rPr>
            <w:noProof/>
            <w:webHidden/>
          </w:rPr>
          <w:tab/>
        </w:r>
        <w:r w:rsidR="00D86572">
          <w:rPr>
            <w:noProof/>
            <w:webHidden/>
          </w:rPr>
          <w:fldChar w:fldCharType="begin"/>
        </w:r>
        <w:r w:rsidR="00D86572">
          <w:rPr>
            <w:noProof/>
            <w:webHidden/>
          </w:rPr>
          <w:instrText xml:space="preserve"> PAGEREF _Toc6675483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5AC59441" w14:textId="1A5B856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84" w:history="1">
        <w:r w:rsidR="00D86572" w:rsidRPr="00A121E4">
          <w:rPr>
            <w:rStyle w:val="Hyperlink"/>
            <w:noProof/>
          </w:rPr>
          <w:t>3.35.4 initialState property</w:t>
        </w:r>
        <w:r w:rsidR="00D86572">
          <w:rPr>
            <w:noProof/>
            <w:webHidden/>
          </w:rPr>
          <w:tab/>
        </w:r>
        <w:r w:rsidR="00D86572">
          <w:rPr>
            <w:noProof/>
            <w:webHidden/>
          </w:rPr>
          <w:fldChar w:fldCharType="begin"/>
        </w:r>
        <w:r w:rsidR="00D86572">
          <w:rPr>
            <w:noProof/>
            <w:webHidden/>
          </w:rPr>
          <w:instrText xml:space="preserve"> PAGEREF _Toc6675484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8D576B9" w14:textId="0440F4A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85" w:history="1">
        <w:r w:rsidR="00D86572" w:rsidRPr="00A121E4">
          <w:rPr>
            <w:rStyle w:val="Hyperlink"/>
            <w:noProof/>
          </w:rPr>
          <w:t>3.35.5 immutableState property</w:t>
        </w:r>
        <w:r w:rsidR="00D86572">
          <w:rPr>
            <w:noProof/>
            <w:webHidden/>
          </w:rPr>
          <w:tab/>
        </w:r>
        <w:r w:rsidR="00D86572">
          <w:rPr>
            <w:noProof/>
            <w:webHidden/>
          </w:rPr>
          <w:fldChar w:fldCharType="begin"/>
        </w:r>
        <w:r w:rsidR="00D86572">
          <w:rPr>
            <w:noProof/>
            <w:webHidden/>
          </w:rPr>
          <w:instrText xml:space="preserve"> PAGEREF _Toc6675485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03893BC" w14:textId="120BFF0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86" w:history="1">
        <w:r w:rsidR="00D86572" w:rsidRPr="00A121E4">
          <w:rPr>
            <w:rStyle w:val="Hyperlink"/>
            <w:noProof/>
          </w:rPr>
          <w:t>3.35.6 locations property</w:t>
        </w:r>
        <w:r w:rsidR="00D86572">
          <w:rPr>
            <w:noProof/>
            <w:webHidden/>
          </w:rPr>
          <w:tab/>
        </w:r>
        <w:r w:rsidR="00D86572">
          <w:rPr>
            <w:noProof/>
            <w:webHidden/>
          </w:rPr>
          <w:fldChar w:fldCharType="begin"/>
        </w:r>
        <w:r w:rsidR="00D86572">
          <w:rPr>
            <w:noProof/>
            <w:webHidden/>
          </w:rPr>
          <w:instrText xml:space="preserve"> PAGEREF _Toc6675486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75888F27" w14:textId="1F01123A"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87" w:history="1">
        <w:r w:rsidR="00D86572" w:rsidRPr="00A121E4">
          <w:rPr>
            <w:rStyle w:val="Hyperlink"/>
            <w:noProof/>
          </w:rPr>
          <w:t>3.36 graph object</w:t>
        </w:r>
        <w:r w:rsidR="00D86572">
          <w:rPr>
            <w:noProof/>
            <w:webHidden/>
          </w:rPr>
          <w:tab/>
        </w:r>
        <w:r w:rsidR="00D86572">
          <w:rPr>
            <w:noProof/>
            <w:webHidden/>
          </w:rPr>
          <w:fldChar w:fldCharType="begin"/>
        </w:r>
        <w:r w:rsidR="00D86572">
          <w:rPr>
            <w:noProof/>
            <w:webHidden/>
          </w:rPr>
          <w:instrText xml:space="preserve"> PAGEREF _Toc6675487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12E8AEAD" w14:textId="7F86E5D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88" w:history="1">
        <w:r w:rsidR="00D86572" w:rsidRPr="00A121E4">
          <w:rPr>
            <w:rStyle w:val="Hyperlink"/>
            <w:noProof/>
          </w:rPr>
          <w:t>3.36.1 General</w:t>
        </w:r>
        <w:r w:rsidR="00D86572">
          <w:rPr>
            <w:noProof/>
            <w:webHidden/>
          </w:rPr>
          <w:tab/>
        </w:r>
        <w:r w:rsidR="00D86572">
          <w:rPr>
            <w:noProof/>
            <w:webHidden/>
          </w:rPr>
          <w:fldChar w:fldCharType="begin"/>
        </w:r>
        <w:r w:rsidR="00D86572">
          <w:rPr>
            <w:noProof/>
            <w:webHidden/>
          </w:rPr>
          <w:instrText xml:space="preserve"> PAGEREF _Toc6675488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0381DEB8" w14:textId="6D8A317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89" w:history="1">
        <w:r w:rsidR="00D86572" w:rsidRPr="00A121E4">
          <w:rPr>
            <w:rStyle w:val="Hyperlink"/>
            <w:noProof/>
          </w:rPr>
          <w:t>3.36.2 description property</w:t>
        </w:r>
        <w:r w:rsidR="00D86572">
          <w:rPr>
            <w:noProof/>
            <w:webHidden/>
          </w:rPr>
          <w:tab/>
        </w:r>
        <w:r w:rsidR="00D86572">
          <w:rPr>
            <w:noProof/>
            <w:webHidden/>
          </w:rPr>
          <w:fldChar w:fldCharType="begin"/>
        </w:r>
        <w:r w:rsidR="00D86572">
          <w:rPr>
            <w:noProof/>
            <w:webHidden/>
          </w:rPr>
          <w:instrText xml:space="preserve"> PAGEREF _Toc6675489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2849F157" w14:textId="5A333C3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90" w:history="1">
        <w:r w:rsidR="00D86572" w:rsidRPr="00A121E4">
          <w:rPr>
            <w:rStyle w:val="Hyperlink"/>
            <w:noProof/>
          </w:rPr>
          <w:t>3.36.3 nodes property</w:t>
        </w:r>
        <w:r w:rsidR="00D86572">
          <w:rPr>
            <w:noProof/>
            <w:webHidden/>
          </w:rPr>
          <w:tab/>
        </w:r>
        <w:r w:rsidR="00D86572">
          <w:rPr>
            <w:noProof/>
            <w:webHidden/>
          </w:rPr>
          <w:fldChar w:fldCharType="begin"/>
        </w:r>
        <w:r w:rsidR="00D86572">
          <w:rPr>
            <w:noProof/>
            <w:webHidden/>
          </w:rPr>
          <w:instrText xml:space="preserve"> PAGEREF _Toc6675490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37BC6ECC" w14:textId="7C524A7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91" w:history="1">
        <w:r w:rsidR="00D86572" w:rsidRPr="00A121E4">
          <w:rPr>
            <w:rStyle w:val="Hyperlink"/>
            <w:noProof/>
          </w:rPr>
          <w:t>3.36.4 edges property</w:t>
        </w:r>
        <w:r w:rsidR="00D86572">
          <w:rPr>
            <w:noProof/>
            <w:webHidden/>
          </w:rPr>
          <w:tab/>
        </w:r>
        <w:r w:rsidR="00D86572">
          <w:rPr>
            <w:noProof/>
            <w:webHidden/>
          </w:rPr>
          <w:fldChar w:fldCharType="begin"/>
        </w:r>
        <w:r w:rsidR="00D86572">
          <w:rPr>
            <w:noProof/>
            <w:webHidden/>
          </w:rPr>
          <w:instrText xml:space="preserve"> PAGEREF _Toc6675491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2F359EE" w14:textId="5CEDA444"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92" w:history="1">
        <w:r w:rsidR="00D86572" w:rsidRPr="00A121E4">
          <w:rPr>
            <w:rStyle w:val="Hyperlink"/>
            <w:noProof/>
          </w:rPr>
          <w:t>3.37 node object</w:t>
        </w:r>
        <w:r w:rsidR="00D86572">
          <w:rPr>
            <w:noProof/>
            <w:webHidden/>
          </w:rPr>
          <w:tab/>
        </w:r>
        <w:r w:rsidR="00D86572">
          <w:rPr>
            <w:noProof/>
            <w:webHidden/>
          </w:rPr>
          <w:fldChar w:fldCharType="begin"/>
        </w:r>
        <w:r w:rsidR="00D86572">
          <w:rPr>
            <w:noProof/>
            <w:webHidden/>
          </w:rPr>
          <w:instrText xml:space="preserve"> PAGEREF _Toc6675492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CCDE6C9" w14:textId="7AF18C0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93" w:history="1">
        <w:r w:rsidR="00D86572" w:rsidRPr="00A121E4">
          <w:rPr>
            <w:rStyle w:val="Hyperlink"/>
            <w:noProof/>
          </w:rPr>
          <w:t>3.37.1 General</w:t>
        </w:r>
        <w:r w:rsidR="00D86572">
          <w:rPr>
            <w:noProof/>
            <w:webHidden/>
          </w:rPr>
          <w:tab/>
        </w:r>
        <w:r w:rsidR="00D86572">
          <w:rPr>
            <w:noProof/>
            <w:webHidden/>
          </w:rPr>
          <w:fldChar w:fldCharType="begin"/>
        </w:r>
        <w:r w:rsidR="00D86572">
          <w:rPr>
            <w:noProof/>
            <w:webHidden/>
          </w:rPr>
          <w:instrText xml:space="preserve"> PAGEREF _Toc6675493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21B995D" w14:textId="3D11F4D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94" w:history="1">
        <w:r w:rsidR="00D86572" w:rsidRPr="00A121E4">
          <w:rPr>
            <w:rStyle w:val="Hyperlink"/>
            <w:noProof/>
          </w:rPr>
          <w:t>3.37.2 id property</w:t>
        </w:r>
        <w:r w:rsidR="00D86572">
          <w:rPr>
            <w:noProof/>
            <w:webHidden/>
          </w:rPr>
          <w:tab/>
        </w:r>
        <w:r w:rsidR="00D86572">
          <w:rPr>
            <w:noProof/>
            <w:webHidden/>
          </w:rPr>
          <w:fldChar w:fldCharType="begin"/>
        </w:r>
        <w:r w:rsidR="00D86572">
          <w:rPr>
            <w:noProof/>
            <w:webHidden/>
          </w:rPr>
          <w:instrText xml:space="preserve"> PAGEREF _Toc6675494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7D777A6" w14:textId="5FA0898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95" w:history="1">
        <w:r w:rsidR="00D86572" w:rsidRPr="00A121E4">
          <w:rPr>
            <w:rStyle w:val="Hyperlink"/>
            <w:noProof/>
          </w:rPr>
          <w:t>3.37.3 label property</w:t>
        </w:r>
        <w:r w:rsidR="00D86572">
          <w:rPr>
            <w:noProof/>
            <w:webHidden/>
          </w:rPr>
          <w:tab/>
        </w:r>
        <w:r w:rsidR="00D86572">
          <w:rPr>
            <w:noProof/>
            <w:webHidden/>
          </w:rPr>
          <w:fldChar w:fldCharType="begin"/>
        </w:r>
        <w:r w:rsidR="00D86572">
          <w:rPr>
            <w:noProof/>
            <w:webHidden/>
          </w:rPr>
          <w:instrText xml:space="preserve"> PAGEREF _Toc6675495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0016069B" w14:textId="0C4378D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96" w:history="1">
        <w:r w:rsidR="00D86572" w:rsidRPr="00A121E4">
          <w:rPr>
            <w:rStyle w:val="Hyperlink"/>
            <w:noProof/>
          </w:rPr>
          <w:t>3.37.4 location property</w:t>
        </w:r>
        <w:r w:rsidR="00D86572">
          <w:rPr>
            <w:noProof/>
            <w:webHidden/>
          </w:rPr>
          <w:tab/>
        </w:r>
        <w:r w:rsidR="00D86572">
          <w:rPr>
            <w:noProof/>
            <w:webHidden/>
          </w:rPr>
          <w:fldChar w:fldCharType="begin"/>
        </w:r>
        <w:r w:rsidR="00D86572">
          <w:rPr>
            <w:noProof/>
            <w:webHidden/>
          </w:rPr>
          <w:instrText xml:space="preserve"> PAGEREF _Toc6675496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8081FFA" w14:textId="4AAD3C0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97" w:history="1">
        <w:r w:rsidR="00D86572" w:rsidRPr="00A121E4">
          <w:rPr>
            <w:rStyle w:val="Hyperlink"/>
            <w:noProof/>
          </w:rPr>
          <w:t>3.37.5 children property</w:t>
        </w:r>
        <w:r w:rsidR="00D86572">
          <w:rPr>
            <w:noProof/>
            <w:webHidden/>
          </w:rPr>
          <w:tab/>
        </w:r>
        <w:r w:rsidR="00D86572">
          <w:rPr>
            <w:noProof/>
            <w:webHidden/>
          </w:rPr>
          <w:fldChar w:fldCharType="begin"/>
        </w:r>
        <w:r w:rsidR="00D86572">
          <w:rPr>
            <w:noProof/>
            <w:webHidden/>
          </w:rPr>
          <w:instrText xml:space="preserve"> PAGEREF _Toc6675497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1ABFB874" w14:textId="43D78A73" w:rsidR="00D86572" w:rsidRDefault="00133864">
      <w:pPr>
        <w:pStyle w:val="TOC2"/>
        <w:tabs>
          <w:tab w:val="right" w:leader="dot" w:pos="9350"/>
        </w:tabs>
        <w:rPr>
          <w:rFonts w:asciiTheme="minorHAnsi" w:eastAsiaTheme="minorEastAsia" w:hAnsiTheme="minorHAnsi" w:cstheme="minorBidi"/>
          <w:noProof/>
          <w:sz w:val="22"/>
          <w:szCs w:val="22"/>
        </w:rPr>
      </w:pPr>
      <w:hyperlink w:anchor="_Toc6675498" w:history="1">
        <w:r w:rsidR="00D86572" w:rsidRPr="00A121E4">
          <w:rPr>
            <w:rStyle w:val="Hyperlink"/>
            <w:noProof/>
          </w:rPr>
          <w:t>3.38 edge object</w:t>
        </w:r>
        <w:r w:rsidR="00D86572">
          <w:rPr>
            <w:noProof/>
            <w:webHidden/>
          </w:rPr>
          <w:tab/>
        </w:r>
        <w:r w:rsidR="00D86572">
          <w:rPr>
            <w:noProof/>
            <w:webHidden/>
          </w:rPr>
          <w:fldChar w:fldCharType="begin"/>
        </w:r>
        <w:r w:rsidR="00D86572">
          <w:rPr>
            <w:noProof/>
            <w:webHidden/>
          </w:rPr>
          <w:instrText xml:space="preserve"> PAGEREF _Toc6675498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813FA34" w14:textId="0CF938B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499" w:history="1">
        <w:r w:rsidR="00D86572" w:rsidRPr="00A121E4">
          <w:rPr>
            <w:rStyle w:val="Hyperlink"/>
            <w:noProof/>
          </w:rPr>
          <w:t>3.38.1 General</w:t>
        </w:r>
        <w:r w:rsidR="00D86572">
          <w:rPr>
            <w:noProof/>
            <w:webHidden/>
          </w:rPr>
          <w:tab/>
        </w:r>
        <w:r w:rsidR="00D86572">
          <w:rPr>
            <w:noProof/>
            <w:webHidden/>
          </w:rPr>
          <w:fldChar w:fldCharType="begin"/>
        </w:r>
        <w:r w:rsidR="00D86572">
          <w:rPr>
            <w:noProof/>
            <w:webHidden/>
          </w:rPr>
          <w:instrText xml:space="preserve"> PAGEREF _Toc6675499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1728258" w14:textId="2235D85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0" w:history="1">
        <w:r w:rsidR="00D86572" w:rsidRPr="00A121E4">
          <w:rPr>
            <w:rStyle w:val="Hyperlink"/>
            <w:noProof/>
          </w:rPr>
          <w:t>3.38.2 id property</w:t>
        </w:r>
        <w:r w:rsidR="00D86572">
          <w:rPr>
            <w:noProof/>
            <w:webHidden/>
          </w:rPr>
          <w:tab/>
        </w:r>
        <w:r w:rsidR="00D86572">
          <w:rPr>
            <w:noProof/>
            <w:webHidden/>
          </w:rPr>
          <w:fldChar w:fldCharType="begin"/>
        </w:r>
        <w:r w:rsidR="00D86572">
          <w:rPr>
            <w:noProof/>
            <w:webHidden/>
          </w:rPr>
          <w:instrText xml:space="preserve"> PAGEREF _Toc6675500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60FF418F" w14:textId="34EE980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1" w:history="1">
        <w:r w:rsidR="00D86572" w:rsidRPr="00A121E4">
          <w:rPr>
            <w:rStyle w:val="Hyperlink"/>
            <w:noProof/>
          </w:rPr>
          <w:t>3.38.3 label property</w:t>
        </w:r>
        <w:r w:rsidR="00D86572">
          <w:rPr>
            <w:noProof/>
            <w:webHidden/>
          </w:rPr>
          <w:tab/>
        </w:r>
        <w:r w:rsidR="00D86572">
          <w:rPr>
            <w:noProof/>
            <w:webHidden/>
          </w:rPr>
          <w:fldChar w:fldCharType="begin"/>
        </w:r>
        <w:r w:rsidR="00D86572">
          <w:rPr>
            <w:noProof/>
            <w:webHidden/>
          </w:rPr>
          <w:instrText xml:space="preserve"> PAGEREF _Toc6675501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3B82F1C0" w14:textId="615E1D4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2" w:history="1">
        <w:r w:rsidR="00D86572" w:rsidRPr="00A121E4">
          <w:rPr>
            <w:rStyle w:val="Hyperlink"/>
            <w:noProof/>
          </w:rPr>
          <w:t>3.38.4 sourceNodeId property</w:t>
        </w:r>
        <w:r w:rsidR="00D86572">
          <w:rPr>
            <w:noProof/>
            <w:webHidden/>
          </w:rPr>
          <w:tab/>
        </w:r>
        <w:r w:rsidR="00D86572">
          <w:rPr>
            <w:noProof/>
            <w:webHidden/>
          </w:rPr>
          <w:fldChar w:fldCharType="begin"/>
        </w:r>
        <w:r w:rsidR="00D86572">
          <w:rPr>
            <w:noProof/>
            <w:webHidden/>
          </w:rPr>
          <w:instrText xml:space="preserve"> PAGEREF _Toc6675502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298134AF" w14:textId="1AA7268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3" w:history="1">
        <w:r w:rsidR="00D86572" w:rsidRPr="00A121E4">
          <w:rPr>
            <w:rStyle w:val="Hyperlink"/>
            <w:noProof/>
          </w:rPr>
          <w:t>3.38.5 targetNodeId property</w:t>
        </w:r>
        <w:r w:rsidR="00D86572">
          <w:rPr>
            <w:noProof/>
            <w:webHidden/>
          </w:rPr>
          <w:tab/>
        </w:r>
        <w:r w:rsidR="00D86572">
          <w:rPr>
            <w:noProof/>
            <w:webHidden/>
          </w:rPr>
          <w:fldChar w:fldCharType="begin"/>
        </w:r>
        <w:r w:rsidR="00D86572">
          <w:rPr>
            <w:noProof/>
            <w:webHidden/>
          </w:rPr>
          <w:instrText xml:space="preserve"> PAGEREF _Toc6675503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CCEE08F" w14:textId="36B8B505"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04" w:history="1">
        <w:r w:rsidR="00D86572" w:rsidRPr="00A121E4">
          <w:rPr>
            <w:rStyle w:val="Hyperlink"/>
            <w:noProof/>
          </w:rPr>
          <w:t>3.39 graphTraversal object</w:t>
        </w:r>
        <w:r w:rsidR="00D86572">
          <w:rPr>
            <w:noProof/>
            <w:webHidden/>
          </w:rPr>
          <w:tab/>
        </w:r>
        <w:r w:rsidR="00D86572">
          <w:rPr>
            <w:noProof/>
            <w:webHidden/>
          </w:rPr>
          <w:fldChar w:fldCharType="begin"/>
        </w:r>
        <w:r w:rsidR="00D86572">
          <w:rPr>
            <w:noProof/>
            <w:webHidden/>
          </w:rPr>
          <w:instrText xml:space="preserve"> PAGEREF _Toc6675504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0789B6A1" w14:textId="3978D0E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5" w:history="1">
        <w:r w:rsidR="00D86572" w:rsidRPr="00A121E4">
          <w:rPr>
            <w:rStyle w:val="Hyperlink"/>
            <w:noProof/>
          </w:rPr>
          <w:t>3.39.1 General</w:t>
        </w:r>
        <w:r w:rsidR="00D86572">
          <w:rPr>
            <w:noProof/>
            <w:webHidden/>
          </w:rPr>
          <w:tab/>
        </w:r>
        <w:r w:rsidR="00D86572">
          <w:rPr>
            <w:noProof/>
            <w:webHidden/>
          </w:rPr>
          <w:fldChar w:fldCharType="begin"/>
        </w:r>
        <w:r w:rsidR="00D86572">
          <w:rPr>
            <w:noProof/>
            <w:webHidden/>
          </w:rPr>
          <w:instrText xml:space="preserve"> PAGEREF _Toc6675505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92FE873" w14:textId="0E9188F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6" w:history="1">
        <w:r w:rsidR="00D86572" w:rsidRPr="00A121E4">
          <w:rPr>
            <w:rStyle w:val="Hyperlink"/>
            <w:noProof/>
          </w:rPr>
          <w:t>3.39.2 Constraints</w:t>
        </w:r>
        <w:r w:rsidR="00D86572">
          <w:rPr>
            <w:noProof/>
            <w:webHidden/>
          </w:rPr>
          <w:tab/>
        </w:r>
        <w:r w:rsidR="00D86572">
          <w:rPr>
            <w:noProof/>
            <w:webHidden/>
          </w:rPr>
          <w:fldChar w:fldCharType="begin"/>
        </w:r>
        <w:r w:rsidR="00D86572">
          <w:rPr>
            <w:noProof/>
            <w:webHidden/>
          </w:rPr>
          <w:instrText xml:space="preserve"> PAGEREF _Toc6675506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DF552D3" w14:textId="623F16A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7" w:history="1">
        <w:r w:rsidR="00D86572" w:rsidRPr="00A121E4">
          <w:rPr>
            <w:rStyle w:val="Hyperlink"/>
            <w:noProof/>
          </w:rPr>
          <w:t>3.39.3 resultGraphIndex property</w:t>
        </w:r>
        <w:r w:rsidR="00D86572">
          <w:rPr>
            <w:noProof/>
            <w:webHidden/>
          </w:rPr>
          <w:tab/>
        </w:r>
        <w:r w:rsidR="00D86572">
          <w:rPr>
            <w:noProof/>
            <w:webHidden/>
          </w:rPr>
          <w:fldChar w:fldCharType="begin"/>
        </w:r>
        <w:r w:rsidR="00D86572">
          <w:rPr>
            <w:noProof/>
            <w:webHidden/>
          </w:rPr>
          <w:instrText xml:space="preserve"> PAGEREF _Toc6675507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7775AB1" w14:textId="04F9251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8" w:history="1">
        <w:r w:rsidR="00D86572" w:rsidRPr="00A121E4">
          <w:rPr>
            <w:rStyle w:val="Hyperlink"/>
            <w:noProof/>
          </w:rPr>
          <w:t>3.39.4 runGraphIndex property</w:t>
        </w:r>
        <w:r w:rsidR="00D86572">
          <w:rPr>
            <w:noProof/>
            <w:webHidden/>
          </w:rPr>
          <w:tab/>
        </w:r>
        <w:r w:rsidR="00D86572">
          <w:rPr>
            <w:noProof/>
            <w:webHidden/>
          </w:rPr>
          <w:fldChar w:fldCharType="begin"/>
        </w:r>
        <w:r w:rsidR="00D86572">
          <w:rPr>
            <w:noProof/>
            <w:webHidden/>
          </w:rPr>
          <w:instrText xml:space="preserve"> PAGEREF _Toc6675508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8DF23AD" w14:textId="76E57CD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09" w:history="1">
        <w:r w:rsidR="00D86572" w:rsidRPr="00A121E4">
          <w:rPr>
            <w:rStyle w:val="Hyperlink"/>
            <w:noProof/>
          </w:rPr>
          <w:t>3.39.5 description property</w:t>
        </w:r>
        <w:r w:rsidR="00D86572">
          <w:rPr>
            <w:noProof/>
            <w:webHidden/>
          </w:rPr>
          <w:tab/>
        </w:r>
        <w:r w:rsidR="00D86572">
          <w:rPr>
            <w:noProof/>
            <w:webHidden/>
          </w:rPr>
          <w:fldChar w:fldCharType="begin"/>
        </w:r>
        <w:r w:rsidR="00D86572">
          <w:rPr>
            <w:noProof/>
            <w:webHidden/>
          </w:rPr>
          <w:instrText xml:space="preserve"> PAGEREF _Toc6675509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368627D" w14:textId="3C33907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10" w:history="1">
        <w:r w:rsidR="00D86572" w:rsidRPr="00A121E4">
          <w:rPr>
            <w:rStyle w:val="Hyperlink"/>
            <w:noProof/>
          </w:rPr>
          <w:t>3.39.6 initialState property</w:t>
        </w:r>
        <w:r w:rsidR="00D86572">
          <w:rPr>
            <w:noProof/>
            <w:webHidden/>
          </w:rPr>
          <w:tab/>
        </w:r>
        <w:r w:rsidR="00D86572">
          <w:rPr>
            <w:noProof/>
            <w:webHidden/>
          </w:rPr>
          <w:fldChar w:fldCharType="begin"/>
        </w:r>
        <w:r w:rsidR="00D86572">
          <w:rPr>
            <w:noProof/>
            <w:webHidden/>
          </w:rPr>
          <w:instrText xml:space="preserve"> PAGEREF _Toc6675510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697298F" w14:textId="5ACE1A2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11" w:history="1">
        <w:r w:rsidR="00D86572" w:rsidRPr="00A121E4">
          <w:rPr>
            <w:rStyle w:val="Hyperlink"/>
            <w:noProof/>
          </w:rPr>
          <w:t>3.39.7 immutableState property</w:t>
        </w:r>
        <w:r w:rsidR="00D86572">
          <w:rPr>
            <w:noProof/>
            <w:webHidden/>
          </w:rPr>
          <w:tab/>
        </w:r>
        <w:r w:rsidR="00D86572">
          <w:rPr>
            <w:noProof/>
            <w:webHidden/>
          </w:rPr>
          <w:fldChar w:fldCharType="begin"/>
        </w:r>
        <w:r w:rsidR="00D86572">
          <w:rPr>
            <w:noProof/>
            <w:webHidden/>
          </w:rPr>
          <w:instrText xml:space="preserve"> PAGEREF _Toc6675511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02205C0" w14:textId="6885E32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12" w:history="1">
        <w:r w:rsidR="00D86572" w:rsidRPr="00A121E4">
          <w:rPr>
            <w:rStyle w:val="Hyperlink"/>
            <w:noProof/>
          </w:rPr>
          <w:t>3.39.8 edgeTraversals property</w:t>
        </w:r>
        <w:r w:rsidR="00D86572">
          <w:rPr>
            <w:noProof/>
            <w:webHidden/>
          </w:rPr>
          <w:tab/>
        </w:r>
        <w:r w:rsidR="00D86572">
          <w:rPr>
            <w:noProof/>
            <w:webHidden/>
          </w:rPr>
          <w:fldChar w:fldCharType="begin"/>
        </w:r>
        <w:r w:rsidR="00D86572">
          <w:rPr>
            <w:noProof/>
            <w:webHidden/>
          </w:rPr>
          <w:instrText xml:space="preserve"> PAGEREF _Toc6675512 \h </w:instrText>
        </w:r>
        <w:r w:rsidR="00D86572">
          <w:rPr>
            <w:noProof/>
            <w:webHidden/>
          </w:rPr>
        </w:r>
        <w:r w:rsidR="00D86572">
          <w:rPr>
            <w:noProof/>
            <w:webHidden/>
          </w:rPr>
          <w:fldChar w:fldCharType="separate"/>
        </w:r>
        <w:r w:rsidR="00D86572">
          <w:rPr>
            <w:noProof/>
            <w:webHidden/>
          </w:rPr>
          <w:t>138</w:t>
        </w:r>
        <w:r w:rsidR="00D86572">
          <w:rPr>
            <w:noProof/>
            <w:webHidden/>
          </w:rPr>
          <w:fldChar w:fldCharType="end"/>
        </w:r>
      </w:hyperlink>
    </w:p>
    <w:p w14:paraId="7443766E" w14:textId="1E2B0A83"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13" w:history="1">
        <w:r w:rsidR="00D86572" w:rsidRPr="00A121E4">
          <w:rPr>
            <w:rStyle w:val="Hyperlink"/>
            <w:noProof/>
          </w:rPr>
          <w:t>3.40 edgeTraversal object</w:t>
        </w:r>
        <w:r w:rsidR="00D86572">
          <w:rPr>
            <w:noProof/>
            <w:webHidden/>
          </w:rPr>
          <w:tab/>
        </w:r>
        <w:r w:rsidR="00D86572">
          <w:rPr>
            <w:noProof/>
            <w:webHidden/>
          </w:rPr>
          <w:fldChar w:fldCharType="begin"/>
        </w:r>
        <w:r w:rsidR="00D86572">
          <w:rPr>
            <w:noProof/>
            <w:webHidden/>
          </w:rPr>
          <w:instrText xml:space="preserve"> PAGEREF _Toc6675513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5B235870" w14:textId="6A37E3B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14" w:history="1">
        <w:r w:rsidR="00D86572" w:rsidRPr="00A121E4">
          <w:rPr>
            <w:rStyle w:val="Hyperlink"/>
            <w:noProof/>
          </w:rPr>
          <w:t>3.40.1 General</w:t>
        </w:r>
        <w:r w:rsidR="00D86572">
          <w:rPr>
            <w:noProof/>
            <w:webHidden/>
          </w:rPr>
          <w:tab/>
        </w:r>
        <w:r w:rsidR="00D86572">
          <w:rPr>
            <w:noProof/>
            <w:webHidden/>
          </w:rPr>
          <w:fldChar w:fldCharType="begin"/>
        </w:r>
        <w:r w:rsidR="00D86572">
          <w:rPr>
            <w:noProof/>
            <w:webHidden/>
          </w:rPr>
          <w:instrText xml:space="preserve"> PAGEREF _Toc6675514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7604B1E7" w14:textId="74C12EA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15" w:history="1">
        <w:r w:rsidR="00D86572" w:rsidRPr="00A121E4">
          <w:rPr>
            <w:rStyle w:val="Hyperlink"/>
            <w:noProof/>
          </w:rPr>
          <w:t>3.40.2 edgeId property</w:t>
        </w:r>
        <w:r w:rsidR="00D86572">
          <w:rPr>
            <w:noProof/>
            <w:webHidden/>
          </w:rPr>
          <w:tab/>
        </w:r>
        <w:r w:rsidR="00D86572">
          <w:rPr>
            <w:noProof/>
            <w:webHidden/>
          </w:rPr>
          <w:fldChar w:fldCharType="begin"/>
        </w:r>
        <w:r w:rsidR="00D86572">
          <w:rPr>
            <w:noProof/>
            <w:webHidden/>
          </w:rPr>
          <w:instrText xml:space="preserve"> PAGEREF _Toc6675515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2D29D65E" w14:textId="08F7AA5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16" w:history="1">
        <w:r w:rsidR="00D86572" w:rsidRPr="00A121E4">
          <w:rPr>
            <w:rStyle w:val="Hyperlink"/>
            <w:noProof/>
          </w:rPr>
          <w:t>3.40.3 message property</w:t>
        </w:r>
        <w:r w:rsidR="00D86572">
          <w:rPr>
            <w:noProof/>
            <w:webHidden/>
          </w:rPr>
          <w:tab/>
        </w:r>
        <w:r w:rsidR="00D86572">
          <w:rPr>
            <w:noProof/>
            <w:webHidden/>
          </w:rPr>
          <w:fldChar w:fldCharType="begin"/>
        </w:r>
        <w:r w:rsidR="00D86572">
          <w:rPr>
            <w:noProof/>
            <w:webHidden/>
          </w:rPr>
          <w:instrText xml:space="preserve"> PAGEREF _Toc6675516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391199E8" w14:textId="0767353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17" w:history="1">
        <w:r w:rsidR="00D86572" w:rsidRPr="00A121E4">
          <w:rPr>
            <w:rStyle w:val="Hyperlink"/>
            <w:noProof/>
          </w:rPr>
          <w:t>3.40.4 finalState property</w:t>
        </w:r>
        <w:r w:rsidR="00D86572">
          <w:rPr>
            <w:noProof/>
            <w:webHidden/>
          </w:rPr>
          <w:tab/>
        </w:r>
        <w:r w:rsidR="00D86572">
          <w:rPr>
            <w:noProof/>
            <w:webHidden/>
          </w:rPr>
          <w:fldChar w:fldCharType="begin"/>
        </w:r>
        <w:r w:rsidR="00D86572">
          <w:rPr>
            <w:noProof/>
            <w:webHidden/>
          </w:rPr>
          <w:instrText xml:space="preserve"> PAGEREF _Toc6675517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734A373D" w14:textId="36D4050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18" w:history="1">
        <w:r w:rsidR="00D86572" w:rsidRPr="00A121E4">
          <w:rPr>
            <w:rStyle w:val="Hyperlink"/>
            <w:noProof/>
          </w:rPr>
          <w:t>3.40.5 stepOverEdgeCount property</w:t>
        </w:r>
        <w:r w:rsidR="00D86572">
          <w:rPr>
            <w:noProof/>
            <w:webHidden/>
          </w:rPr>
          <w:tab/>
        </w:r>
        <w:r w:rsidR="00D86572">
          <w:rPr>
            <w:noProof/>
            <w:webHidden/>
          </w:rPr>
          <w:fldChar w:fldCharType="begin"/>
        </w:r>
        <w:r w:rsidR="00D86572">
          <w:rPr>
            <w:noProof/>
            <w:webHidden/>
          </w:rPr>
          <w:instrText xml:space="preserve"> PAGEREF _Toc6675518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013616D3" w14:textId="57C62DC1"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19" w:history="1">
        <w:r w:rsidR="00D86572" w:rsidRPr="00A121E4">
          <w:rPr>
            <w:rStyle w:val="Hyperlink"/>
            <w:noProof/>
          </w:rPr>
          <w:t>3.41 stack object</w:t>
        </w:r>
        <w:r w:rsidR="00D86572">
          <w:rPr>
            <w:noProof/>
            <w:webHidden/>
          </w:rPr>
          <w:tab/>
        </w:r>
        <w:r w:rsidR="00D86572">
          <w:rPr>
            <w:noProof/>
            <w:webHidden/>
          </w:rPr>
          <w:fldChar w:fldCharType="begin"/>
        </w:r>
        <w:r w:rsidR="00D86572">
          <w:rPr>
            <w:noProof/>
            <w:webHidden/>
          </w:rPr>
          <w:instrText xml:space="preserve"> PAGEREF _Toc6675519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13165347" w14:textId="791952C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20" w:history="1">
        <w:r w:rsidR="00D86572" w:rsidRPr="00A121E4">
          <w:rPr>
            <w:rStyle w:val="Hyperlink"/>
            <w:noProof/>
          </w:rPr>
          <w:t>3.41.1 General</w:t>
        </w:r>
        <w:r w:rsidR="00D86572">
          <w:rPr>
            <w:noProof/>
            <w:webHidden/>
          </w:rPr>
          <w:tab/>
        </w:r>
        <w:r w:rsidR="00D86572">
          <w:rPr>
            <w:noProof/>
            <w:webHidden/>
          </w:rPr>
          <w:fldChar w:fldCharType="begin"/>
        </w:r>
        <w:r w:rsidR="00D86572">
          <w:rPr>
            <w:noProof/>
            <w:webHidden/>
          </w:rPr>
          <w:instrText xml:space="preserve"> PAGEREF _Toc6675520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A858E3A" w14:textId="5412C9E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21" w:history="1">
        <w:r w:rsidR="00D86572" w:rsidRPr="00A121E4">
          <w:rPr>
            <w:rStyle w:val="Hyperlink"/>
            <w:noProof/>
          </w:rPr>
          <w:t>3.41.2 message property</w:t>
        </w:r>
        <w:r w:rsidR="00D86572">
          <w:rPr>
            <w:noProof/>
            <w:webHidden/>
          </w:rPr>
          <w:tab/>
        </w:r>
        <w:r w:rsidR="00D86572">
          <w:rPr>
            <w:noProof/>
            <w:webHidden/>
          </w:rPr>
          <w:fldChar w:fldCharType="begin"/>
        </w:r>
        <w:r w:rsidR="00D86572">
          <w:rPr>
            <w:noProof/>
            <w:webHidden/>
          </w:rPr>
          <w:instrText xml:space="preserve"> PAGEREF _Toc6675521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0AE3EB1" w14:textId="607D9C1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22" w:history="1">
        <w:r w:rsidR="00D86572" w:rsidRPr="00A121E4">
          <w:rPr>
            <w:rStyle w:val="Hyperlink"/>
            <w:noProof/>
          </w:rPr>
          <w:t>3.41.3 frames property</w:t>
        </w:r>
        <w:r w:rsidR="00D86572">
          <w:rPr>
            <w:noProof/>
            <w:webHidden/>
          </w:rPr>
          <w:tab/>
        </w:r>
        <w:r w:rsidR="00D86572">
          <w:rPr>
            <w:noProof/>
            <w:webHidden/>
          </w:rPr>
          <w:fldChar w:fldCharType="begin"/>
        </w:r>
        <w:r w:rsidR="00D86572">
          <w:rPr>
            <w:noProof/>
            <w:webHidden/>
          </w:rPr>
          <w:instrText xml:space="preserve"> PAGEREF _Toc6675522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47A7F8F2" w14:textId="55D7CA95"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23" w:history="1">
        <w:r w:rsidR="00D86572" w:rsidRPr="00A121E4">
          <w:rPr>
            <w:rStyle w:val="Hyperlink"/>
            <w:noProof/>
          </w:rPr>
          <w:t>3.42 stackFrame object</w:t>
        </w:r>
        <w:r w:rsidR="00D86572">
          <w:rPr>
            <w:noProof/>
            <w:webHidden/>
          </w:rPr>
          <w:tab/>
        </w:r>
        <w:r w:rsidR="00D86572">
          <w:rPr>
            <w:noProof/>
            <w:webHidden/>
          </w:rPr>
          <w:fldChar w:fldCharType="begin"/>
        </w:r>
        <w:r w:rsidR="00D86572">
          <w:rPr>
            <w:noProof/>
            <w:webHidden/>
          </w:rPr>
          <w:instrText xml:space="preserve"> PAGEREF _Toc6675523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206444B" w14:textId="0BAAFF2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24" w:history="1">
        <w:r w:rsidR="00D86572" w:rsidRPr="00A121E4">
          <w:rPr>
            <w:rStyle w:val="Hyperlink"/>
            <w:noProof/>
          </w:rPr>
          <w:t>3.42.1 General</w:t>
        </w:r>
        <w:r w:rsidR="00D86572">
          <w:rPr>
            <w:noProof/>
            <w:webHidden/>
          </w:rPr>
          <w:tab/>
        </w:r>
        <w:r w:rsidR="00D86572">
          <w:rPr>
            <w:noProof/>
            <w:webHidden/>
          </w:rPr>
          <w:fldChar w:fldCharType="begin"/>
        </w:r>
        <w:r w:rsidR="00D86572">
          <w:rPr>
            <w:noProof/>
            <w:webHidden/>
          </w:rPr>
          <w:instrText xml:space="preserve"> PAGEREF _Toc6675524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576A5B3" w14:textId="001AD5C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25" w:history="1">
        <w:r w:rsidR="00D86572" w:rsidRPr="00A121E4">
          <w:rPr>
            <w:rStyle w:val="Hyperlink"/>
            <w:noProof/>
          </w:rPr>
          <w:t>3.42.2 location property</w:t>
        </w:r>
        <w:r w:rsidR="00D86572">
          <w:rPr>
            <w:noProof/>
            <w:webHidden/>
          </w:rPr>
          <w:tab/>
        </w:r>
        <w:r w:rsidR="00D86572">
          <w:rPr>
            <w:noProof/>
            <w:webHidden/>
          </w:rPr>
          <w:fldChar w:fldCharType="begin"/>
        </w:r>
        <w:r w:rsidR="00D86572">
          <w:rPr>
            <w:noProof/>
            <w:webHidden/>
          </w:rPr>
          <w:instrText xml:space="preserve"> PAGEREF _Toc6675525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3BF7D34" w14:textId="691BAF4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26" w:history="1">
        <w:r w:rsidR="00D86572" w:rsidRPr="00A121E4">
          <w:rPr>
            <w:rStyle w:val="Hyperlink"/>
            <w:noProof/>
          </w:rPr>
          <w:t>3.42.3 module property</w:t>
        </w:r>
        <w:r w:rsidR="00D86572">
          <w:rPr>
            <w:noProof/>
            <w:webHidden/>
          </w:rPr>
          <w:tab/>
        </w:r>
        <w:r w:rsidR="00D86572">
          <w:rPr>
            <w:noProof/>
            <w:webHidden/>
          </w:rPr>
          <w:fldChar w:fldCharType="begin"/>
        </w:r>
        <w:r w:rsidR="00D86572">
          <w:rPr>
            <w:noProof/>
            <w:webHidden/>
          </w:rPr>
          <w:instrText xml:space="preserve"> PAGEREF _Toc6675526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432D7B4" w14:textId="7B72717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27" w:history="1">
        <w:r w:rsidR="00D86572" w:rsidRPr="00A121E4">
          <w:rPr>
            <w:rStyle w:val="Hyperlink"/>
            <w:noProof/>
          </w:rPr>
          <w:t>3.42.4 threadId property</w:t>
        </w:r>
        <w:r w:rsidR="00D86572">
          <w:rPr>
            <w:noProof/>
            <w:webHidden/>
          </w:rPr>
          <w:tab/>
        </w:r>
        <w:r w:rsidR="00D86572">
          <w:rPr>
            <w:noProof/>
            <w:webHidden/>
          </w:rPr>
          <w:fldChar w:fldCharType="begin"/>
        </w:r>
        <w:r w:rsidR="00D86572">
          <w:rPr>
            <w:noProof/>
            <w:webHidden/>
          </w:rPr>
          <w:instrText xml:space="preserve"> PAGEREF _Toc6675527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D8A0DDA" w14:textId="055F7EA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28" w:history="1">
        <w:r w:rsidR="00D86572" w:rsidRPr="00A121E4">
          <w:rPr>
            <w:rStyle w:val="Hyperlink"/>
            <w:noProof/>
          </w:rPr>
          <w:t>3.42.5 parameters property</w:t>
        </w:r>
        <w:r w:rsidR="00D86572">
          <w:rPr>
            <w:noProof/>
            <w:webHidden/>
          </w:rPr>
          <w:tab/>
        </w:r>
        <w:r w:rsidR="00D86572">
          <w:rPr>
            <w:noProof/>
            <w:webHidden/>
          </w:rPr>
          <w:fldChar w:fldCharType="begin"/>
        </w:r>
        <w:r w:rsidR="00D86572">
          <w:rPr>
            <w:noProof/>
            <w:webHidden/>
          </w:rPr>
          <w:instrText xml:space="preserve"> PAGEREF _Toc6675528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4422889" w14:textId="5A8CF69A"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29" w:history="1">
        <w:r w:rsidR="00D86572" w:rsidRPr="00A121E4">
          <w:rPr>
            <w:rStyle w:val="Hyperlink"/>
            <w:noProof/>
          </w:rPr>
          <w:t>3.43 threadFlowLocation object</w:t>
        </w:r>
        <w:r w:rsidR="00D86572">
          <w:rPr>
            <w:noProof/>
            <w:webHidden/>
          </w:rPr>
          <w:tab/>
        </w:r>
        <w:r w:rsidR="00D86572">
          <w:rPr>
            <w:noProof/>
            <w:webHidden/>
          </w:rPr>
          <w:fldChar w:fldCharType="begin"/>
        </w:r>
        <w:r w:rsidR="00D86572">
          <w:rPr>
            <w:noProof/>
            <w:webHidden/>
          </w:rPr>
          <w:instrText xml:space="preserve"> PAGEREF _Toc6675529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7919B60E" w14:textId="2E16A04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0" w:history="1">
        <w:r w:rsidR="00D86572" w:rsidRPr="00A121E4">
          <w:rPr>
            <w:rStyle w:val="Hyperlink"/>
            <w:noProof/>
          </w:rPr>
          <w:t>3.43.1 General</w:t>
        </w:r>
        <w:r w:rsidR="00D86572">
          <w:rPr>
            <w:noProof/>
            <w:webHidden/>
          </w:rPr>
          <w:tab/>
        </w:r>
        <w:r w:rsidR="00D86572">
          <w:rPr>
            <w:noProof/>
            <w:webHidden/>
          </w:rPr>
          <w:fldChar w:fldCharType="begin"/>
        </w:r>
        <w:r w:rsidR="00D86572">
          <w:rPr>
            <w:noProof/>
            <w:webHidden/>
          </w:rPr>
          <w:instrText xml:space="preserve"> PAGEREF _Toc6675530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A6A3051" w14:textId="0EC0AD7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1" w:history="1">
        <w:r w:rsidR="00D86572" w:rsidRPr="00A121E4">
          <w:rPr>
            <w:rStyle w:val="Hyperlink"/>
            <w:noProof/>
          </w:rPr>
          <w:t>3.43.2 index property</w:t>
        </w:r>
        <w:r w:rsidR="00D86572">
          <w:rPr>
            <w:noProof/>
            <w:webHidden/>
          </w:rPr>
          <w:tab/>
        </w:r>
        <w:r w:rsidR="00D86572">
          <w:rPr>
            <w:noProof/>
            <w:webHidden/>
          </w:rPr>
          <w:fldChar w:fldCharType="begin"/>
        </w:r>
        <w:r w:rsidR="00D86572">
          <w:rPr>
            <w:noProof/>
            <w:webHidden/>
          </w:rPr>
          <w:instrText xml:space="preserve"> PAGEREF _Toc6675531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6CC8FBC" w14:textId="2EDC0CB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2" w:history="1">
        <w:r w:rsidR="00D86572" w:rsidRPr="00A121E4">
          <w:rPr>
            <w:rStyle w:val="Hyperlink"/>
            <w:noProof/>
          </w:rPr>
          <w:t>3.43.3 location property</w:t>
        </w:r>
        <w:r w:rsidR="00D86572">
          <w:rPr>
            <w:noProof/>
            <w:webHidden/>
          </w:rPr>
          <w:tab/>
        </w:r>
        <w:r w:rsidR="00D86572">
          <w:rPr>
            <w:noProof/>
            <w:webHidden/>
          </w:rPr>
          <w:fldChar w:fldCharType="begin"/>
        </w:r>
        <w:r w:rsidR="00D86572">
          <w:rPr>
            <w:noProof/>
            <w:webHidden/>
          </w:rPr>
          <w:instrText xml:space="preserve"> PAGEREF _Toc6675532 \h </w:instrText>
        </w:r>
        <w:r w:rsidR="00D86572">
          <w:rPr>
            <w:noProof/>
            <w:webHidden/>
          </w:rPr>
        </w:r>
        <w:r w:rsidR="00D86572">
          <w:rPr>
            <w:noProof/>
            <w:webHidden/>
          </w:rPr>
          <w:fldChar w:fldCharType="separate"/>
        </w:r>
        <w:r w:rsidR="00D86572">
          <w:rPr>
            <w:noProof/>
            <w:webHidden/>
          </w:rPr>
          <w:t>143</w:t>
        </w:r>
        <w:r w:rsidR="00D86572">
          <w:rPr>
            <w:noProof/>
            <w:webHidden/>
          </w:rPr>
          <w:fldChar w:fldCharType="end"/>
        </w:r>
      </w:hyperlink>
    </w:p>
    <w:p w14:paraId="70B2DFE2" w14:textId="4C2B073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3" w:history="1">
        <w:r w:rsidR="00D86572" w:rsidRPr="00A121E4">
          <w:rPr>
            <w:rStyle w:val="Hyperlink"/>
            <w:noProof/>
          </w:rPr>
          <w:t>3.43.4 module property</w:t>
        </w:r>
        <w:r w:rsidR="00D86572">
          <w:rPr>
            <w:noProof/>
            <w:webHidden/>
          </w:rPr>
          <w:tab/>
        </w:r>
        <w:r w:rsidR="00D86572">
          <w:rPr>
            <w:noProof/>
            <w:webHidden/>
          </w:rPr>
          <w:fldChar w:fldCharType="begin"/>
        </w:r>
        <w:r w:rsidR="00D86572">
          <w:rPr>
            <w:noProof/>
            <w:webHidden/>
          </w:rPr>
          <w:instrText xml:space="preserve"> PAGEREF _Toc6675533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1943D0F9" w14:textId="4A68F24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4" w:history="1">
        <w:r w:rsidR="00D86572" w:rsidRPr="00A121E4">
          <w:rPr>
            <w:rStyle w:val="Hyperlink"/>
            <w:noProof/>
          </w:rPr>
          <w:t>3.43.5 stack property</w:t>
        </w:r>
        <w:r w:rsidR="00D86572">
          <w:rPr>
            <w:noProof/>
            <w:webHidden/>
          </w:rPr>
          <w:tab/>
        </w:r>
        <w:r w:rsidR="00D86572">
          <w:rPr>
            <w:noProof/>
            <w:webHidden/>
          </w:rPr>
          <w:fldChar w:fldCharType="begin"/>
        </w:r>
        <w:r w:rsidR="00D86572">
          <w:rPr>
            <w:noProof/>
            <w:webHidden/>
          </w:rPr>
          <w:instrText xml:space="preserve"> PAGEREF _Toc6675534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9B49B46" w14:textId="62B0E60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5" w:history="1">
        <w:r w:rsidR="00D86572" w:rsidRPr="00A121E4">
          <w:rPr>
            <w:rStyle w:val="Hyperlink"/>
            <w:noProof/>
          </w:rPr>
          <w:t>3.43.6 request property</w:t>
        </w:r>
        <w:r w:rsidR="00D86572">
          <w:rPr>
            <w:noProof/>
            <w:webHidden/>
          </w:rPr>
          <w:tab/>
        </w:r>
        <w:r w:rsidR="00D86572">
          <w:rPr>
            <w:noProof/>
            <w:webHidden/>
          </w:rPr>
          <w:fldChar w:fldCharType="begin"/>
        </w:r>
        <w:r w:rsidR="00D86572">
          <w:rPr>
            <w:noProof/>
            <w:webHidden/>
          </w:rPr>
          <w:instrText xml:space="preserve"> PAGEREF _Toc6675535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0B5BCD4" w14:textId="7632041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6" w:history="1">
        <w:r w:rsidR="00D86572" w:rsidRPr="00A121E4">
          <w:rPr>
            <w:rStyle w:val="Hyperlink"/>
            <w:noProof/>
          </w:rPr>
          <w:t>3.43.7 response object</w:t>
        </w:r>
        <w:r w:rsidR="00D86572">
          <w:rPr>
            <w:noProof/>
            <w:webHidden/>
          </w:rPr>
          <w:tab/>
        </w:r>
        <w:r w:rsidR="00D86572">
          <w:rPr>
            <w:noProof/>
            <w:webHidden/>
          </w:rPr>
          <w:fldChar w:fldCharType="begin"/>
        </w:r>
        <w:r w:rsidR="00D86572">
          <w:rPr>
            <w:noProof/>
            <w:webHidden/>
          </w:rPr>
          <w:instrText xml:space="preserve"> PAGEREF _Toc6675536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719AFCF" w14:textId="740C044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7" w:history="1">
        <w:r w:rsidR="00D86572" w:rsidRPr="00A121E4">
          <w:rPr>
            <w:rStyle w:val="Hyperlink"/>
            <w:noProof/>
          </w:rPr>
          <w:t>3.43.8 kinds property</w:t>
        </w:r>
        <w:r w:rsidR="00D86572">
          <w:rPr>
            <w:noProof/>
            <w:webHidden/>
          </w:rPr>
          <w:tab/>
        </w:r>
        <w:r w:rsidR="00D86572">
          <w:rPr>
            <w:noProof/>
            <w:webHidden/>
          </w:rPr>
          <w:fldChar w:fldCharType="begin"/>
        </w:r>
        <w:r w:rsidR="00D86572">
          <w:rPr>
            <w:noProof/>
            <w:webHidden/>
          </w:rPr>
          <w:instrText xml:space="preserve"> PAGEREF _Toc6675537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F7A8B25" w14:textId="5420FF8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8" w:history="1">
        <w:r w:rsidR="00D86572" w:rsidRPr="00A121E4">
          <w:rPr>
            <w:rStyle w:val="Hyperlink"/>
            <w:noProof/>
          </w:rPr>
          <w:t>3.43.9 state property</w:t>
        </w:r>
        <w:r w:rsidR="00D86572">
          <w:rPr>
            <w:noProof/>
            <w:webHidden/>
          </w:rPr>
          <w:tab/>
        </w:r>
        <w:r w:rsidR="00D86572">
          <w:rPr>
            <w:noProof/>
            <w:webHidden/>
          </w:rPr>
          <w:fldChar w:fldCharType="begin"/>
        </w:r>
        <w:r w:rsidR="00D86572">
          <w:rPr>
            <w:noProof/>
            <w:webHidden/>
          </w:rPr>
          <w:instrText xml:space="preserve"> PAGEREF _Toc6675538 \h </w:instrText>
        </w:r>
        <w:r w:rsidR="00D86572">
          <w:rPr>
            <w:noProof/>
            <w:webHidden/>
          </w:rPr>
        </w:r>
        <w:r w:rsidR="00D86572">
          <w:rPr>
            <w:noProof/>
            <w:webHidden/>
          </w:rPr>
          <w:fldChar w:fldCharType="separate"/>
        </w:r>
        <w:r w:rsidR="00D86572">
          <w:rPr>
            <w:noProof/>
            <w:webHidden/>
          </w:rPr>
          <w:t>146</w:t>
        </w:r>
        <w:r w:rsidR="00D86572">
          <w:rPr>
            <w:noProof/>
            <w:webHidden/>
          </w:rPr>
          <w:fldChar w:fldCharType="end"/>
        </w:r>
      </w:hyperlink>
    </w:p>
    <w:p w14:paraId="6B38BB71" w14:textId="6C89CEB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39" w:history="1">
        <w:r w:rsidR="00D86572" w:rsidRPr="00A121E4">
          <w:rPr>
            <w:rStyle w:val="Hyperlink"/>
            <w:noProof/>
          </w:rPr>
          <w:t>3.43.10 nestingLevel property</w:t>
        </w:r>
        <w:r w:rsidR="00D86572">
          <w:rPr>
            <w:noProof/>
            <w:webHidden/>
          </w:rPr>
          <w:tab/>
        </w:r>
        <w:r w:rsidR="00D86572">
          <w:rPr>
            <w:noProof/>
            <w:webHidden/>
          </w:rPr>
          <w:fldChar w:fldCharType="begin"/>
        </w:r>
        <w:r w:rsidR="00D86572">
          <w:rPr>
            <w:noProof/>
            <w:webHidden/>
          </w:rPr>
          <w:instrText xml:space="preserve"> PAGEREF _Toc6675539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A7BD64F" w14:textId="6EC153A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0" w:history="1">
        <w:r w:rsidR="00D86572" w:rsidRPr="00A121E4">
          <w:rPr>
            <w:rStyle w:val="Hyperlink"/>
            <w:noProof/>
          </w:rPr>
          <w:t>3.43.11 executionOrder property</w:t>
        </w:r>
        <w:r w:rsidR="00D86572">
          <w:rPr>
            <w:noProof/>
            <w:webHidden/>
          </w:rPr>
          <w:tab/>
        </w:r>
        <w:r w:rsidR="00D86572">
          <w:rPr>
            <w:noProof/>
            <w:webHidden/>
          </w:rPr>
          <w:fldChar w:fldCharType="begin"/>
        </w:r>
        <w:r w:rsidR="00D86572">
          <w:rPr>
            <w:noProof/>
            <w:webHidden/>
          </w:rPr>
          <w:instrText xml:space="preserve"> PAGEREF _Toc6675540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BD98311" w14:textId="01FDB56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1" w:history="1">
        <w:r w:rsidR="00D86572" w:rsidRPr="00A121E4">
          <w:rPr>
            <w:rStyle w:val="Hyperlink"/>
            <w:noProof/>
          </w:rPr>
          <w:t>3.43.12 executionTimeUtc property</w:t>
        </w:r>
        <w:r w:rsidR="00D86572">
          <w:rPr>
            <w:noProof/>
            <w:webHidden/>
          </w:rPr>
          <w:tab/>
        </w:r>
        <w:r w:rsidR="00D86572">
          <w:rPr>
            <w:noProof/>
            <w:webHidden/>
          </w:rPr>
          <w:fldChar w:fldCharType="begin"/>
        </w:r>
        <w:r w:rsidR="00D86572">
          <w:rPr>
            <w:noProof/>
            <w:webHidden/>
          </w:rPr>
          <w:instrText xml:space="preserve"> PAGEREF _Toc6675541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62861271" w14:textId="2E9EAD3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2" w:history="1">
        <w:r w:rsidR="00D86572" w:rsidRPr="00A121E4">
          <w:rPr>
            <w:rStyle w:val="Hyperlink"/>
            <w:noProof/>
          </w:rPr>
          <w:t>3.43.13 importance property</w:t>
        </w:r>
        <w:r w:rsidR="00D86572">
          <w:rPr>
            <w:noProof/>
            <w:webHidden/>
          </w:rPr>
          <w:tab/>
        </w:r>
        <w:r w:rsidR="00D86572">
          <w:rPr>
            <w:noProof/>
            <w:webHidden/>
          </w:rPr>
          <w:fldChar w:fldCharType="begin"/>
        </w:r>
        <w:r w:rsidR="00D86572">
          <w:rPr>
            <w:noProof/>
            <w:webHidden/>
          </w:rPr>
          <w:instrText xml:space="preserve"> PAGEREF _Toc6675542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4C7E6F36" w14:textId="5F10DACC"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43" w:history="1">
        <w:r w:rsidR="00D86572" w:rsidRPr="00A121E4">
          <w:rPr>
            <w:rStyle w:val="Hyperlink"/>
            <w:noProof/>
          </w:rPr>
          <w:t>3.44 request object</w:t>
        </w:r>
        <w:r w:rsidR="00D86572">
          <w:rPr>
            <w:noProof/>
            <w:webHidden/>
          </w:rPr>
          <w:tab/>
        </w:r>
        <w:r w:rsidR="00D86572">
          <w:rPr>
            <w:noProof/>
            <w:webHidden/>
          </w:rPr>
          <w:fldChar w:fldCharType="begin"/>
        </w:r>
        <w:r w:rsidR="00D86572">
          <w:rPr>
            <w:noProof/>
            <w:webHidden/>
          </w:rPr>
          <w:instrText xml:space="preserve"> PAGEREF _Toc6675543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297D559E" w14:textId="5ED53D2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4" w:history="1">
        <w:r w:rsidR="00D86572" w:rsidRPr="00A121E4">
          <w:rPr>
            <w:rStyle w:val="Hyperlink"/>
            <w:noProof/>
          </w:rPr>
          <w:t>3.44.1 General</w:t>
        </w:r>
        <w:r w:rsidR="00D86572">
          <w:rPr>
            <w:noProof/>
            <w:webHidden/>
          </w:rPr>
          <w:tab/>
        </w:r>
        <w:r w:rsidR="00D86572">
          <w:rPr>
            <w:noProof/>
            <w:webHidden/>
          </w:rPr>
          <w:fldChar w:fldCharType="begin"/>
        </w:r>
        <w:r w:rsidR="00D86572">
          <w:rPr>
            <w:noProof/>
            <w:webHidden/>
          </w:rPr>
          <w:instrText xml:space="preserve"> PAGEREF _Toc6675544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484A508F" w14:textId="35532BD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5" w:history="1">
        <w:r w:rsidR="00D86572" w:rsidRPr="00A121E4">
          <w:rPr>
            <w:rStyle w:val="Hyperlink"/>
            <w:noProof/>
          </w:rPr>
          <w:t>3.44.2 index property</w:t>
        </w:r>
        <w:r w:rsidR="00D86572">
          <w:rPr>
            <w:noProof/>
            <w:webHidden/>
          </w:rPr>
          <w:tab/>
        </w:r>
        <w:r w:rsidR="00D86572">
          <w:rPr>
            <w:noProof/>
            <w:webHidden/>
          </w:rPr>
          <w:fldChar w:fldCharType="begin"/>
        </w:r>
        <w:r w:rsidR="00D86572">
          <w:rPr>
            <w:noProof/>
            <w:webHidden/>
          </w:rPr>
          <w:instrText xml:space="preserve"> PAGEREF _Toc6675545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660166B2" w14:textId="77A675D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6" w:history="1">
        <w:r w:rsidR="00D86572" w:rsidRPr="00A121E4">
          <w:rPr>
            <w:rStyle w:val="Hyperlink"/>
            <w:noProof/>
          </w:rPr>
          <w:t>3.44.3 protocol property</w:t>
        </w:r>
        <w:r w:rsidR="00D86572">
          <w:rPr>
            <w:noProof/>
            <w:webHidden/>
          </w:rPr>
          <w:tab/>
        </w:r>
        <w:r w:rsidR="00D86572">
          <w:rPr>
            <w:noProof/>
            <w:webHidden/>
          </w:rPr>
          <w:fldChar w:fldCharType="begin"/>
        </w:r>
        <w:r w:rsidR="00D86572">
          <w:rPr>
            <w:noProof/>
            <w:webHidden/>
          </w:rPr>
          <w:instrText xml:space="preserve"> PAGEREF _Toc6675546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5ECDB851" w14:textId="1D776B2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7" w:history="1">
        <w:r w:rsidR="00D86572" w:rsidRPr="00A121E4">
          <w:rPr>
            <w:rStyle w:val="Hyperlink"/>
            <w:noProof/>
          </w:rPr>
          <w:t>3.44.4 version property</w:t>
        </w:r>
        <w:r w:rsidR="00D86572">
          <w:rPr>
            <w:noProof/>
            <w:webHidden/>
          </w:rPr>
          <w:tab/>
        </w:r>
        <w:r w:rsidR="00D86572">
          <w:rPr>
            <w:noProof/>
            <w:webHidden/>
          </w:rPr>
          <w:fldChar w:fldCharType="begin"/>
        </w:r>
        <w:r w:rsidR="00D86572">
          <w:rPr>
            <w:noProof/>
            <w:webHidden/>
          </w:rPr>
          <w:instrText xml:space="preserve"> PAGEREF _Toc6675547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1524ECB8" w14:textId="539D1BD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8" w:history="1">
        <w:r w:rsidR="00D86572" w:rsidRPr="00A121E4">
          <w:rPr>
            <w:rStyle w:val="Hyperlink"/>
            <w:noProof/>
          </w:rPr>
          <w:t>3.44.5 target property</w:t>
        </w:r>
        <w:r w:rsidR="00D86572">
          <w:rPr>
            <w:noProof/>
            <w:webHidden/>
          </w:rPr>
          <w:tab/>
        </w:r>
        <w:r w:rsidR="00D86572">
          <w:rPr>
            <w:noProof/>
            <w:webHidden/>
          </w:rPr>
          <w:fldChar w:fldCharType="begin"/>
        </w:r>
        <w:r w:rsidR="00D86572">
          <w:rPr>
            <w:noProof/>
            <w:webHidden/>
          </w:rPr>
          <w:instrText xml:space="preserve"> PAGEREF _Toc6675548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449A1AE5" w14:textId="6DFE216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49" w:history="1">
        <w:r w:rsidR="00D86572" w:rsidRPr="00A121E4">
          <w:rPr>
            <w:rStyle w:val="Hyperlink"/>
            <w:noProof/>
          </w:rPr>
          <w:t>3.44.6 method property</w:t>
        </w:r>
        <w:r w:rsidR="00D86572">
          <w:rPr>
            <w:noProof/>
            <w:webHidden/>
          </w:rPr>
          <w:tab/>
        </w:r>
        <w:r w:rsidR="00D86572">
          <w:rPr>
            <w:noProof/>
            <w:webHidden/>
          </w:rPr>
          <w:fldChar w:fldCharType="begin"/>
        </w:r>
        <w:r w:rsidR="00D86572">
          <w:rPr>
            <w:noProof/>
            <w:webHidden/>
          </w:rPr>
          <w:instrText xml:space="preserve"> PAGEREF _Toc6675549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6706AB0A" w14:textId="62622E5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0" w:history="1">
        <w:r w:rsidR="00D86572" w:rsidRPr="00A121E4">
          <w:rPr>
            <w:rStyle w:val="Hyperlink"/>
            <w:noProof/>
          </w:rPr>
          <w:t>3.44.7 headers property</w:t>
        </w:r>
        <w:r w:rsidR="00D86572">
          <w:rPr>
            <w:noProof/>
            <w:webHidden/>
          </w:rPr>
          <w:tab/>
        </w:r>
        <w:r w:rsidR="00D86572">
          <w:rPr>
            <w:noProof/>
            <w:webHidden/>
          </w:rPr>
          <w:fldChar w:fldCharType="begin"/>
        </w:r>
        <w:r w:rsidR="00D86572">
          <w:rPr>
            <w:noProof/>
            <w:webHidden/>
          </w:rPr>
          <w:instrText xml:space="preserve"> PAGEREF _Toc6675550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05DC9566" w14:textId="6DFAC2D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1" w:history="1">
        <w:r w:rsidR="00D86572" w:rsidRPr="00A121E4">
          <w:rPr>
            <w:rStyle w:val="Hyperlink"/>
            <w:noProof/>
          </w:rPr>
          <w:t>3.44.8 parameters property</w:t>
        </w:r>
        <w:r w:rsidR="00D86572">
          <w:rPr>
            <w:noProof/>
            <w:webHidden/>
          </w:rPr>
          <w:tab/>
        </w:r>
        <w:r w:rsidR="00D86572">
          <w:rPr>
            <w:noProof/>
            <w:webHidden/>
          </w:rPr>
          <w:fldChar w:fldCharType="begin"/>
        </w:r>
        <w:r w:rsidR="00D86572">
          <w:rPr>
            <w:noProof/>
            <w:webHidden/>
          </w:rPr>
          <w:instrText xml:space="preserve"> PAGEREF _Toc6675551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7A5C19B5" w14:textId="0819ABD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2" w:history="1">
        <w:r w:rsidR="00D86572" w:rsidRPr="00A121E4">
          <w:rPr>
            <w:rStyle w:val="Hyperlink"/>
            <w:noProof/>
          </w:rPr>
          <w:t>3.44.9 body property</w:t>
        </w:r>
        <w:r w:rsidR="00D86572">
          <w:rPr>
            <w:noProof/>
            <w:webHidden/>
          </w:rPr>
          <w:tab/>
        </w:r>
        <w:r w:rsidR="00D86572">
          <w:rPr>
            <w:noProof/>
            <w:webHidden/>
          </w:rPr>
          <w:fldChar w:fldCharType="begin"/>
        </w:r>
        <w:r w:rsidR="00D86572">
          <w:rPr>
            <w:noProof/>
            <w:webHidden/>
          </w:rPr>
          <w:instrText xml:space="preserve"> PAGEREF _Toc6675552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3A5322AD" w14:textId="29209DB5"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53" w:history="1">
        <w:r w:rsidR="00D86572" w:rsidRPr="00A121E4">
          <w:rPr>
            <w:rStyle w:val="Hyperlink"/>
            <w:noProof/>
          </w:rPr>
          <w:t>3.45 response object</w:t>
        </w:r>
        <w:r w:rsidR="00D86572">
          <w:rPr>
            <w:noProof/>
            <w:webHidden/>
          </w:rPr>
          <w:tab/>
        </w:r>
        <w:r w:rsidR="00D86572">
          <w:rPr>
            <w:noProof/>
            <w:webHidden/>
          </w:rPr>
          <w:fldChar w:fldCharType="begin"/>
        </w:r>
        <w:r w:rsidR="00D86572">
          <w:rPr>
            <w:noProof/>
            <w:webHidden/>
          </w:rPr>
          <w:instrText xml:space="preserve"> PAGEREF _Toc6675553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2660C4F" w14:textId="4F7AF10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4" w:history="1">
        <w:r w:rsidR="00D86572" w:rsidRPr="00A121E4">
          <w:rPr>
            <w:rStyle w:val="Hyperlink"/>
            <w:noProof/>
          </w:rPr>
          <w:t>3.45.1 General</w:t>
        </w:r>
        <w:r w:rsidR="00D86572">
          <w:rPr>
            <w:noProof/>
            <w:webHidden/>
          </w:rPr>
          <w:tab/>
        </w:r>
        <w:r w:rsidR="00D86572">
          <w:rPr>
            <w:noProof/>
            <w:webHidden/>
          </w:rPr>
          <w:fldChar w:fldCharType="begin"/>
        </w:r>
        <w:r w:rsidR="00D86572">
          <w:rPr>
            <w:noProof/>
            <w:webHidden/>
          </w:rPr>
          <w:instrText xml:space="preserve"> PAGEREF _Toc6675554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FF2F4C9" w14:textId="6BBF710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5" w:history="1">
        <w:r w:rsidR="00D86572" w:rsidRPr="00A121E4">
          <w:rPr>
            <w:rStyle w:val="Hyperlink"/>
            <w:noProof/>
          </w:rPr>
          <w:t>3.45.2 index property</w:t>
        </w:r>
        <w:r w:rsidR="00D86572">
          <w:rPr>
            <w:noProof/>
            <w:webHidden/>
          </w:rPr>
          <w:tab/>
        </w:r>
        <w:r w:rsidR="00D86572">
          <w:rPr>
            <w:noProof/>
            <w:webHidden/>
          </w:rPr>
          <w:fldChar w:fldCharType="begin"/>
        </w:r>
        <w:r w:rsidR="00D86572">
          <w:rPr>
            <w:noProof/>
            <w:webHidden/>
          </w:rPr>
          <w:instrText xml:space="preserve"> PAGEREF _Toc6675555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66A5A4CD" w14:textId="079364C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6" w:history="1">
        <w:r w:rsidR="00D86572" w:rsidRPr="00A121E4">
          <w:rPr>
            <w:rStyle w:val="Hyperlink"/>
            <w:noProof/>
          </w:rPr>
          <w:t>3.45.3 protocol property</w:t>
        </w:r>
        <w:r w:rsidR="00D86572">
          <w:rPr>
            <w:noProof/>
            <w:webHidden/>
          </w:rPr>
          <w:tab/>
        </w:r>
        <w:r w:rsidR="00D86572">
          <w:rPr>
            <w:noProof/>
            <w:webHidden/>
          </w:rPr>
          <w:fldChar w:fldCharType="begin"/>
        </w:r>
        <w:r w:rsidR="00D86572">
          <w:rPr>
            <w:noProof/>
            <w:webHidden/>
          </w:rPr>
          <w:instrText xml:space="preserve"> PAGEREF _Toc6675556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7BB027E2" w14:textId="773E55B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7" w:history="1">
        <w:r w:rsidR="00D86572" w:rsidRPr="00A121E4">
          <w:rPr>
            <w:rStyle w:val="Hyperlink"/>
            <w:noProof/>
          </w:rPr>
          <w:t>3.45.4 version property</w:t>
        </w:r>
        <w:r w:rsidR="00D86572">
          <w:rPr>
            <w:noProof/>
            <w:webHidden/>
          </w:rPr>
          <w:tab/>
        </w:r>
        <w:r w:rsidR="00D86572">
          <w:rPr>
            <w:noProof/>
            <w:webHidden/>
          </w:rPr>
          <w:fldChar w:fldCharType="begin"/>
        </w:r>
        <w:r w:rsidR="00D86572">
          <w:rPr>
            <w:noProof/>
            <w:webHidden/>
          </w:rPr>
          <w:instrText xml:space="preserve"> PAGEREF _Toc6675557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FF6FA05" w14:textId="24B5CA2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8" w:history="1">
        <w:r w:rsidR="00D86572" w:rsidRPr="00A121E4">
          <w:rPr>
            <w:rStyle w:val="Hyperlink"/>
            <w:noProof/>
          </w:rPr>
          <w:t>3.45.5 statusCode property</w:t>
        </w:r>
        <w:r w:rsidR="00D86572">
          <w:rPr>
            <w:noProof/>
            <w:webHidden/>
          </w:rPr>
          <w:tab/>
        </w:r>
        <w:r w:rsidR="00D86572">
          <w:rPr>
            <w:noProof/>
            <w:webHidden/>
          </w:rPr>
          <w:fldChar w:fldCharType="begin"/>
        </w:r>
        <w:r w:rsidR="00D86572">
          <w:rPr>
            <w:noProof/>
            <w:webHidden/>
          </w:rPr>
          <w:instrText xml:space="preserve"> PAGEREF _Toc6675558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0E26177" w14:textId="4CF5CB4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59" w:history="1">
        <w:r w:rsidR="00D86572" w:rsidRPr="00A121E4">
          <w:rPr>
            <w:rStyle w:val="Hyperlink"/>
            <w:noProof/>
          </w:rPr>
          <w:t>3.45.6 reasonPhrase property</w:t>
        </w:r>
        <w:r w:rsidR="00D86572">
          <w:rPr>
            <w:noProof/>
            <w:webHidden/>
          </w:rPr>
          <w:tab/>
        </w:r>
        <w:r w:rsidR="00D86572">
          <w:rPr>
            <w:noProof/>
            <w:webHidden/>
          </w:rPr>
          <w:fldChar w:fldCharType="begin"/>
        </w:r>
        <w:r w:rsidR="00D86572">
          <w:rPr>
            <w:noProof/>
            <w:webHidden/>
          </w:rPr>
          <w:instrText xml:space="preserve"> PAGEREF _Toc6675559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77C1EF4A" w14:textId="016474E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0" w:history="1">
        <w:r w:rsidR="00D86572" w:rsidRPr="00A121E4">
          <w:rPr>
            <w:rStyle w:val="Hyperlink"/>
            <w:noProof/>
          </w:rPr>
          <w:t>3.45.7 headers property</w:t>
        </w:r>
        <w:r w:rsidR="00D86572">
          <w:rPr>
            <w:noProof/>
            <w:webHidden/>
          </w:rPr>
          <w:tab/>
        </w:r>
        <w:r w:rsidR="00D86572">
          <w:rPr>
            <w:noProof/>
            <w:webHidden/>
          </w:rPr>
          <w:fldChar w:fldCharType="begin"/>
        </w:r>
        <w:r w:rsidR="00D86572">
          <w:rPr>
            <w:noProof/>
            <w:webHidden/>
          </w:rPr>
          <w:instrText xml:space="preserve"> PAGEREF _Toc6675560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6605DAA6" w14:textId="092BB85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1" w:history="1">
        <w:r w:rsidR="00D86572" w:rsidRPr="00A121E4">
          <w:rPr>
            <w:rStyle w:val="Hyperlink"/>
            <w:noProof/>
          </w:rPr>
          <w:t>3.45.8 body property</w:t>
        </w:r>
        <w:r w:rsidR="00D86572">
          <w:rPr>
            <w:noProof/>
            <w:webHidden/>
          </w:rPr>
          <w:tab/>
        </w:r>
        <w:r w:rsidR="00D86572">
          <w:rPr>
            <w:noProof/>
            <w:webHidden/>
          </w:rPr>
          <w:fldChar w:fldCharType="begin"/>
        </w:r>
        <w:r w:rsidR="00D86572">
          <w:rPr>
            <w:noProof/>
            <w:webHidden/>
          </w:rPr>
          <w:instrText xml:space="preserve"> PAGEREF _Toc6675561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09A1FA62" w14:textId="20B3CE6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62" w:history="1">
        <w:r w:rsidR="00D86572" w:rsidRPr="00A121E4">
          <w:rPr>
            <w:rStyle w:val="Hyperlink"/>
            <w:noProof/>
          </w:rPr>
          <w:t>3.46 resultProvenance object</w:t>
        </w:r>
        <w:r w:rsidR="00D86572">
          <w:rPr>
            <w:noProof/>
            <w:webHidden/>
          </w:rPr>
          <w:tab/>
        </w:r>
        <w:r w:rsidR="00D86572">
          <w:rPr>
            <w:noProof/>
            <w:webHidden/>
          </w:rPr>
          <w:fldChar w:fldCharType="begin"/>
        </w:r>
        <w:r w:rsidR="00D86572">
          <w:rPr>
            <w:noProof/>
            <w:webHidden/>
          </w:rPr>
          <w:instrText xml:space="preserve"> PAGEREF _Toc6675562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260F408B" w14:textId="1EA480D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3" w:history="1">
        <w:r w:rsidR="00D86572" w:rsidRPr="00A121E4">
          <w:rPr>
            <w:rStyle w:val="Hyperlink"/>
            <w:noProof/>
          </w:rPr>
          <w:t>3.46.1 General</w:t>
        </w:r>
        <w:r w:rsidR="00D86572">
          <w:rPr>
            <w:noProof/>
            <w:webHidden/>
          </w:rPr>
          <w:tab/>
        </w:r>
        <w:r w:rsidR="00D86572">
          <w:rPr>
            <w:noProof/>
            <w:webHidden/>
          </w:rPr>
          <w:fldChar w:fldCharType="begin"/>
        </w:r>
        <w:r w:rsidR="00D86572">
          <w:rPr>
            <w:noProof/>
            <w:webHidden/>
          </w:rPr>
          <w:instrText xml:space="preserve"> PAGEREF _Toc6675563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322BDE27" w14:textId="6AABACC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4" w:history="1">
        <w:r w:rsidR="00D86572" w:rsidRPr="00A121E4">
          <w:rPr>
            <w:rStyle w:val="Hyperlink"/>
            <w:noProof/>
          </w:rPr>
          <w:t>3.46.2 firstDetectionTimeUtc property</w:t>
        </w:r>
        <w:r w:rsidR="00D86572">
          <w:rPr>
            <w:noProof/>
            <w:webHidden/>
          </w:rPr>
          <w:tab/>
        </w:r>
        <w:r w:rsidR="00D86572">
          <w:rPr>
            <w:noProof/>
            <w:webHidden/>
          </w:rPr>
          <w:fldChar w:fldCharType="begin"/>
        </w:r>
        <w:r w:rsidR="00D86572">
          <w:rPr>
            <w:noProof/>
            <w:webHidden/>
          </w:rPr>
          <w:instrText xml:space="preserve"> PAGEREF _Toc6675564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57F646D9" w14:textId="5FB925B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5" w:history="1">
        <w:r w:rsidR="00D86572" w:rsidRPr="00A121E4">
          <w:rPr>
            <w:rStyle w:val="Hyperlink"/>
            <w:noProof/>
          </w:rPr>
          <w:t>3.46.3 lastDetectionTimeUtc property</w:t>
        </w:r>
        <w:r w:rsidR="00D86572">
          <w:rPr>
            <w:noProof/>
            <w:webHidden/>
          </w:rPr>
          <w:tab/>
        </w:r>
        <w:r w:rsidR="00D86572">
          <w:rPr>
            <w:noProof/>
            <w:webHidden/>
          </w:rPr>
          <w:fldChar w:fldCharType="begin"/>
        </w:r>
        <w:r w:rsidR="00D86572">
          <w:rPr>
            <w:noProof/>
            <w:webHidden/>
          </w:rPr>
          <w:instrText xml:space="preserve"> PAGEREF _Toc6675565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1E08D404" w14:textId="3CBE56F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6" w:history="1">
        <w:r w:rsidR="00D86572" w:rsidRPr="00A121E4">
          <w:rPr>
            <w:rStyle w:val="Hyperlink"/>
            <w:noProof/>
          </w:rPr>
          <w:t>3.46.4 firstDetectionRunGuid property</w:t>
        </w:r>
        <w:r w:rsidR="00D86572">
          <w:rPr>
            <w:noProof/>
            <w:webHidden/>
          </w:rPr>
          <w:tab/>
        </w:r>
        <w:r w:rsidR="00D86572">
          <w:rPr>
            <w:noProof/>
            <w:webHidden/>
          </w:rPr>
          <w:fldChar w:fldCharType="begin"/>
        </w:r>
        <w:r w:rsidR="00D86572">
          <w:rPr>
            <w:noProof/>
            <w:webHidden/>
          </w:rPr>
          <w:instrText xml:space="preserve"> PAGEREF _Toc6675566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3BA677B" w14:textId="701794A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7" w:history="1">
        <w:r w:rsidR="00D86572" w:rsidRPr="00A121E4">
          <w:rPr>
            <w:rStyle w:val="Hyperlink"/>
            <w:noProof/>
          </w:rPr>
          <w:t>3.46.5 lastDetectionRunGuid property</w:t>
        </w:r>
        <w:r w:rsidR="00D86572">
          <w:rPr>
            <w:noProof/>
            <w:webHidden/>
          </w:rPr>
          <w:tab/>
        </w:r>
        <w:r w:rsidR="00D86572">
          <w:rPr>
            <w:noProof/>
            <w:webHidden/>
          </w:rPr>
          <w:fldChar w:fldCharType="begin"/>
        </w:r>
        <w:r w:rsidR="00D86572">
          <w:rPr>
            <w:noProof/>
            <w:webHidden/>
          </w:rPr>
          <w:instrText xml:space="preserve"> PAGEREF _Toc6675567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3120C535" w14:textId="0DFE7EB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8" w:history="1">
        <w:r w:rsidR="00D86572" w:rsidRPr="00A121E4">
          <w:rPr>
            <w:rStyle w:val="Hyperlink"/>
            <w:noProof/>
          </w:rPr>
          <w:t>3.46.6 invocationIndex property</w:t>
        </w:r>
        <w:r w:rsidR="00D86572">
          <w:rPr>
            <w:noProof/>
            <w:webHidden/>
          </w:rPr>
          <w:tab/>
        </w:r>
        <w:r w:rsidR="00D86572">
          <w:rPr>
            <w:noProof/>
            <w:webHidden/>
          </w:rPr>
          <w:fldChar w:fldCharType="begin"/>
        </w:r>
        <w:r w:rsidR="00D86572">
          <w:rPr>
            <w:noProof/>
            <w:webHidden/>
          </w:rPr>
          <w:instrText xml:space="preserve"> PAGEREF _Toc6675568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13A4ED4" w14:textId="7D702F6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69" w:history="1">
        <w:r w:rsidR="00D86572" w:rsidRPr="00A121E4">
          <w:rPr>
            <w:rStyle w:val="Hyperlink"/>
            <w:noProof/>
          </w:rPr>
          <w:t>3.46.7 conversionSources property</w:t>
        </w:r>
        <w:r w:rsidR="00D86572">
          <w:rPr>
            <w:noProof/>
            <w:webHidden/>
          </w:rPr>
          <w:tab/>
        </w:r>
        <w:r w:rsidR="00D86572">
          <w:rPr>
            <w:noProof/>
            <w:webHidden/>
          </w:rPr>
          <w:fldChar w:fldCharType="begin"/>
        </w:r>
        <w:r w:rsidR="00D86572">
          <w:rPr>
            <w:noProof/>
            <w:webHidden/>
          </w:rPr>
          <w:instrText xml:space="preserve"> PAGEREF _Toc6675569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44EF0D48" w14:textId="14AA6290"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70" w:history="1">
        <w:r w:rsidR="00D86572" w:rsidRPr="00A121E4">
          <w:rPr>
            <w:rStyle w:val="Hyperlink"/>
            <w:noProof/>
          </w:rPr>
          <w:t>3.47</w:t>
        </w:r>
        <w:r w:rsidR="00D86572" w:rsidRPr="00A121E4">
          <w:rPr>
            <w:rStyle w:val="Hyperlink"/>
            <w:bCs/>
            <w:noProof/>
          </w:rPr>
          <w:t xml:space="preserve"> reportingDescriptor</w:t>
        </w:r>
        <w:r w:rsidR="00D86572" w:rsidRPr="00A121E4">
          <w:rPr>
            <w:rStyle w:val="Hyperlink"/>
            <w:noProof/>
          </w:rPr>
          <w:t xml:space="preserve"> object</w:t>
        </w:r>
        <w:r w:rsidR="00D86572">
          <w:rPr>
            <w:noProof/>
            <w:webHidden/>
          </w:rPr>
          <w:tab/>
        </w:r>
        <w:r w:rsidR="00D86572">
          <w:rPr>
            <w:noProof/>
            <w:webHidden/>
          </w:rPr>
          <w:fldChar w:fldCharType="begin"/>
        </w:r>
        <w:r w:rsidR="00D86572">
          <w:rPr>
            <w:noProof/>
            <w:webHidden/>
          </w:rPr>
          <w:instrText xml:space="preserve"> PAGEREF _Toc6675570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1DD5D13" w14:textId="21B87E2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1" w:history="1">
        <w:r w:rsidR="00D86572" w:rsidRPr="00A121E4">
          <w:rPr>
            <w:rStyle w:val="Hyperlink"/>
            <w:noProof/>
          </w:rPr>
          <w:t>3.47.1 General</w:t>
        </w:r>
        <w:r w:rsidR="00D86572">
          <w:rPr>
            <w:noProof/>
            <w:webHidden/>
          </w:rPr>
          <w:tab/>
        </w:r>
        <w:r w:rsidR="00D86572">
          <w:rPr>
            <w:noProof/>
            <w:webHidden/>
          </w:rPr>
          <w:fldChar w:fldCharType="begin"/>
        </w:r>
        <w:r w:rsidR="00D86572">
          <w:rPr>
            <w:noProof/>
            <w:webHidden/>
          </w:rPr>
          <w:instrText xml:space="preserve"> PAGEREF _Toc6675571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4448542E" w14:textId="76C04E5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2" w:history="1">
        <w:r w:rsidR="00D86572" w:rsidRPr="00A121E4">
          <w:rPr>
            <w:rStyle w:val="Hyperlink"/>
            <w:noProof/>
          </w:rPr>
          <w:t>3.47.2 Constraints</w:t>
        </w:r>
        <w:r w:rsidR="00D86572">
          <w:rPr>
            <w:noProof/>
            <w:webHidden/>
          </w:rPr>
          <w:tab/>
        </w:r>
        <w:r w:rsidR="00D86572">
          <w:rPr>
            <w:noProof/>
            <w:webHidden/>
          </w:rPr>
          <w:fldChar w:fldCharType="begin"/>
        </w:r>
        <w:r w:rsidR="00D86572">
          <w:rPr>
            <w:noProof/>
            <w:webHidden/>
          </w:rPr>
          <w:instrText xml:space="preserve"> PAGEREF _Toc6675572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5D23DFB" w14:textId="2757E1D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3" w:history="1">
        <w:r w:rsidR="00D86572" w:rsidRPr="00A121E4">
          <w:rPr>
            <w:rStyle w:val="Hyperlink"/>
            <w:noProof/>
          </w:rPr>
          <w:t>3.47.3 id property</w:t>
        </w:r>
        <w:r w:rsidR="00D86572">
          <w:rPr>
            <w:noProof/>
            <w:webHidden/>
          </w:rPr>
          <w:tab/>
        </w:r>
        <w:r w:rsidR="00D86572">
          <w:rPr>
            <w:noProof/>
            <w:webHidden/>
          </w:rPr>
          <w:fldChar w:fldCharType="begin"/>
        </w:r>
        <w:r w:rsidR="00D86572">
          <w:rPr>
            <w:noProof/>
            <w:webHidden/>
          </w:rPr>
          <w:instrText xml:space="preserve"> PAGEREF _Toc6675573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0DA094C9" w14:textId="64F4AC7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4" w:history="1">
        <w:r w:rsidR="00D86572" w:rsidRPr="00A121E4">
          <w:rPr>
            <w:rStyle w:val="Hyperlink"/>
            <w:noProof/>
          </w:rPr>
          <w:t>3.47.4 deprecatedIds property</w:t>
        </w:r>
        <w:r w:rsidR="00D86572">
          <w:rPr>
            <w:noProof/>
            <w:webHidden/>
          </w:rPr>
          <w:tab/>
        </w:r>
        <w:r w:rsidR="00D86572">
          <w:rPr>
            <w:noProof/>
            <w:webHidden/>
          </w:rPr>
          <w:fldChar w:fldCharType="begin"/>
        </w:r>
        <w:r w:rsidR="00D86572">
          <w:rPr>
            <w:noProof/>
            <w:webHidden/>
          </w:rPr>
          <w:instrText xml:space="preserve"> PAGEREF _Toc6675574 \h </w:instrText>
        </w:r>
        <w:r w:rsidR="00D86572">
          <w:rPr>
            <w:noProof/>
            <w:webHidden/>
          </w:rPr>
        </w:r>
        <w:r w:rsidR="00D86572">
          <w:rPr>
            <w:noProof/>
            <w:webHidden/>
          </w:rPr>
          <w:fldChar w:fldCharType="separate"/>
        </w:r>
        <w:r w:rsidR="00D86572">
          <w:rPr>
            <w:noProof/>
            <w:webHidden/>
          </w:rPr>
          <w:t>155</w:t>
        </w:r>
        <w:r w:rsidR="00D86572">
          <w:rPr>
            <w:noProof/>
            <w:webHidden/>
          </w:rPr>
          <w:fldChar w:fldCharType="end"/>
        </w:r>
      </w:hyperlink>
    </w:p>
    <w:p w14:paraId="6478AB40" w14:textId="4F72DBB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5" w:history="1">
        <w:r w:rsidR="00D86572" w:rsidRPr="00A121E4">
          <w:rPr>
            <w:rStyle w:val="Hyperlink"/>
            <w:noProof/>
          </w:rPr>
          <w:t>3.47.5 guid property</w:t>
        </w:r>
        <w:r w:rsidR="00D86572">
          <w:rPr>
            <w:noProof/>
            <w:webHidden/>
          </w:rPr>
          <w:tab/>
        </w:r>
        <w:r w:rsidR="00D86572">
          <w:rPr>
            <w:noProof/>
            <w:webHidden/>
          </w:rPr>
          <w:fldChar w:fldCharType="begin"/>
        </w:r>
        <w:r w:rsidR="00D86572">
          <w:rPr>
            <w:noProof/>
            <w:webHidden/>
          </w:rPr>
          <w:instrText xml:space="preserve"> PAGEREF _Toc6675575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44E93FD" w14:textId="7535FB5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6" w:history="1">
        <w:r w:rsidR="00D86572" w:rsidRPr="00A121E4">
          <w:rPr>
            <w:rStyle w:val="Hyperlink"/>
            <w:noProof/>
          </w:rPr>
          <w:t>3.47.6 deprecatedGuids property</w:t>
        </w:r>
        <w:r w:rsidR="00D86572">
          <w:rPr>
            <w:noProof/>
            <w:webHidden/>
          </w:rPr>
          <w:tab/>
        </w:r>
        <w:r w:rsidR="00D86572">
          <w:rPr>
            <w:noProof/>
            <w:webHidden/>
          </w:rPr>
          <w:fldChar w:fldCharType="begin"/>
        </w:r>
        <w:r w:rsidR="00D86572">
          <w:rPr>
            <w:noProof/>
            <w:webHidden/>
          </w:rPr>
          <w:instrText xml:space="preserve"> PAGEREF _Toc6675576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55900D4D" w14:textId="0B96F2B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7" w:history="1">
        <w:r w:rsidR="00D86572" w:rsidRPr="00A121E4">
          <w:rPr>
            <w:rStyle w:val="Hyperlink"/>
            <w:noProof/>
          </w:rPr>
          <w:t>3.47.7 name property</w:t>
        </w:r>
        <w:r w:rsidR="00D86572">
          <w:rPr>
            <w:noProof/>
            <w:webHidden/>
          </w:rPr>
          <w:tab/>
        </w:r>
        <w:r w:rsidR="00D86572">
          <w:rPr>
            <w:noProof/>
            <w:webHidden/>
          </w:rPr>
          <w:fldChar w:fldCharType="begin"/>
        </w:r>
        <w:r w:rsidR="00D86572">
          <w:rPr>
            <w:noProof/>
            <w:webHidden/>
          </w:rPr>
          <w:instrText xml:space="preserve"> PAGEREF _Toc6675577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125B2C40" w14:textId="631271F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8" w:history="1">
        <w:r w:rsidR="00D86572" w:rsidRPr="00A121E4">
          <w:rPr>
            <w:rStyle w:val="Hyperlink"/>
            <w:noProof/>
          </w:rPr>
          <w:t>3.47.8 deprecatedNames property</w:t>
        </w:r>
        <w:r w:rsidR="00D86572">
          <w:rPr>
            <w:noProof/>
            <w:webHidden/>
          </w:rPr>
          <w:tab/>
        </w:r>
        <w:r w:rsidR="00D86572">
          <w:rPr>
            <w:noProof/>
            <w:webHidden/>
          </w:rPr>
          <w:fldChar w:fldCharType="begin"/>
        </w:r>
        <w:r w:rsidR="00D86572">
          <w:rPr>
            <w:noProof/>
            <w:webHidden/>
          </w:rPr>
          <w:instrText xml:space="preserve"> PAGEREF _Toc6675578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EBD4E98" w14:textId="4C82AAC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79" w:history="1">
        <w:r w:rsidR="00D86572" w:rsidRPr="00A121E4">
          <w:rPr>
            <w:rStyle w:val="Hyperlink"/>
            <w:noProof/>
          </w:rPr>
          <w:t>3.47.9 shortDescription property</w:t>
        </w:r>
        <w:r w:rsidR="00D86572">
          <w:rPr>
            <w:noProof/>
            <w:webHidden/>
          </w:rPr>
          <w:tab/>
        </w:r>
        <w:r w:rsidR="00D86572">
          <w:rPr>
            <w:noProof/>
            <w:webHidden/>
          </w:rPr>
          <w:fldChar w:fldCharType="begin"/>
        </w:r>
        <w:r w:rsidR="00D86572">
          <w:rPr>
            <w:noProof/>
            <w:webHidden/>
          </w:rPr>
          <w:instrText xml:space="preserve"> PAGEREF _Toc6675579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F7CF1AA" w14:textId="0E31BE2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0" w:history="1">
        <w:r w:rsidR="00D86572" w:rsidRPr="00A121E4">
          <w:rPr>
            <w:rStyle w:val="Hyperlink"/>
            <w:noProof/>
          </w:rPr>
          <w:t>3.47.10 fullDescription property</w:t>
        </w:r>
        <w:r w:rsidR="00D86572">
          <w:rPr>
            <w:noProof/>
            <w:webHidden/>
          </w:rPr>
          <w:tab/>
        </w:r>
        <w:r w:rsidR="00D86572">
          <w:rPr>
            <w:noProof/>
            <w:webHidden/>
          </w:rPr>
          <w:fldChar w:fldCharType="begin"/>
        </w:r>
        <w:r w:rsidR="00D86572">
          <w:rPr>
            <w:noProof/>
            <w:webHidden/>
          </w:rPr>
          <w:instrText xml:space="preserve"> PAGEREF _Toc6675580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74FD570" w14:textId="737CD13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1" w:history="1">
        <w:r w:rsidR="00D86572" w:rsidRPr="00A121E4">
          <w:rPr>
            <w:rStyle w:val="Hyperlink"/>
            <w:noProof/>
          </w:rPr>
          <w:t>3.47.11 messageStrings property</w:t>
        </w:r>
        <w:r w:rsidR="00D86572">
          <w:rPr>
            <w:noProof/>
            <w:webHidden/>
          </w:rPr>
          <w:tab/>
        </w:r>
        <w:r w:rsidR="00D86572">
          <w:rPr>
            <w:noProof/>
            <w:webHidden/>
          </w:rPr>
          <w:fldChar w:fldCharType="begin"/>
        </w:r>
        <w:r w:rsidR="00D86572">
          <w:rPr>
            <w:noProof/>
            <w:webHidden/>
          </w:rPr>
          <w:instrText xml:space="preserve"> PAGEREF _Toc6675581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1CBBD287" w14:textId="575D903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2" w:history="1">
        <w:r w:rsidR="00D86572" w:rsidRPr="00A121E4">
          <w:rPr>
            <w:rStyle w:val="Hyperlink"/>
            <w:noProof/>
          </w:rPr>
          <w:t>3.47.12 helpUri property</w:t>
        </w:r>
        <w:r w:rsidR="00D86572">
          <w:rPr>
            <w:noProof/>
            <w:webHidden/>
          </w:rPr>
          <w:tab/>
        </w:r>
        <w:r w:rsidR="00D86572">
          <w:rPr>
            <w:noProof/>
            <w:webHidden/>
          </w:rPr>
          <w:fldChar w:fldCharType="begin"/>
        </w:r>
        <w:r w:rsidR="00D86572">
          <w:rPr>
            <w:noProof/>
            <w:webHidden/>
          </w:rPr>
          <w:instrText xml:space="preserve"> PAGEREF _Toc6675582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6C88384B" w14:textId="1BC8C8E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3" w:history="1">
        <w:r w:rsidR="00D86572" w:rsidRPr="00A121E4">
          <w:rPr>
            <w:rStyle w:val="Hyperlink"/>
            <w:noProof/>
          </w:rPr>
          <w:t>3.47.13 help property</w:t>
        </w:r>
        <w:r w:rsidR="00D86572">
          <w:rPr>
            <w:noProof/>
            <w:webHidden/>
          </w:rPr>
          <w:tab/>
        </w:r>
        <w:r w:rsidR="00D86572">
          <w:rPr>
            <w:noProof/>
            <w:webHidden/>
          </w:rPr>
          <w:fldChar w:fldCharType="begin"/>
        </w:r>
        <w:r w:rsidR="00D86572">
          <w:rPr>
            <w:noProof/>
            <w:webHidden/>
          </w:rPr>
          <w:instrText xml:space="preserve"> PAGEREF _Toc6675583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40E47860" w14:textId="45C1A40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4" w:history="1">
        <w:r w:rsidR="00D86572" w:rsidRPr="00A121E4">
          <w:rPr>
            <w:rStyle w:val="Hyperlink"/>
            <w:noProof/>
          </w:rPr>
          <w:t>3.47.14 defaultConfiguration property</w:t>
        </w:r>
        <w:r w:rsidR="00D86572">
          <w:rPr>
            <w:noProof/>
            <w:webHidden/>
          </w:rPr>
          <w:tab/>
        </w:r>
        <w:r w:rsidR="00D86572">
          <w:rPr>
            <w:noProof/>
            <w:webHidden/>
          </w:rPr>
          <w:fldChar w:fldCharType="begin"/>
        </w:r>
        <w:r w:rsidR="00D86572">
          <w:rPr>
            <w:noProof/>
            <w:webHidden/>
          </w:rPr>
          <w:instrText xml:space="preserve"> PAGEREF _Toc6675584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17EAE0B5" w14:textId="6BD5A75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5" w:history="1">
        <w:r w:rsidR="00D86572" w:rsidRPr="00A121E4">
          <w:rPr>
            <w:rStyle w:val="Hyperlink"/>
            <w:noProof/>
          </w:rPr>
          <w:t>3.47.15 relationships property</w:t>
        </w:r>
        <w:r w:rsidR="00D86572">
          <w:rPr>
            <w:noProof/>
            <w:webHidden/>
          </w:rPr>
          <w:tab/>
        </w:r>
        <w:r w:rsidR="00D86572">
          <w:rPr>
            <w:noProof/>
            <w:webHidden/>
          </w:rPr>
          <w:fldChar w:fldCharType="begin"/>
        </w:r>
        <w:r w:rsidR="00D86572">
          <w:rPr>
            <w:noProof/>
            <w:webHidden/>
          </w:rPr>
          <w:instrText xml:space="preserve"> PAGEREF _Toc6675585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8BB2D76" w14:textId="7C9C699F"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86" w:history="1">
        <w:r w:rsidR="00D86572" w:rsidRPr="00A121E4">
          <w:rPr>
            <w:rStyle w:val="Hyperlink"/>
            <w:noProof/>
          </w:rPr>
          <w:t>3.48 reportingConfiguration object</w:t>
        </w:r>
        <w:r w:rsidR="00D86572">
          <w:rPr>
            <w:noProof/>
            <w:webHidden/>
          </w:rPr>
          <w:tab/>
        </w:r>
        <w:r w:rsidR="00D86572">
          <w:rPr>
            <w:noProof/>
            <w:webHidden/>
          </w:rPr>
          <w:fldChar w:fldCharType="begin"/>
        </w:r>
        <w:r w:rsidR="00D86572">
          <w:rPr>
            <w:noProof/>
            <w:webHidden/>
          </w:rPr>
          <w:instrText xml:space="preserve"> PAGEREF _Toc6675586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FCBDA11" w14:textId="0CEF471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7" w:history="1">
        <w:r w:rsidR="00D86572" w:rsidRPr="00A121E4">
          <w:rPr>
            <w:rStyle w:val="Hyperlink"/>
            <w:noProof/>
          </w:rPr>
          <w:t>3.48.1 General</w:t>
        </w:r>
        <w:r w:rsidR="00D86572">
          <w:rPr>
            <w:noProof/>
            <w:webHidden/>
          </w:rPr>
          <w:tab/>
        </w:r>
        <w:r w:rsidR="00D86572">
          <w:rPr>
            <w:noProof/>
            <w:webHidden/>
          </w:rPr>
          <w:fldChar w:fldCharType="begin"/>
        </w:r>
        <w:r w:rsidR="00D86572">
          <w:rPr>
            <w:noProof/>
            <w:webHidden/>
          </w:rPr>
          <w:instrText xml:space="preserve"> PAGEREF _Toc6675587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3A797B9E" w14:textId="01CA6B3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8" w:history="1">
        <w:r w:rsidR="00D86572" w:rsidRPr="00A121E4">
          <w:rPr>
            <w:rStyle w:val="Hyperlink"/>
            <w:noProof/>
          </w:rPr>
          <w:t>3.48.2 enabled property</w:t>
        </w:r>
        <w:r w:rsidR="00D86572">
          <w:rPr>
            <w:noProof/>
            <w:webHidden/>
          </w:rPr>
          <w:tab/>
        </w:r>
        <w:r w:rsidR="00D86572">
          <w:rPr>
            <w:noProof/>
            <w:webHidden/>
          </w:rPr>
          <w:fldChar w:fldCharType="begin"/>
        </w:r>
        <w:r w:rsidR="00D86572">
          <w:rPr>
            <w:noProof/>
            <w:webHidden/>
          </w:rPr>
          <w:instrText xml:space="preserve"> PAGEREF _Toc6675588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61883423" w14:textId="0B0152E3"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89" w:history="1">
        <w:r w:rsidR="00D86572" w:rsidRPr="00A121E4">
          <w:rPr>
            <w:rStyle w:val="Hyperlink"/>
            <w:noProof/>
          </w:rPr>
          <w:t>3.48.3 level property</w:t>
        </w:r>
        <w:r w:rsidR="00D86572">
          <w:rPr>
            <w:noProof/>
            <w:webHidden/>
          </w:rPr>
          <w:tab/>
        </w:r>
        <w:r w:rsidR="00D86572">
          <w:rPr>
            <w:noProof/>
            <w:webHidden/>
          </w:rPr>
          <w:fldChar w:fldCharType="begin"/>
        </w:r>
        <w:r w:rsidR="00D86572">
          <w:rPr>
            <w:noProof/>
            <w:webHidden/>
          </w:rPr>
          <w:instrText xml:space="preserve"> PAGEREF _Toc6675589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41451774" w14:textId="50061F5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90" w:history="1">
        <w:r w:rsidR="00D86572" w:rsidRPr="00A121E4">
          <w:rPr>
            <w:rStyle w:val="Hyperlink"/>
            <w:noProof/>
          </w:rPr>
          <w:t>3.48.4 rank property</w:t>
        </w:r>
        <w:r w:rsidR="00D86572">
          <w:rPr>
            <w:noProof/>
            <w:webHidden/>
          </w:rPr>
          <w:tab/>
        </w:r>
        <w:r w:rsidR="00D86572">
          <w:rPr>
            <w:noProof/>
            <w:webHidden/>
          </w:rPr>
          <w:fldChar w:fldCharType="begin"/>
        </w:r>
        <w:r w:rsidR="00D86572">
          <w:rPr>
            <w:noProof/>
            <w:webHidden/>
          </w:rPr>
          <w:instrText xml:space="preserve"> PAGEREF _Toc6675590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12A196D5" w14:textId="4341F0A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91" w:history="1">
        <w:r w:rsidR="00D86572" w:rsidRPr="00A121E4">
          <w:rPr>
            <w:rStyle w:val="Hyperlink"/>
            <w:noProof/>
          </w:rPr>
          <w:t>3.48.5 parameters property</w:t>
        </w:r>
        <w:r w:rsidR="00D86572">
          <w:rPr>
            <w:noProof/>
            <w:webHidden/>
          </w:rPr>
          <w:tab/>
        </w:r>
        <w:r w:rsidR="00D86572">
          <w:rPr>
            <w:noProof/>
            <w:webHidden/>
          </w:rPr>
          <w:fldChar w:fldCharType="begin"/>
        </w:r>
        <w:r w:rsidR="00D86572">
          <w:rPr>
            <w:noProof/>
            <w:webHidden/>
          </w:rPr>
          <w:instrText xml:space="preserve"> PAGEREF _Toc6675591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5C242D1D" w14:textId="427EAFFB"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92" w:history="1">
        <w:r w:rsidR="00D86572" w:rsidRPr="00A121E4">
          <w:rPr>
            <w:rStyle w:val="Hyperlink"/>
            <w:noProof/>
          </w:rPr>
          <w:t>3.49 configurationOverride object</w:t>
        </w:r>
        <w:r w:rsidR="00D86572">
          <w:rPr>
            <w:noProof/>
            <w:webHidden/>
          </w:rPr>
          <w:tab/>
        </w:r>
        <w:r w:rsidR="00D86572">
          <w:rPr>
            <w:noProof/>
            <w:webHidden/>
          </w:rPr>
          <w:fldChar w:fldCharType="begin"/>
        </w:r>
        <w:r w:rsidR="00D86572">
          <w:rPr>
            <w:noProof/>
            <w:webHidden/>
          </w:rPr>
          <w:instrText xml:space="preserve"> PAGEREF _Toc6675592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72E3932A" w14:textId="2DF6381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93" w:history="1">
        <w:r w:rsidR="00D86572" w:rsidRPr="00A121E4">
          <w:rPr>
            <w:rStyle w:val="Hyperlink"/>
            <w:noProof/>
          </w:rPr>
          <w:t>3.49.1 General</w:t>
        </w:r>
        <w:r w:rsidR="00D86572">
          <w:rPr>
            <w:noProof/>
            <w:webHidden/>
          </w:rPr>
          <w:tab/>
        </w:r>
        <w:r w:rsidR="00D86572">
          <w:rPr>
            <w:noProof/>
            <w:webHidden/>
          </w:rPr>
          <w:fldChar w:fldCharType="begin"/>
        </w:r>
        <w:r w:rsidR="00D86572">
          <w:rPr>
            <w:noProof/>
            <w:webHidden/>
          </w:rPr>
          <w:instrText xml:space="preserve"> PAGEREF _Toc6675593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F91A619" w14:textId="51453AC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94" w:history="1">
        <w:r w:rsidR="00D86572" w:rsidRPr="00A121E4">
          <w:rPr>
            <w:rStyle w:val="Hyperlink"/>
            <w:noProof/>
          </w:rPr>
          <w:t>3.49.2 descriptor property</w:t>
        </w:r>
        <w:r w:rsidR="00D86572">
          <w:rPr>
            <w:noProof/>
            <w:webHidden/>
          </w:rPr>
          <w:tab/>
        </w:r>
        <w:r w:rsidR="00D86572">
          <w:rPr>
            <w:noProof/>
            <w:webHidden/>
          </w:rPr>
          <w:fldChar w:fldCharType="begin"/>
        </w:r>
        <w:r w:rsidR="00D86572">
          <w:rPr>
            <w:noProof/>
            <w:webHidden/>
          </w:rPr>
          <w:instrText xml:space="preserve"> PAGEREF _Toc6675594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319DE007" w14:textId="3C84577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95" w:history="1">
        <w:r w:rsidR="00D86572" w:rsidRPr="00A121E4">
          <w:rPr>
            <w:rStyle w:val="Hyperlink"/>
            <w:noProof/>
          </w:rPr>
          <w:t>3.49.3 configuration property</w:t>
        </w:r>
        <w:r w:rsidR="00D86572">
          <w:rPr>
            <w:noProof/>
            <w:webHidden/>
          </w:rPr>
          <w:tab/>
        </w:r>
        <w:r w:rsidR="00D86572">
          <w:rPr>
            <w:noProof/>
            <w:webHidden/>
          </w:rPr>
          <w:fldChar w:fldCharType="begin"/>
        </w:r>
        <w:r w:rsidR="00D86572">
          <w:rPr>
            <w:noProof/>
            <w:webHidden/>
          </w:rPr>
          <w:instrText xml:space="preserve"> PAGEREF _Toc6675595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0A8494F" w14:textId="407548E1" w:rsidR="00D86572" w:rsidRDefault="00133864">
      <w:pPr>
        <w:pStyle w:val="TOC2"/>
        <w:tabs>
          <w:tab w:val="right" w:leader="dot" w:pos="9350"/>
        </w:tabs>
        <w:rPr>
          <w:rFonts w:asciiTheme="minorHAnsi" w:eastAsiaTheme="minorEastAsia" w:hAnsiTheme="minorHAnsi" w:cstheme="minorBidi"/>
          <w:noProof/>
          <w:sz w:val="22"/>
          <w:szCs w:val="22"/>
        </w:rPr>
      </w:pPr>
      <w:hyperlink w:anchor="_Toc6675596" w:history="1">
        <w:r w:rsidR="00D86572" w:rsidRPr="00A121E4">
          <w:rPr>
            <w:rStyle w:val="Hyperlink"/>
            <w:noProof/>
          </w:rPr>
          <w:t>3.50 reportingDescriptorReference object</w:t>
        </w:r>
        <w:r w:rsidR="00D86572">
          <w:rPr>
            <w:noProof/>
            <w:webHidden/>
          </w:rPr>
          <w:tab/>
        </w:r>
        <w:r w:rsidR="00D86572">
          <w:rPr>
            <w:noProof/>
            <w:webHidden/>
          </w:rPr>
          <w:fldChar w:fldCharType="begin"/>
        </w:r>
        <w:r w:rsidR="00D86572">
          <w:rPr>
            <w:noProof/>
            <w:webHidden/>
          </w:rPr>
          <w:instrText xml:space="preserve"> PAGEREF _Toc6675596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23110A3B" w14:textId="197D23C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97" w:history="1">
        <w:r w:rsidR="00D86572" w:rsidRPr="00A121E4">
          <w:rPr>
            <w:rStyle w:val="Hyperlink"/>
            <w:noProof/>
          </w:rPr>
          <w:t>3.50.1 General</w:t>
        </w:r>
        <w:r w:rsidR="00D86572">
          <w:rPr>
            <w:noProof/>
            <w:webHidden/>
          </w:rPr>
          <w:tab/>
        </w:r>
        <w:r w:rsidR="00D86572">
          <w:rPr>
            <w:noProof/>
            <w:webHidden/>
          </w:rPr>
          <w:fldChar w:fldCharType="begin"/>
        </w:r>
        <w:r w:rsidR="00D86572">
          <w:rPr>
            <w:noProof/>
            <w:webHidden/>
          </w:rPr>
          <w:instrText xml:space="preserve"> PAGEREF _Toc6675597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5FC24B8E" w14:textId="19F6ACB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98" w:history="1">
        <w:r w:rsidR="00D86572" w:rsidRPr="00A121E4">
          <w:rPr>
            <w:rStyle w:val="Hyperlink"/>
            <w:noProof/>
          </w:rPr>
          <w:t>3.50.2 Constraints</w:t>
        </w:r>
        <w:r w:rsidR="00D86572">
          <w:rPr>
            <w:noProof/>
            <w:webHidden/>
          </w:rPr>
          <w:tab/>
        </w:r>
        <w:r w:rsidR="00D86572">
          <w:rPr>
            <w:noProof/>
            <w:webHidden/>
          </w:rPr>
          <w:fldChar w:fldCharType="begin"/>
        </w:r>
        <w:r w:rsidR="00D86572">
          <w:rPr>
            <w:noProof/>
            <w:webHidden/>
          </w:rPr>
          <w:instrText xml:space="preserve"> PAGEREF _Toc6675598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3BD9636C" w14:textId="1F98D90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599" w:history="1">
        <w:r w:rsidR="00D86572" w:rsidRPr="00A121E4">
          <w:rPr>
            <w:rStyle w:val="Hyperlink"/>
            <w:noProof/>
          </w:rPr>
          <w:t>3.50.3 reportingDescriptor lookup</w:t>
        </w:r>
        <w:r w:rsidR="00D86572">
          <w:rPr>
            <w:noProof/>
            <w:webHidden/>
          </w:rPr>
          <w:tab/>
        </w:r>
        <w:r w:rsidR="00D86572">
          <w:rPr>
            <w:noProof/>
            <w:webHidden/>
          </w:rPr>
          <w:fldChar w:fldCharType="begin"/>
        </w:r>
        <w:r w:rsidR="00D86572">
          <w:rPr>
            <w:noProof/>
            <w:webHidden/>
          </w:rPr>
          <w:instrText xml:space="preserve"> PAGEREF _Toc6675599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1DC80219" w14:textId="4AA508B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00" w:history="1">
        <w:r w:rsidR="00D86572" w:rsidRPr="00A121E4">
          <w:rPr>
            <w:rStyle w:val="Hyperlink"/>
            <w:noProof/>
          </w:rPr>
          <w:t>3.50.4 id property</w:t>
        </w:r>
        <w:r w:rsidR="00D86572">
          <w:rPr>
            <w:noProof/>
            <w:webHidden/>
          </w:rPr>
          <w:tab/>
        </w:r>
        <w:r w:rsidR="00D86572">
          <w:rPr>
            <w:noProof/>
            <w:webHidden/>
          </w:rPr>
          <w:fldChar w:fldCharType="begin"/>
        </w:r>
        <w:r w:rsidR="00D86572">
          <w:rPr>
            <w:noProof/>
            <w:webHidden/>
          </w:rPr>
          <w:instrText xml:space="preserve"> PAGEREF _Toc6675600 \h </w:instrText>
        </w:r>
        <w:r w:rsidR="00D86572">
          <w:rPr>
            <w:noProof/>
            <w:webHidden/>
          </w:rPr>
        </w:r>
        <w:r w:rsidR="00D86572">
          <w:rPr>
            <w:noProof/>
            <w:webHidden/>
          </w:rPr>
          <w:fldChar w:fldCharType="separate"/>
        </w:r>
        <w:r w:rsidR="00D86572">
          <w:rPr>
            <w:noProof/>
            <w:webHidden/>
          </w:rPr>
          <w:t>163</w:t>
        </w:r>
        <w:r w:rsidR="00D86572">
          <w:rPr>
            <w:noProof/>
            <w:webHidden/>
          </w:rPr>
          <w:fldChar w:fldCharType="end"/>
        </w:r>
      </w:hyperlink>
    </w:p>
    <w:p w14:paraId="1D054716" w14:textId="6F4518C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01" w:history="1">
        <w:r w:rsidR="00D86572" w:rsidRPr="00A121E4">
          <w:rPr>
            <w:rStyle w:val="Hyperlink"/>
            <w:noProof/>
          </w:rPr>
          <w:t>3.50.5 index property</w:t>
        </w:r>
        <w:r w:rsidR="00D86572">
          <w:rPr>
            <w:noProof/>
            <w:webHidden/>
          </w:rPr>
          <w:tab/>
        </w:r>
        <w:r w:rsidR="00D86572">
          <w:rPr>
            <w:noProof/>
            <w:webHidden/>
          </w:rPr>
          <w:fldChar w:fldCharType="begin"/>
        </w:r>
        <w:r w:rsidR="00D86572">
          <w:rPr>
            <w:noProof/>
            <w:webHidden/>
          </w:rPr>
          <w:instrText xml:space="preserve"> PAGEREF _Toc6675601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E84CDD6" w14:textId="32F4FA6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02" w:history="1">
        <w:r w:rsidR="00D86572" w:rsidRPr="00A121E4">
          <w:rPr>
            <w:rStyle w:val="Hyperlink"/>
            <w:noProof/>
          </w:rPr>
          <w:t>3.50.6 guid property</w:t>
        </w:r>
        <w:r w:rsidR="00D86572">
          <w:rPr>
            <w:noProof/>
            <w:webHidden/>
          </w:rPr>
          <w:tab/>
        </w:r>
        <w:r w:rsidR="00D86572">
          <w:rPr>
            <w:noProof/>
            <w:webHidden/>
          </w:rPr>
          <w:fldChar w:fldCharType="begin"/>
        </w:r>
        <w:r w:rsidR="00D86572">
          <w:rPr>
            <w:noProof/>
            <w:webHidden/>
          </w:rPr>
          <w:instrText xml:space="preserve"> PAGEREF _Toc6675602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77D98971" w14:textId="2D07BBFC"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03" w:history="1">
        <w:r w:rsidR="00D86572" w:rsidRPr="00A121E4">
          <w:rPr>
            <w:rStyle w:val="Hyperlink"/>
            <w:noProof/>
          </w:rPr>
          <w:t>3.50.7 toolComponent property</w:t>
        </w:r>
        <w:r w:rsidR="00D86572">
          <w:rPr>
            <w:noProof/>
            <w:webHidden/>
          </w:rPr>
          <w:tab/>
        </w:r>
        <w:r w:rsidR="00D86572">
          <w:rPr>
            <w:noProof/>
            <w:webHidden/>
          </w:rPr>
          <w:fldChar w:fldCharType="begin"/>
        </w:r>
        <w:r w:rsidR="00D86572">
          <w:rPr>
            <w:noProof/>
            <w:webHidden/>
          </w:rPr>
          <w:instrText xml:space="preserve"> PAGEREF _Toc6675603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F7ABA3F" w14:textId="76F6D7CA"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04" w:history="1">
        <w:r w:rsidR="00D86572" w:rsidRPr="00A121E4">
          <w:rPr>
            <w:rStyle w:val="Hyperlink"/>
            <w:noProof/>
          </w:rPr>
          <w:t>3.51 reportingDescriptorRelationship object</w:t>
        </w:r>
        <w:r w:rsidR="00D86572">
          <w:rPr>
            <w:noProof/>
            <w:webHidden/>
          </w:rPr>
          <w:tab/>
        </w:r>
        <w:r w:rsidR="00D86572">
          <w:rPr>
            <w:noProof/>
            <w:webHidden/>
          </w:rPr>
          <w:fldChar w:fldCharType="begin"/>
        </w:r>
        <w:r w:rsidR="00D86572">
          <w:rPr>
            <w:noProof/>
            <w:webHidden/>
          </w:rPr>
          <w:instrText xml:space="preserve"> PAGEREF _Toc6675604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5247E903" w14:textId="77FE31A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05" w:history="1">
        <w:r w:rsidR="00D86572" w:rsidRPr="00A121E4">
          <w:rPr>
            <w:rStyle w:val="Hyperlink"/>
            <w:noProof/>
          </w:rPr>
          <w:t>3.51.1 General</w:t>
        </w:r>
        <w:r w:rsidR="00D86572">
          <w:rPr>
            <w:noProof/>
            <w:webHidden/>
          </w:rPr>
          <w:tab/>
        </w:r>
        <w:r w:rsidR="00D86572">
          <w:rPr>
            <w:noProof/>
            <w:webHidden/>
          </w:rPr>
          <w:fldChar w:fldCharType="begin"/>
        </w:r>
        <w:r w:rsidR="00D86572">
          <w:rPr>
            <w:noProof/>
            <w:webHidden/>
          </w:rPr>
          <w:instrText xml:space="preserve"> PAGEREF _Toc6675605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2BC3081C" w14:textId="015A25A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06" w:history="1">
        <w:r w:rsidR="00D86572" w:rsidRPr="00A121E4">
          <w:rPr>
            <w:rStyle w:val="Hyperlink"/>
            <w:noProof/>
          </w:rPr>
          <w:t>3.51.2 target property</w:t>
        </w:r>
        <w:r w:rsidR="00D86572">
          <w:rPr>
            <w:noProof/>
            <w:webHidden/>
          </w:rPr>
          <w:tab/>
        </w:r>
        <w:r w:rsidR="00D86572">
          <w:rPr>
            <w:noProof/>
            <w:webHidden/>
          </w:rPr>
          <w:fldChar w:fldCharType="begin"/>
        </w:r>
        <w:r w:rsidR="00D86572">
          <w:rPr>
            <w:noProof/>
            <w:webHidden/>
          </w:rPr>
          <w:instrText xml:space="preserve"> PAGEREF _Toc6675606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741AE2D9" w14:textId="15775FF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07" w:history="1">
        <w:r w:rsidR="00D86572" w:rsidRPr="00A121E4">
          <w:rPr>
            <w:rStyle w:val="Hyperlink"/>
            <w:noProof/>
          </w:rPr>
          <w:t>3.51.3 kinds property</w:t>
        </w:r>
        <w:r w:rsidR="00D86572">
          <w:rPr>
            <w:noProof/>
            <w:webHidden/>
          </w:rPr>
          <w:tab/>
        </w:r>
        <w:r w:rsidR="00D86572">
          <w:rPr>
            <w:noProof/>
            <w:webHidden/>
          </w:rPr>
          <w:fldChar w:fldCharType="begin"/>
        </w:r>
        <w:r w:rsidR="00D86572">
          <w:rPr>
            <w:noProof/>
            <w:webHidden/>
          </w:rPr>
          <w:instrText xml:space="preserve"> PAGEREF _Toc6675607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467DA661" w14:textId="327C4FC3"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08" w:history="1">
        <w:r w:rsidR="00D86572" w:rsidRPr="00A121E4">
          <w:rPr>
            <w:rStyle w:val="Hyperlink"/>
            <w:noProof/>
          </w:rPr>
          <w:t>3.52 toolComponentReference object</w:t>
        </w:r>
        <w:r w:rsidR="00D86572">
          <w:rPr>
            <w:noProof/>
            <w:webHidden/>
          </w:rPr>
          <w:tab/>
        </w:r>
        <w:r w:rsidR="00D86572">
          <w:rPr>
            <w:noProof/>
            <w:webHidden/>
          </w:rPr>
          <w:fldChar w:fldCharType="begin"/>
        </w:r>
        <w:r w:rsidR="00D86572">
          <w:rPr>
            <w:noProof/>
            <w:webHidden/>
          </w:rPr>
          <w:instrText xml:space="preserve"> PAGEREF _Toc6675608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5D64A157" w14:textId="781C568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09" w:history="1">
        <w:r w:rsidR="00D86572" w:rsidRPr="00A121E4">
          <w:rPr>
            <w:rStyle w:val="Hyperlink"/>
            <w:noProof/>
          </w:rPr>
          <w:t>3.52.1 General</w:t>
        </w:r>
        <w:r w:rsidR="00D86572">
          <w:rPr>
            <w:noProof/>
            <w:webHidden/>
          </w:rPr>
          <w:tab/>
        </w:r>
        <w:r w:rsidR="00D86572">
          <w:rPr>
            <w:noProof/>
            <w:webHidden/>
          </w:rPr>
          <w:fldChar w:fldCharType="begin"/>
        </w:r>
        <w:r w:rsidR="00D86572">
          <w:rPr>
            <w:noProof/>
            <w:webHidden/>
          </w:rPr>
          <w:instrText xml:space="preserve"> PAGEREF _Toc6675609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88E7918" w14:textId="4BEF04C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10" w:history="1">
        <w:r w:rsidR="00D86572" w:rsidRPr="00A121E4">
          <w:rPr>
            <w:rStyle w:val="Hyperlink"/>
            <w:noProof/>
          </w:rPr>
          <w:t>3.52.2 toolComponent lookup</w:t>
        </w:r>
        <w:r w:rsidR="00D86572">
          <w:rPr>
            <w:noProof/>
            <w:webHidden/>
          </w:rPr>
          <w:tab/>
        </w:r>
        <w:r w:rsidR="00D86572">
          <w:rPr>
            <w:noProof/>
            <w:webHidden/>
          </w:rPr>
          <w:fldChar w:fldCharType="begin"/>
        </w:r>
        <w:r w:rsidR="00D86572">
          <w:rPr>
            <w:noProof/>
            <w:webHidden/>
          </w:rPr>
          <w:instrText xml:space="preserve"> PAGEREF _Toc6675610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CC87C8B" w14:textId="33A3D7F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11" w:history="1">
        <w:r w:rsidR="00D86572" w:rsidRPr="00A121E4">
          <w:rPr>
            <w:rStyle w:val="Hyperlink"/>
            <w:noProof/>
          </w:rPr>
          <w:t>3.52.3 name property</w:t>
        </w:r>
        <w:r w:rsidR="00D86572">
          <w:rPr>
            <w:noProof/>
            <w:webHidden/>
          </w:rPr>
          <w:tab/>
        </w:r>
        <w:r w:rsidR="00D86572">
          <w:rPr>
            <w:noProof/>
            <w:webHidden/>
          </w:rPr>
          <w:fldChar w:fldCharType="begin"/>
        </w:r>
        <w:r w:rsidR="00D86572">
          <w:rPr>
            <w:noProof/>
            <w:webHidden/>
          </w:rPr>
          <w:instrText xml:space="preserve"> PAGEREF _Toc6675611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25E867D" w14:textId="2531783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12" w:history="1">
        <w:r w:rsidR="00D86572" w:rsidRPr="00A121E4">
          <w:rPr>
            <w:rStyle w:val="Hyperlink"/>
            <w:noProof/>
          </w:rPr>
          <w:t>3.52.4 index property</w:t>
        </w:r>
        <w:r w:rsidR="00D86572">
          <w:rPr>
            <w:noProof/>
            <w:webHidden/>
          </w:rPr>
          <w:tab/>
        </w:r>
        <w:r w:rsidR="00D86572">
          <w:rPr>
            <w:noProof/>
            <w:webHidden/>
          </w:rPr>
          <w:fldChar w:fldCharType="begin"/>
        </w:r>
        <w:r w:rsidR="00D86572">
          <w:rPr>
            <w:noProof/>
            <w:webHidden/>
          </w:rPr>
          <w:instrText xml:space="preserve"> PAGEREF _Toc6675612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F5A2067" w14:textId="3D75E82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13" w:history="1">
        <w:r w:rsidR="00D86572" w:rsidRPr="00A121E4">
          <w:rPr>
            <w:rStyle w:val="Hyperlink"/>
            <w:noProof/>
          </w:rPr>
          <w:t>3.52.5 guid property</w:t>
        </w:r>
        <w:r w:rsidR="00D86572">
          <w:rPr>
            <w:noProof/>
            <w:webHidden/>
          </w:rPr>
          <w:tab/>
        </w:r>
        <w:r w:rsidR="00D86572">
          <w:rPr>
            <w:noProof/>
            <w:webHidden/>
          </w:rPr>
          <w:fldChar w:fldCharType="begin"/>
        </w:r>
        <w:r w:rsidR="00D86572">
          <w:rPr>
            <w:noProof/>
            <w:webHidden/>
          </w:rPr>
          <w:instrText xml:space="preserve"> PAGEREF _Toc6675613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3F9A1C10" w14:textId="2C363CD9"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14" w:history="1">
        <w:r w:rsidR="00D86572" w:rsidRPr="00A121E4">
          <w:rPr>
            <w:rStyle w:val="Hyperlink"/>
            <w:noProof/>
          </w:rPr>
          <w:t>3.53 fix object</w:t>
        </w:r>
        <w:r w:rsidR="00D86572">
          <w:rPr>
            <w:noProof/>
            <w:webHidden/>
          </w:rPr>
          <w:tab/>
        </w:r>
        <w:r w:rsidR="00D86572">
          <w:rPr>
            <w:noProof/>
            <w:webHidden/>
          </w:rPr>
          <w:fldChar w:fldCharType="begin"/>
        </w:r>
        <w:r w:rsidR="00D86572">
          <w:rPr>
            <w:noProof/>
            <w:webHidden/>
          </w:rPr>
          <w:instrText xml:space="preserve"> PAGEREF _Toc6675614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163359F9" w14:textId="4687EFA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15" w:history="1">
        <w:r w:rsidR="00D86572" w:rsidRPr="00A121E4">
          <w:rPr>
            <w:rStyle w:val="Hyperlink"/>
            <w:noProof/>
          </w:rPr>
          <w:t>3.53.1 General</w:t>
        </w:r>
        <w:r w:rsidR="00D86572">
          <w:rPr>
            <w:noProof/>
            <w:webHidden/>
          </w:rPr>
          <w:tab/>
        </w:r>
        <w:r w:rsidR="00D86572">
          <w:rPr>
            <w:noProof/>
            <w:webHidden/>
          </w:rPr>
          <w:fldChar w:fldCharType="begin"/>
        </w:r>
        <w:r w:rsidR="00D86572">
          <w:rPr>
            <w:noProof/>
            <w:webHidden/>
          </w:rPr>
          <w:instrText xml:space="preserve"> PAGEREF _Toc6675615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4B0F55DC" w14:textId="642F8EF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16" w:history="1">
        <w:r w:rsidR="00D86572" w:rsidRPr="00A121E4">
          <w:rPr>
            <w:rStyle w:val="Hyperlink"/>
            <w:noProof/>
          </w:rPr>
          <w:t>3.53.2 description property</w:t>
        </w:r>
        <w:r w:rsidR="00D86572">
          <w:rPr>
            <w:noProof/>
            <w:webHidden/>
          </w:rPr>
          <w:tab/>
        </w:r>
        <w:r w:rsidR="00D86572">
          <w:rPr>
            <w:noProof/>
            <w:webHidden/>
          </w:rPr>
          <w:fldChar w:fldCharType="begin"/>
        </w:r>
        <w:r w:rsidR="00D86572">
          <w:rPr>
            <w:noProof/>
            <w:webHidden/>
          </w:rPr>
          <w:instrText xml:space="preserve"> PAGEREF _Toc6675616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265DBFCD" w14:textId="3CADC36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17" w:history="1">
        <w:r w:rsidR="00D86572" w:rsidRPr="00A121E4">
          <w:rPr>
            <w:rStyle w:val="Hyperlink"/>
            <w:noProof/>
          </w:rPr>
          <w:t>3.53.3 artifactChanges property</w:t>
        </w:r>
        <w:r w:rsidR="00D86572">
          <w:rPr>
            <w:noProof/>
            <w:webHidden/>
          </w:rPr>
          <w:tab/>
        </w:r>
        <w:r w:rsidR="00D86572">
          <w:rPr>
            <w:noProof/>
            <w:webHidden/>
          </w:rPr>
          <w:fldChar w:fldCharType="begin"/>
        </w:r>
        <w:r w:rsidR="00D86572">
          <w:rPr>
            <w:noProof/>
            <w:webHidden/>
          </w:rPr>
          <w:instrText xml:space="preserve"> PAGEREF _Toc6675617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7593DE02" w14:textId="15F0E49A"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18" w:history="1">
        <w:r w:rsidR="00D86572" w:rsidRPr="00A121E4">
          <w:rPr>
            <w:rStyle w:val="Hyperlink"/>
            <w:noProof/>
          </w:rPr>
          <w:t>3.54 artifactChange object</w:t>
        </w:r>
        <w:r w:rsidR="00D86572">
          <w:rPr>
            <w:noProof/>
            <w:webHidden/>
          </w:rPr>
          <w:tab/>
        </w:r>
        <w:r w:rsidR="00D86572">
          <w:rPr>
            <w:noProof/>
            <w:webHidden/>
          </w:rPr>
          <w:fldChar w:fldCharType="begin"/>
        </w:r>
        <w:r w:rsidR="00D86572">
          <w:rPr>
            <w:noProof/>
            <w:webHidden/>
          </w:rPr>
          <w:instrText xml:space="preserve"> PAGEREF _Toc6675618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44B8D7F4" w14:textId="46746DD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19"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_Toc6675619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024194C5" w14:textId="5A7CD09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20" w:history="1">
        <w:r w:rsidR="00D86572" w:rsidRPr="00A121E4">
          <w:rPr>
            <w:rStyle w:val="Hyperlink"/>
            <w:noProof/>
          </w:rPr>
          <w:t>3.54.2 artifactLocation property</w:t>
        </w:r>
        <w:r w:rsidR="00D86572">
          <w:rPr>
            <w:noProof/>
            <w:webHidden/>
          </w:rPr>
          <w:tab/>
        </w:r>
        <w:r w:rsidR="00D86572">
          <w:rPr>
            <w:noProof/>
            <w:webHidden/>
          </w:rPr>
          <w:fldChar w:fldCharType="begin"/>
        </w:r>
        <w:r w:rsidR="00D86572">
          <w:rPr>
            <w:noProof/>
            <w:webHidden/>
          </w:rPr>
          <w:instrText xml:space="preserve"> PAGEREF _Toc6675620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28F4F6FA" w14:textId="764E2CB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21" w:history="1">
        <w:r w:rsidR="00D86572" w:rsidRPr="00A121E4">
          <w:rPr>
            <w:rStyle w:val="Hyperlink"/>
            <w:noProof/>
          </w:rPr>
          <w:t>3.54.3 replacements property</w:t>
        </w:r>
        <w:r w:rsidR="00D86572">
          <w:rPr>
            <w:noProof/>
            <w:webHidden/>
          </w:rPr>
          <w:tab/>
        </w:r>
        <w:r w:rsidR="00D86572">
          <w:rPr>
            <w:noProof/>
            <w:webHidden/>
          </w:rPr>
          <w:fldChar w:fldCharType="begin"/>
        </w:r>
        <w:r w:rsidR="00D86572">
          <w:rPr>
            <w:noProof/>
            <w:webHidden/>
          </w:rPr>
          <w:instrText xml:space="preserve"> PAGEREF _Toc6675621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58B38B25" w14:textId="03CA3D6B"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22" w:history="1">
        <w:r w:rsidR="00D86572" w:rsidRPr="00A121E4">
          <w:rPr>
            <w:rStyle w:val="Hyperlink"/>
            <w:noProof/>
          </w:rPr>
          <w:t>3.55 replacement object</w:t>
        </w:r>
        <w:r w:rsidR="00D86572">
          <w:rPr>
            <w:noProof/>
            <w:webHidden/>
          </w:rPr>
          <w:tab/>
        </w:r>
        <w:r w:rsidR="00D86572">
          <w:rPr>
            <w:noProof/>
            <w:webHidden/>
          </w:rPr>
          <w:fldChar w:fldCharType="begin"/>
        </w:r>
        <w:r w:rsidR="00D86572">
          <w:rPr>
            <w:noProof/>
            <w:webHidden/>
          </w:rPr>
          <w:instrText xml:space="preserve"> PAGEREF _Toc6675622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7AEDEF5E" w14:textId="1167511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23" w:history="1">
        <w:r w:rsidR="00D86572" w:rsidRPr="00A121E4">
          <w:rPr>
            <w:rStyle w:val="Hyperlink"/>
            <w:noProof/>
          </w:rPr>
          <w:t>3.55.1 General</w:t>
        </w:r>
        <w:r w:rsidR="00D86572">
          <w:rPr>
            <w:noProof/>
            <w:webHidden/>
          </w:rPr>
          <w:tab/>
        </w:r>
        <w:r w:rsidR="00D86572">
          <w:rPr>
            <w:noProof/>
            <w:webHidden/>
          </w:rPr>
          <w:fldChar w:fldCharType="begin"/>
        </w:r>
        <w:r w:rsidR="00D86572">
          <w:rPr>
            <w:noProof/>
            <w:webHidden/>
          </w:rPr>
          <w:instrText xml:space="preserve"> PAGEREF _Toc6675623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1504DCB1" w14:textId="01FA740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24" w:history="1">
        <w:r w:rsidR="00D86572" w:rsidRPr="00A121E4">
          <w:rPr>
            <w:rStyle w:val="Hyperlink"/>
            <w:noProof/>
          </w:rPr>
          <w:t>3.55.2 Constraints</w:t>
        </w:r>
        <w:r w:rsidR="00D86572">
          <w:rPr>
            <w:noProof/>
            <w:webHidden/>
          </w:rPr>
          <w:tab/>
        </w:r>
        <w:r w:rsidR="00D86572">
          <w:rPr>
            <w:noProof/>
            <w:webHidden/>
          </w:rPr>
          <w:fldChar w:fldCharType="begin"/>
        </w:r>
        <w:r w:rsidR="00D86572">
          <w:rPr>
            <w:noProof/>
            <w:webHidden/>
          </w:rPr>
          <w:instrText xml:space="preserve"> PAGEREF _Toc6675624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7693295F" w14:textId="1204BC6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25" w:history="1">
        <w:r w:rsidR="00D86572" w:rsidRPr="00A121E4">
          <w:rPr>
            <w:rStyle w:val="Hyperlink"/>
            <w:noProof/>
          </w:rPr>
          <w:t>3.55.3 deletedRegion property</w:t>
        </w:r>
        <w:r w:rsidR="00D86572">
          <w:rPr>
            <w:noProof/>
            <w:webHidden/>
          </w:rPr>
          <w:tab/>
        </w:r>
        <w:r w:rsidR="00D86572">
          <w:rPr>
            <w:noProof/>
            <w:webHidden/>
          </w:rPr>
          <w:fldChar w:fldCharType="begin"/>
        </w:r>
        <w:r w:rsidR="00D86572">
          <w:rPr>
            <w:noProof/>
            <w:webHidden/>
          </w:rPr>
          <w:instrText xml:space="preserve"> PAGEREF _Toc6675625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6A70EC3" w14:textId="580FED9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26" w:history="1">
        <w:r w:rsidR="00D86572" w:rsidRPr="00A121E4">
          <w:rPr>
            <w:rStyle w:val="Hyperlink"/>
            <w:noProof/>
          </w:rPr>
          <w:t>3.55.4 insertedContent property</w:t>
        </w:r>
        <w:r w:rsidR="00D86572">
          <w:rPr>
            <w:noProof/>
            <w:webHidden/>
          </w:rPr>
          <w:tab/>
        </w:r>
        <w:r w:rsidR="00D86572">
          <w:rPr>
            <w:noProof/>
            <w:webHidden/>
          </w:rPr>
          <w:fldChar w:fldCharType="begin"/>
        </w:r>
        <w:r w:rsidR="00D86572">
          <w:rPr>
            <w:noProof/>
            <w:webHidden/>
          </w:rPr>
          <w:instrText xml:space="preserve"> PAGEREF _Toc6675626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51EDFC05" w14:textId="73484EE0"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27" w:history="1">
        <w:r w:rsidR="00D86572" w:rsidRPr="00A121E4">
          <w:rPr>
            <w:rStyle w:val="Hyperlink"/>
            <w:noProof/>
          </w:rPr>
          <w:t>3.56 notification object</w:t>
        </w:r>
        <w:r w:rsidR="00D86572">
          <w:rPr>
            <w:noProof/>
            <w:webHidden/>
          </w:rPr>
          <w:tab/>
        </w:r>
        <w:r w:rsidR="00D86572">
          <w:rPr>
            <w:noProof/>
            <w:webHidden/>
          </w:rPr>
          <w:fldChar w:fldCharType="begin"/>
        </w:r>
        <w:r w:rsidR="00D86572">
          <w:rPr>
            <w:noProof/>
            <w:webHidden/>
          </w:rPr>
          <w:instrText xml:space="preserve"> PAGEREF _Toc6675627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31EA39F6" w14:textId="28C80CD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28" w:history="1">
        <w:r w:rsidR="00D86572" w:rsidRPr="00A121E4">
          <w:rPr>
            <w:rStyle w:val="Hyperlink"/>
            <w:noProof/>
          </w:rPr>
          <w:t>3.56.1 General</w:t>
        </w:r>
        <w:r w:rsidR="00D86572">
          <w:rPr>
            <w:noProof/>
            <w:webHidden/>
          </w:rPr>
          <w:tab/>
        </w:r>
        <w:r w:rsidR="00D86572">
          <w:rPr>
            <w:noProof/>
            <w:webHidden/>
          </w:rPr>
          <w:fldChar w:fldCharType="begin"/>
        </w:r>
        <w:r w:rsidR="00D86572">
          <w:rPr>
            <w:noProof/>
            <w:webHidden/>
          </w:rPr>
          <w:instrText xml:space="preserve"> PAGEREF _Toc6675628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BE6CA9" w14:textId="435126F9"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29" w:history="1">
        <w:r w:rsidR="00D86572" w:rsidRPr="00A121E4">
          <w:rPr>
            <w:rStyle w:val="Hyperlink"/>
            <w:noProof/>
          </w:rPr>
          <w:t>3.56.2 descriptor property</w:t>
        </w:r>
        <w:r w:rsidR="00D86572">
          <w:rPr>
            <w:noProof/>
            <w:webHidden/>
          </w:rPr>
          <w:tab/>
        </w:r>
        <w:r w:rsidR="00D86572">
          <w:rPr>
            <w:noProof/>
            <w:webHidden/>
          </w:rPr>
          <w:fldChar w:fldCharType="begin"/>
        </w:r>
        <w:r w:rsidR="00D86572">
          <w:rPr>
            <w:noProof/>
            <w:webHidden/>
          </w:rPr>
          <w:instrText xml:space="preserve"> PAGEREF _Toc6675629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5B3E27" w14:textId="51933A8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0" w:history="1">
        <w:r w:rsidR="00D86572" w:rsidRPr="00A121E4">
          <w:rPr>
            <w:rStyle w:val="Hyperlink"/>
            <w:noProof/>
          </w:rPr>
          <w:t>3.56.3 associatedRule property</w:t>
        </w:r>
        <w:r w:rsidR="00D86572">
          <w:rPr>
            <w:noProof/>
            <w:webHidden/>
          </w:rPr>
          <w:tab/>
        </w:r>
        <w:r w:rsidR="00D86572">
          <w:rPr>
            <w:noProof/>
            <w:webHidden/>
          </w:rPr>
          <w:fldChar w:fldCharType="begin"/>
        </w:r>
        <w:r w:rsidR="00D86572">
          <w:rPr>
            <w:noProof/>
            <w:webHidden/>
          </w:rPr>
          <w:instrText xml:space="preserve"> PAGEREF _Toc6675630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246C1ED6" w14:textId="5FA38A08"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1" w:history="1">
        <w:r w:rsidR="00D86572" w:rsidRPr="00A121E4">
          <w:rPr>
            <w:rStyle w:val="Hyperlink"/>
            <w:noProof/>
          </w:rPr>
          <w:t>3.56.4 physicalLocation property</w:t>
        </w:r>
        <w:r w:rsidR="00D86572">
          <w:rPr>
            <w:noProof/>
            <w:webHidden/>
          </w:rPr>
          <w:tab/>
        </w:r>
        <w:r w:rsidR="00D86572">
          <w:rPr>
            <w:noProof/>
            <w:webHidden/>
          </w:rPr>
          <w:fldChar w:fldCharType="begin"/>
        </w:r>
        <w:r w:rsidR="00D86572">
          <w:rPr>
            <w:noProof/>
            <w:webHidden/>
          </w:rPr>
          <w:instrText xml:space="preserve"> PAGEREF _Toc6675631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62E7B8D9" w14:textId="2A8B823E"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2" w:history="1">
        <w:r w:rsidR="00D86572" w:rsidRPr="00A121E4">
          <w:rPr>
            <w:rStyle w:val="Hyperlink"/>
            <w:noProof/>
          </w:rPr>
          <w:t>3.56.5 message property</w:t>
        </w:r>
        <w:r w:rsidR="00D86572">
          <w:rPr>
            <w:noProof/>
            <w:webHidden/>
          </w:rPr>
          <w:tab/>
        </w:r>
        <w:r w:rsidR="00D86572">
          <w:rPr>
            <w:noProof/>
            <w:webHidden/>
          </w:rPr>
          <w:fldChar w:fldCharType="begin"/>
        </w:r>
        <w:r w:rsidR="00D86572">
          <w:rPr>
            <w:noProof/>
            <w:webHidden/>
          </w:rPr>
          <w:instrText xml:space="preserve"> PAGEREF _Toc6675632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6EAB43F8" w14:textId="4D966965"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3" w:history="1">
        <w:r w:rsidR="00D86572" w:rsidRPr="00A121E4">
          <w:rPr>
            <w:rStyle w:val="Hyperlink"/>
            <w:noProof/>
          </w:rPr>
          <w:t>3.56.6 level property</w:t>
        </w:r>
        <w:r w:rsidR="00D86572">
          <w:rPr>
            <w:noProof/>
            <w:webHidden/>
          </w:rPr>
          <w:tab/>
        </w:r>
        <w:r w:rsidR="00D86572">
          <w:rPr>
            <w:noProof/>
            <w:webHidden/>
          </w:rPr>
          <w:fldChar w:fldCharType="begin"/>
        </w:r>
        <w:r w:rsidR="00D86572">
          <w:rPr>
            <w:noProof/>
            <w:webHidden/>
          </w:rPr>
          <w:instrText xml:space="preserve"> PAGEREF _Toc6675633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B5B6F3D" w14:textId="75DD4B5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4" w:history="1">
        <w:r w:rsidR="00D86572" w:rsidRPr="00A121E4">
          <w:rPr>
            <w:rStyle w:val="Hyperlink"/>
            <w:noProof/>
          </w:rPr>
          <w:t>3.56.7 threadId property</w:t>
        </w:r>
        <w:r w:rsidR="00D86572">
          <w:rPr>
            <w:noProof/>
            <w:webHidden/>
          </w:rPr>
          <w:tab/>
        </w:r>
        <w:r w:rsidR="00D86572">
          <w:rPr>
            <w:noProof/>
            <w:webHidden/>
          </w:rPr>
          <w:fldChar w:fldCharType="begin"/>
        </w:r>
        <w:r w:rsidR="00D86572">
          <w:rPr>
            <w:noProof/>
            <w:webHidden/>
          </w:rPr>
          <w:instrText xml:space="preserve"> PAGEREF _Toc6675634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DC75199" w14:textId="174C369A"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5" w:history="1">
        <w:r w:rsidR="00D86572" w:rsidRPr="00A121E4">
          <w:rPr>
            <w:rStyle w:val="Hyperlink"/>
            <w:noProof/>
          </w:rPr>
          <w:t>3.56.8 timeUtc property</w:t>
        </w:r>
        <w:r w:rsidR="00D86572">
          <w:rPr>
            <w:noProof/>
            <w:webHidden/>
          </w:rPr>
          <w:tab/>
        </w:r>
        <w:r w:rsidR="00D86572">
          <w:rPr>
            <w:noProof/>
            <w:webHidden/>
          </w:rPr>
          <w:fldChar w:fldCharType="begin"/>
        </w:r>
        <w:r w:rsidR="00D86572">
          <w:rPr>
            <w:noProof/>
            <w:webHidden/>
          </w:rPr>
          <w:instrText xml:space="preserve"> PAGEREF _Toc6675635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22923DA4" w14:textId="02BB70B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6" w:history="1">
        <w:r w:rsidR="00D86572" w:rsidRPr="00A121E4">
          <w:rPr>
            <w:rStyle w:val="Hyperlink"/>
            <w:noProof/>
          </w:rPr>
          <w:t>3.56.9 exception property</w:t>
        </w:r>
        <w:r w:rsidR="00D86572">
          <w:rPr>
            <w:noProof/>
            <w:webHidden/>
          </w:rPr>
          <w:tab/>
        </w:r>
        <w:r w:rsidR="00D86572">
          <w:rPr>
            <w:noProof/>
            <w:webHidden/>
          </w:rPr>
          <w:fldChar w:fldCharType="begin"/>
        </w:r>
        <w:r w:rsidR="00D86572">
          <w:rPr>
            <w:noProof/>
            <w:webHidden/>
          </w:rPr>
          <w:instrText xml:space="preserve"> PAGEREF _Toc6675636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5F5374FF" w14:textId="41A89EB8"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37" w:history="1">
        <w:r w:rsidR="00D86572" w:rsidRPr="00A121E4">
          <w:rPr>
            <w:rStyle w:val="Hyperlink"/>
            <w:noProof/>
          </w:rPr>
          <w:t>3.57 exception object</w:t>
        </w:r>
        <w:r w:rsidR="00D86572">
          <w:rPr>
            <w:noProof/>
            <w:webHidden/>
          </w:rPr>
          <w:tab/>
        </w:r>
        <w:r w:rsidR="00D86572">
          <w:rPr>
            <w:noProof/>
            <w:webHidden/>
          </w:rPr>
          <w:fldChar w:fldCharType="begin"/>
        </w:r>
        <w:r w:rsidR="00D86572">
          <w:rPr>
            <w:noProof/>
            <w:webHidden/>
          </w:rPr>
          <w:instrText xml:space="preserve"> PAGEREF _Toc6675637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FBC5239" w14:textId="3D6D042D"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8" w:history="1">
        <w:r w:rsidR="00D86572" w:rsidRPr="00A121E4">
          <w:rPr>
            <w:rStyle w:val="Hyperlink"/>
            <w:noProof/>
          </w:rPr>
          <w:t>3.57.1 General</w:t>
        </w:r>
        <w:r w:rsidR="00D86572">
          <w:rPr>
            <w:noProof/>
            <w:webHidden/>
          </w:rPr>
          <w:tab/>
        </w:r>
        <w:r w:rsidR="00D86572">
          <w:rPr>
            <w:noProof/>
            <w:webHidden/>
          </w:rPr>
          <w:fldChar w:fldCharType="begin"/>
        </w:r>
        <w:r w:rsidR="00D86572">
          <w:rPr>
            <w:noProof/>
            <w:webHidden/>
          </w:rPr>
          <w:instrText xml:space="preserve"> PAGEREF _Toc6675638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6AB2AA7" w14:textId="7D6FBEC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39" w:history="1">
        <w:r w:rsidR="00D86572" w:rsidRPr="00A121E4">
          <w:rPr>
            <w:rStyle w:val="Hyperlink"/>
            <w:noProof/>
          </w:rPr>
          <w:t>3.57.2 kind property</w:t>
        </w:r>
        <w:r w:rsidR="00D86572">
          <w:rPr>
            <w:noProof/>
            <w:webHidden/>
          </w:rPr>
          <w:tab/>
        </w:r>
        <w:r w:rsidR="00D86572">
          <w:rPr>
            <w:noProof/>
            <w:webHidden/>
          </w:rPr>
          <w:fldChar w:fldCharType="begin"/>
        </w:r>
        <w:r w:rsidR="00D86572">
          <w:rPr>
            <w:noProof/>
            <w:webHidden/>
          </w:rPr>
          <w:instrText xml:space="preserve"> PAGEREF _Toc6675639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F900942" w14:textId="0A181F80"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40" w:history="1">
        <w:r w:rsidR="00D86572" w:rsidRPr="00A121E4">
          <w:rPr>
            <w:rStyle w:val="Hyperlink"/>
            <w:noProof/>
          </w:rPr>
          <w:t>3.57.3 message property</w:t>
        </w:r>
        <w:r w:rsidR="00D86572">
          <w:rPr>
            <w:noProof/>
            <w:webHidden/>
          </w:rPr>
          <w:tab/>
        </w:r>
        <w:r w:rsidR="00D86572">
          <w:rPr>
            <w:noProof/>
            <w:webHidden/>
          </w:rPr>
          <w:fldChar w:fldCharType="begin"/>
        </w:r>
        <w:r w:rsidR="00D86572">
          <w:rPr>
            <w:noProof/>
            <w:webHidden/>
          </w:rPr>
          <w:instrText xml:space="preserve"> PAGEREF _Toc6675640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13BFF27C" w14:textId="78E36251"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41" w:history="1">
        <w:r w:rsidR="00D86572" w:rsidRPr="00A121E4">
          <w:rPr>
            <w:rStyle w:val="Hyperlink"/>
            <w:noProof/>
          </w:rPr>
          <w:t>3.57.4 stack property</w:t>
        </w:r>
        <w:r w:rsidR="00D86572">
          <w:rPr>
            <w:noProof/>
            <w:webHidden/>
          </w:rPr>
          <w:tab/>
        </w:r>
        <w:r w:rsidR="00D86572">
          <w:rPr>
            <w:noProof/>
            <w:webHidden/>
          </w:rPr>
          <w:fldChar w:fldCharType="begin"/>
        </w:r>
        <w:r w:rsidR="00D86572">
          <w:rPr>
            <w:noProof/>
            <w:webHidden/>
          </w:rPr>
          <w:instrText xml:space="preserve"> PAGEREF _Toc6675641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45C639CA" w14:textId="62B4592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42" w:history="1">
        <w:r w:rsidR="00D86572" w:rsidRPr="00A121E4">
          <w:rPr>
            <w:rStyle w:val="Hyperlink"/>
            <w:noProof/>
          </w:rPr>
          <w:t>3.57.5 innerExceptions property</w:t>
        </w:r>
        <w:r w:rsidR="00D86572">
          <w:rPr>
            <w:noProof/>
            <w:webHidden/>
          </w:rPr>
          <w:tab/>
        </w:r>
        <w:r w:rsidR="00D86572">
          <w:rPr>
            <w:noProof/>
            <w:webHidden/>
          </w:rPr>
          <w:fldChar w:fldCharType="begin"/>
        </w:r>
        <w:r w:rsidR="00D86572">
          <w:rPr>
            <w:noProof/>
            <w:webHidden/>
          </w:rPr>
          <w:instrText xml:space="preserve"> PAGEREF _Toc6675642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60A3E3CE" w14:textId="1023336A" w:rsidR="00D86572" w:rsidRDefault="00133864">
      <w:pPr>
        <w:pStyle w:val="TOC1"/>
        <w:rPr>
          <w:rFonts w:asciiTheme="minorHAnsi" w:eastAsiaTheme="minorEastAsia" w:hAnsiTheme="minorHAnsi" w:cstheme="minorBidi"/>
          <w:noProof/>
          <w:sz w:val="22"/>
          <w:szCs w:val="22"/>
        </w:rPr>
      </w:pPr>
      <w:hyperlink w:anchor="_Toc6675643" w:history="1">
        <w:r w:rsidR="00D86572" w:rsidRPr="00A121E4">
          <w:rPr>
            <w:rStyle w:val="Hyperlink"/>
            <w:noProof/>
          </w:rPr>
          <w:t>4</w:t>
        </w:r>
        <w:r w:rsidR="00D86572">
          <w:rPr>
            <w:rFonts w:asciiTheme="minorHAnsi" w:eastAsiaTheme="minorEastAsia" w:hAnsiTheme="minorHAnsi" w:cstheme="minorBidi"/>
            <w:noProof/>
            <w:sz w:val="22"/>
            <w:szCs w:val="22"/>
          </w:rPr>
          <w:tab/>
        </w:r>
        <w:r w:rsidR="00D86572" w:rsidRPr="00A121E4">
          <w:rPr>
            <w:rStyle w:val="Hyperlink"/>
            <w:noProof/>
          </w:rPr>
          <w:t>External property file format</w:t>
        </w:r>
        <w:r w:rsidR="00D86572">
          <w:rPr>
            <w:noProof/>
            <w:webHidden/>
          </w:rPr>
          <w:tab/>
        </w:r>
        <w:r w:rsidR="00D86572">
          <w:rPr>
            <w:noProof/>
            <w:webHidden/>
          </w:rPr>
          <w:fldChar w:fldCharType="begin"/>
        </w:r>
        <w:r w:rsidR="00D86572">
          <w:rPr>
            <w:noProof/>
            <w:webHidden/>
          </w:rPr>
          <w:instrText xml:space="preserve"> PAGEREF _Toc6675643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0A67457C" w14:textId="156EF33D"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44" w:history="1">
        <w:r w:rsidR="00D86572" w:rsidRPr="00A121E4">
          <w:rPr>
            <w:rStyle w:val="Hyperlink"/>
            <w:noProof/>
          </w:rPr>
          <w:t>4.1 General</w:t>
        </w:r>
        <w:r w:rsidR="00D86572">
          <w:rPr>
            <w:noProof/>
            <w:webHidden/>
          </w:rPr>
          <w:tab/>
        </w:r>
        <w:r w:rsidR="00D86572">
          <w:rPr>
            <w:noProof/>
            <w:webHidden/>
          </w:rPr>
          <w:fldChar w:fldCharType="begin"/>
        </w:r>
        <w:r w:rsidR="00D86572">
          <w:rPr>
            <w:noProof/>
            <w:webHidden/>
          </w:rPr>
          <w:instrText xml:space="preserve"> PAGEREF _Toc6675644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36E14BE3" w14:textId="7E66C2DE"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45" w:history="1">
        <w:r w:rsidR="00D86572" w:rsidRPr="00A121E4">
          <w:rPr>
            <w:rStyle w:val="Hyperlink"/>
            <w:noProof/>
          </w:rPr>
          <w:t>4.2 External property file naming convention</w:t>
        </w:r>
        <w:r w:rsidR="00D86572">
          <w:rPr>
            <w:noProof/>
            <w:webHidden/>
          </w:rPr>
          <w:tab/>
        </w:r>
        <w:r w:rsidR="00D86572">
          <w:rPr>
            <w:noProof/>
            <w:webHidden/>
          </w:rPr>
          <w:fldChar w:fldCharType="begin"/>
        </w:r>
        <w:r w:rsidR="00D86572">
          <w:rPr>
            <w:noProof/>
            <w:webHidden/>
          </w:rPr>
          <w:instrText xml:space="preserve"> PAGEREF _Toc6675645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7C2912E3" w14:textId="035AF7D8"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46" w:history="1">
        <w:r w:rsidR="00D86572" w:rsidRPr="00A121E4">
          <w:rPr>
            <w:rStyle w:val="Hyperlink"/>
            <w:noProof/>
          </w:rPr>
          <w:t>4.3 externalProperties object</w:t>
        </w:r>
        <w:r w:rsidR="00D86572">
          <w:rPr>
            <w:noProof/>
            <w:webHidden/>
          </w:rPr>
          <w:tab/>
        </w:r>
        <w:r w:rsidR="00D86572">
          <w:rPr>
            <w:noProof/>
            <w:webHidden/>
          </w:rPr>
          <w:fldChar w:fldCharType="begin"/>
        </w:r>
        <w:r w:rsidR="00D86572">
          <w:rPr>
            <w:noProof/>
            <w:webHidden/>
          </w:rPr>
          <w:instrText xml:space="preserve"> PAGEREF _Toc6675646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4EC67CFC" w14:textId="2981736F"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47" w:history="1">
        <w:r w:rsidR="00D86572" w:rsidRPr="00A121E4">
          <w:rPr>
            <w:rStyle w:val="Hyperlink"/>
            <w:noProof/>
          </w:rPr>
          <w:t>4.3.1 General</w:t>
        </w:r>
        <w:r w:rsidR="00D86572">
          <w:rPr>
            <w:noProof/>
            <w:webHidden/>
          </w:rPr>
          <w:tab/>
        </w:r>
        <w:r w:rsidR="00D86572">
          <w:rPr>
            <w:noProof/>
            <w:webHidden/>
          </w:rPr>
          <w:fldChar w:fldCharType="begin"/>
        </w:r>
        <w:r w:rsidR="00D86572">
          <w:rPr>
            <w:noProof/>
            <w:webHidden/>
          </w:rPr>
          <w:instrText xml:space="preserve"> PAGEREF _Toc6675647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2FB5A664" w14:textId="77E8E897"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48" w:history="1">
        <w:r w:rsidR="00D86572" w:rsidRPr="00A121E4">
          <w:rPr>
            <w:rStyle w:val="Hyperlink"/>
            <w:noProof/>
          </w:rPr>
          <w:t>4.3.2 $schema property</w:t>
        </w:r>
        <w:r w:rsidR="00D86572">
          <w:rPr>
            <w:noProof/>
            <w:webHidden/>
          </w:rPr>
          <w:tab/>
        </w:r>
        <w:r w:rsidR="00D86572">
          <w:rPr>
            <w:noProof/>
            <w:webHidden/>
          </w:rPr>
          <w:fldChar w:fldCharType="begin"/>
        </w:r>
        <w:r w:rsidR="00D86572">
          <w:rPr>
            <w:noProof/>
            <w:webHidden/>
          </w:rPr>
          <w:instrText xml:space="preserve"> PAGEREF _Toc6675648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6BD11CF" w14:textId="42C74C7B"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49" w:history="1">
        <w:r w:rsidR="00D86572" w:rsidRPr="00A121E4">
          <w:rPr>
            <w:rStyle w:val="Hyperlink"/>
            <w:noProof/>
          </w:rPr>
          <w:t>4.3.3 version property</w:t>
        </w:r>
        <w:r w:rsidR="00D86572">
          <w:rPr>
            <w:noProof/>
            <w:webHidden/>
          </w:rPr>
          <w:tab/>
        </w:r>
        <w:r w:rsidR="00D86572">
          <w:rPr>
            <w:noProof/>
            <w:webHidden/>
          </w:rPr>
          <w:fldChar w:fldCharType="begin"/>
        </w:r>
        <w:r w:rsidR="00D86572">
          <w:rPr>
            <w:noProof/>
            <w:webHidden/>
          </w:rPr>
          <w:instrText xml:space="preserve"> PAGEREF _Toc6675649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7E6116F9" w14:textId="58EA6E02"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50" w:history="1">
        <w:r w:rsidR="00D86572" w:rsidRPr="00A121E4">
          <w:rPr>
            <w:rStyle w:val="Hyperlink"/>
            <w:noProof/>
          </w:rPr>
          <w:t>4.3.4 guid property</w:t>
        </w:r>
        <w:r w:rsidR="00D86572">
          <w:rPr>
            <w:noProof/>
            <w:webHidden/>
          </w:rPr>
          <w:tab/>
        </w:r>
        <w:r w:rsidR="00D86572">
          <w:rPr>
            <w:noProof/>
            <w:webHidden/>
          </w:rPr>
          <w:fldChar w:fldCharType="begin"/>
        </w:r>
        <w:r w:rsidR="00D86572">
          <w:rPr>
            <w:noProof/>
            <w:webHidden/>
          </w:rPr>
          <w:instrText xml:space="preserve"> PAGEREF _Toc6675650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DBB5A6C" w14:textId="0715DF86"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51" w:history="1">
        <w:r w:rsidR="00D86572" w:rsidRPr="00A121E4">
          <w:rPr>
            <w:rStyle w:val="Hyperlink"/>
            <w:noProof/>
          </w:rPr>
          <w:t>4.3.5 runGuid property</w:t>
        </w:r>
        <w:r w:rsidR="00D86572">
          <w:rPr>
            <w:noProof/>
            <w:webHidden/>
          </w:rPr>
          <w:tab/>
        </w:r>
        <w:r w:rsidR="00D86572">
          <w:rPr>
            <w:noProof/>
            <w:webHidden/>
          </w:rPr>
          <w:fldChar w:fldCharType="begin"/>
        </w:r>
        <w:r w:rsidR="00D86572">
          <w:rPr>
            <w:noProof/>
            <w:webHidden/>
          </w:rPr>
          <w:instrText xml:space="preserve"> PAGEREF _Toc6675651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4788C6C3" w14:textId="134C5244" w:rsidR="00D86572" w:rsidRDefault="00133864">
      <w:pPr>
        <w:pStyle w:val="TOC3"/>
        <w:tabs>
          <w:tab w:val="right" w:leader="dot" w:pos="9350"/>
        </w:tabs>
        <w:rPr>
          <w:rFonts w:asciiTheme="minorHAnsi" w:eastAsiaTheme="minorEastAsia" w:hAnsiTheme="minorHAnsi" w:cstheme="minorBidi"/>
          <w:noProof/>
          <w:sz w:val="22"/>
          <w:szCs w:val="22"/>
        </w:rPr>
      </w:pPr>
      <w:hyperlink w:anchor="_Toc6675652" w:history="1">
        <w:r w:rsidR="00D86572" w:rsidRPr="00A121E4">
          <w:rPr>
            <w:rStyle w:val="Hyperlink"/>
            <w:noProof/>
          </w:rPr>
          <w:t>4.3.6 The property value properties</w:t>
        </w:r>
        <w:r w:rsidR="00D86572">
          <w:rPr>
            <w:noProof/>
            <w:webHidden/>
          </w:rPr>
          <w:tab/>
        </w:r>
        <w:r w:rsidR="00D86572">
          <w:rPr>
            <w:noProof/>
            <w:webHidden/>
          </w:rPr>
          <w:fldChar w:fldCharType="begin"/>
        </w:r>
        <w:r w:rsidR="00D86572">
          <w:rPr>
            <w:noProof/>
            <w:webHidden/>
          </w:rPr>
          <w:instrText xml:space="preserve"> PAGEREF _Toc6675652 \h </w:instrText>
        </w:r>
        <w:r w:rsidR="00D86572">
          <w:rPr>
            <w:noProof/>
            <w:webHidden/>
          </w:rPr>
        </w:r>
        <w:r w:rsidR="00D86572">
          <w:rPr>
            <w:noProof/>
            <w:webHidden/>
          </w:rPr>
          <w:fldChar w:fldCharType="separate"/>
        </w:r>
        <w:r w:rsidR="00D86572">
          <w:rPr>
            <w:noProof/>
            <w:webHidden/>
          </w:rPr>
          <w:t>178</w:t>
        </w:r>
        <w:r w:rsidR="00D86572">
          <w:rPr>
            <w:noProof/>
            <w:webHidden/>
          </w:rPr>
          <w:fldChar w:fldCharType="end"/>
        </w:r>
      </w:hyperlink>
    </w:p>
    <w:p w14:paraId="653E0579" w14:textId="70BD5B2F" w:rsidR="00D86572" w:rsidRDefault="00133864">
      <w:pPr>
        <w:pStyle w:val="TOC1"/>
        <w:rPr>
          <w:rFonts w:asciiTheme="minorHAnsi" w:eastAsiaTheme="minorEastAsia" w:hAnsiTheme="minorHAnsi" w:cstheme="minorBidi"/>
          <w:noProof/>
          <w:sz w:val="22"/>
          <w:szCs w:val="22"/>
        </w:rPr>
      </w:pPr>
      <w:hyperlink w:anchor="_Toc6675653" w:history="1">
        <w:r w:rsidR="00D86572" w:rsidRPr="00A121E4">
          <w:rPr>
            <w:rStyle w:val="Hyperlink"/>
            <w:noProof/>
          </w:rPr>
          <w:t>5</w:t>
        </w:r>
        <w:r w:rsidR="00D86572">
          <w:rPr>
            <w:rFonts w:asciiTheme="minorHAnsi" w:eastAsiaTheme="minorEastAsia" w:hAnsiTheme="minorHAnsi" w:cstheme="minorBidi"/>
            <w:noProof/>
            <w:sz w:val="22"/>
            <w:szCs w:val="22"/>
          </w:rPr>
          <w:tab/>
        </w:r>
        <w:r w:rsidR="00D86572" w:rsidRPr="00A121E4">
          <w:rPr>
            <w:rStyle w:val="Hyperlink"/>
            <w:noProof/>
          </w:rPr>
          <w:t>Conformance</w:t>
        </w:r>
        <w:r w:rsidR="00D86572">
          <w:rPr>
            <w:noProof/>
            <w:webHidden/>
          </w:rPr>
          <w:tab/>
        </w:r>
        <w:r w:rsidR="00D86572">
          <w:rPr>
            <w:noProof/>
            <w:webHidden/>
          </w:rPr>
          <w:fldChar w:fldCharType="begin"/>
        </w:r>
        <w:r w:rsidR="00D86572">
          <w:rPr>
            <w:noProof/>
            <w:webHidden/>
          </w:rPr>
          <w:instrText xml:space="preserve"> PAGEREF _Toc6675653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764DC9C" w14:textId="26FB276F"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54" w:history="1">
        <w:r w:rsidR="00D86572" w:rsidRPr="00A121E4">
          <w:rPr>
            <w:rStyle w:val="Hyperlink"/>
            <w:noProof/>
          </w:rPr>
          <w:t>5.1 Conformance targets</w:t>
        </w:r>
        <w:r w:rsidR="00D86572">
          <w:rPr>
            <w:noProof/>
            <w:webHidden/>
          </w:rPr>
          <w:tab/>
        </w:r>
        <w:r w:rsidR="00D86572">
          <w:rPr>
            <w:noProof/>
            <w:webHidden/>
          </w:rPr>
          <w:fldChar w:fldCharType="begin"/>
        </w:r>
        <w:r w:rsidR="00D86572">
          <w:rPr>
            <w:noProof/>
            <w:webHidden/>
          </w:rPr>
          <w:instrText xml:space="preserve"> PAGEREF _Toc6675654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370047F" w14:textId="026E0F7C"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55" w:history="1">
        <w:r w:rsidR="00D86572" w:rsidRPr="00A121E4">
          <w:rPr>
            <w:rStyle w:val="Hyperlink"/>
            <w:noProof/>
          </w:rPr>
          <w:t>5.2 Conformance Clause 1: SARIF log file</w:t>
        </w:r>
        <w:r w:rsidR="00D86572">
          <w:rPr>
            <w:noProof/>
            <w:webHidden/>
          </w:rPr>
          <w:tab/>
        </w:r>
        <w:r w:rsidR="00D86572">
          <w:rPr>
            <w:noProof/>
            <w:webHidden/>
          </w:rPr>
          <w:fldChar w:fldCharType="begin"/>
        </w:r>
        <w:r w:rsidR="00D86572">
          <w:rPr>
            <w:noProof/>
            <w:webHidden/>
          </w:rPr>
          <w:instrText xml:space="preserve"> PAGEREF _Toc6675655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4B693BFA" w14:textId="6FCD8F6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56" w:history="1">
        <w:r w:rsidR="00D86572" w:rsidRPr="00A121E4">
          <w:rPr>
            <w:rStyle w:val="Hyperlink"/>
            <w:noProof/>
          </w:rPr>
          <w:t>5.3 Conformance Clause 2: SARIF producer</w:t>
        </w:r>
        <w:r w:rsidR="00D86572">
          <w:rPr>
            <w:noProof/>
            <w:webHidden/>
          </w:rPr>
          <w:tab/>
        </w:r>
        <w:r w:rsidR="00D86572">
          <w:rPr>
            <w:noProof/>
            <w:webHidden/>
          </w:rPr>
          <w:fldChar w:fldCharType="begin"/>
        </w:r>
        <w:r w:rsidR="00D86572">
          <w:rPr>
            <w:noProof/>
            <w:webHidden/>
          </w:rPr>
          <w:instrText xml:space="preserve"> PAGEREF _Toc6675656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F2EB65F" w14:textId="0D9A76E5"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57" w:history="1">
        <w:r w:rsidR="00D86572" w:rsidRPr="00A121E4">
          <w:rPr>
            <w:rStyle w:val="Hyperlink"/>
            <w:noProof/>
          </w:rPr>
          <w:t>5.4 Conformance Clause 3: Direct producer</w:t>
        </w:r>
        <w:r w:rsidR="00D86572">
          <w:rPr>
            <w:noProof/>
            <w:webHidden/>
          </w:rPr>
          <w:tab/>
        </w:r>
        <w:r w:rsidR="00D86572">
          <w:rPr>
            <w:noProof/>
            <w:webHidden/>
          </w:rPr>
          <w:fldChar w:fldCharType="begin"/>
        </w:r>
        <w:r w:rsidR="00D86572">
          <w:rPr>
            <w:noProof/>
            <w:webHidden/>
          </w:rPr>
          <w:instrText xml:space="preserve"> PAGEREF _Toc6675657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5E17181A" w14:textId="5E61B4F0"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58" w:history="1">
        <w:r w:rsidR="00D86572" w:rsidRPr="00A121E4">
          <w:rPr>
            <w:rStyle w:val="Hyperlink"/>
            <w:noProof/>
          </w:rPr>
          <w:t>5.5 Conformance Clause 4: Deterministic producer</w:t>
        </w:r>
        <w:r w:rsidR="00D86572">
          <w:rPr>
            <w:noProof/>
            <w:webHidden/>
          </w:rPr>
          <w:tab/>
        </w:r>
        <w:r w:rsidR="00D86572">
          <w:rPr>
            <w:noProof/>
            <w:webHidden/>
          </w:rPr>
          <w:fldChar w:fldCharType="begin"/>
        </w:r>
        <w:r w:rsidR="00D86572">
          <w:rPr>
            <w:noProof/>
            <w:webHidden/>
          </w:rPr>
          <w:instrText xml:space="preserve"> PAGEREF _Toc6675658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37048320" w14:textId="502EF085"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59" w:history="1">
        <w:r w:rsidR="00D86572" w:rsidRPr="00A121E4">
          <w:rPr>
            <w:rStyle w:val="Hyperlink"/>
            <w:noProof/>
          </w:rPr>
          <w:t>5.6 Conformance Clause 5: Converter</w:t>
        </w:r>
        <w:r w:rsidR="00D86572">
          <w:rPr>
            <w:noProof/>
            <w:webHidden/>
          </w:rPr>
          <w:tab/>
        </w:r>
        <w:r w:rsidR="00D86572">
          <w:rPr>
            <w:noProof/>
            <w:webHidden/>
          </w:rPr>
          <w:fldChar w:fldCharType="begin"/>
        </w:r>
        <w:r w:rsidR="00D86572">
          <w:rPr>
            <w:noProof/>
            <w:webHidden/>
          </w:rPr>
          <w:instrText xml:space="preserve"> PAGEREF _Toc6675659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32728C2" w14:textId="0022A665"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60" w:history="1">
        <w:r w:rsidR="00D86572" w:rsidRPr="00A121E4">
          <w:rPr>
            <w:rStyle w:val="Hyperlink"/>
            <w:noProof/>
          </w:rPr>
          <w:t>5.7 Conformance Clause 6: SARIF post-processor</w:t>
        </w:r>
        <w:r w:rsidR="00D86572">
          <w:rPr>
            <w:noProof/>
            <w:webHidden/>
          </w:rPr>
          <w:tab/>
        </w:r>
        <w:r w:rsidR="00D86572">
          <w:rPr>
            <w:noProof/>
            <w:webHidden/>
          </w:rPr>
          <w:fldChar w:fldCharType="begin"/>
        </w:r>
        <w:r w:rsidR="00D86572">
          <w:rPr>
            <w:noProof/>
            <w:webHidden/>
          </w:rPr>
          <w:instrText xml:space="preserve"> PAGEREF _Toc6675660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05374EA" w14:textId="1AA99A0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61" w:history="1">
        <w:r w:rsidR="00D86572" w:rsidRPr="00A121E4">
          <w:rPr>
            <w:rStyle w:val="Hyperlink"/>
            <w:noProof/>
          </w:rPr>
          <w:t>5.8 Conformance Clause 7: SARIF consumer</w:t>
        </w:r>
        <w:r w:rsidR="00D86572">
          <w:rPr>
            <w:noProof/>
            <w:webHidden/>
          </w:rPr>
          <w:tab/>
        </w:r>
        <w:r w:rsidR="00D86572">
          <w:rPr>
            <w:noProof/>
            <w:webHidden/>
          </w:rPr>
          <w:fldChar w:fldCharType="begin"/>
        </w:r>
        <w:r w:rsidR="00D86572">
          <w:rPr>
            <w:noProof/>
            <w:webHidden/>
          </w:rPr>
          <w:instrText xml:space="preserve"> PAGEREF _Toc6675661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2CB91811" w14:textId="6BEF6BA6"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62" w:history="1">
        <w:r w:rsidR="00D86572" w:rsidRPr="00A121E4">
          <w:rPr>
            <w:rStyle w:val="Hyperlink"/>
            <w:noProof/>
          </w:rPr>
          <w:t>5.9 Conformance Clause 8: Viewer</w:t>
        </w:r>
        <w:r w:rsidR="00D86572">
          <w:rPr>
            <w:noProof/>
            <w:webHidden/>
          </w:rPr>
          <w:tab/>
        </w:r>
        <w:r w:rsidR="00D86572">
          <w:rPr>
            <w:noProof/>
            <w:webHidden/>
          </w:rPr>
          <w:fldChar w:fldCharType="begin"/>
        </w:r>
        <w:r w:rsidR="00D86572">
          <w:rPr>
            <w:noProof/>
            <w:webHidden/>
          </w:rPr>
          <w:instrText xml:space="preserve"> PAGEREF _Toc6675662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3DCFC99" w14:textId="7590A89E"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63" w:history="1">
        <w:r w:rsidR="00D86572" w:rsidRPr="00A121E4">
          <w:rPr>
            <w:rStyle w:val="Hyperlink"/>
            <w:noProof/>
          </w:rPr>
          <w:t>5.10 Conformance Clause 9: Result management system</w:t>
        </w:r>
        <w:r w:rsidR="00D86572">
          <w:rPr>
            <w:noProof/>
            <w:webHidden/>
          </w:rPr>
          <w:tab/>
        </w:r>
        <w:r w:rsidR="00D86572">
          <w:rPr>
            <w:noProof/>
            <w:webHidden/>
          </w:rPr>
          <w:fldChar w:fldCharType="begin"/>
        </w:r>
        <w:r w:rsidR="00D86572">
          <w:rPr>
            <w:noProof/>
            <w:webHidden/>
          </w:rPr>
          <w:instrText xml:space="preserve"> PAGEREF _Toc6675663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FD34ACD" w14:textId="183A1E9F"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64" w:history="1">
        <w:r w:rsidR="00D86572" w:rsidRPr="00A121E4">
          <w:rPr>
            <w:rStyle w:val="Hyperlink"/>
            <w:noProof/>
          </w:rPr>
          <w:t>5.11 Conformance Clause 10: Engineering system</w:t>
        </w:r>
        <w:r w:rsidR="00D86572">
          <w:rPr>
            <w:noProof/>
            <w:webHidden/>
          </w:rPr>
          <w:tab/>
        </w:r>
        <w:r w:rsidR="00D86572">
          <w:rPr>
            <w:noProof/>
            <w:webHidden/>
          </w:rPr>
          <w:fldChar w:fldCharType="begin"/>
        </w:r>
        <w:r w:rsidR="00D86572">
          <w:rPr>
            <w:noProof/>
            <w:webHidden/>
          </w:rPr>
          <w:instrText xml:space="preserve"> PAGEREF _Toc6675664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7E996C7" w14:textId="54EAFCC7" w:rsidR="00D86572" w:rsidRDefault="00133864">
      <w:pPr>
        <w:pStyle w:val="TOC1"/>
        <w:rPr>
          <w:rFonts w:asciiTheme="minorHAnsi" w:eastAsiaTheme="minorEastAsia" w:hAnsiTheme="minorHAnsi" w:cstheme="minorBidi"/>
          <w:noProof/>
          <w:sz w:val="22"/>
          <w:szCs w:val="22"/>
        </w:rPr>
      </w:pPr>
      <w:hyperlink w:anchor="_Toc6675665" w:history="1">
        <w:r w:rsidR="00D86572" w:rsidRPr="00A121E4">
          <w:rPr>
            <w:rStyle w:val="Hyperlink"/>
            <w:noProof/>
          </w:rPr>
          <w:t>Appendix A. (Informative) Acknowledgments</w:t>
        </w:r>
        <w:r w:rsidR="00D86572">
          <w:rPr>
            <w:noProof/>
            <w:webHidden/>
          </w:rPr>
          <w:tab/>
        </w:r>
        <w:r w:rsidR="00D86572">
          <w:rPr>
            <w:noProof/>
            <w:webHidden/>
          </w:rPr>
          <w:fldChar w:fldCharType="begin"/>
        </w:r>
        <w:r w:rsidR="00D86572">
          <w:rPr>
            <w:noProof/>
            <w:webHidden/>
          </w:rPr>
          <w:instrText xml:space="preserve"> PAGEREF _Toc6675665 \h </w:instrText>
        </w:r>
        <w:r w:rsidR="00D86572">
          <w:rPr>
            <w:noProof/>
            <w:webHidden/>
          </w:rPr>
        </w:r>
        <w:r w:rsidR="00D86572">
          <w:rPr>
            <w:noProof/>
            <w:webHidden/>
          </w:rPr>
          <w:fldChar w:fldCharType="separate"/>
        </w:r>
        <w:r w:rsidR="00D86572">
          <w:rPr>
            <w:noProof/>
            <w:webHidden/>
          </w:rPr>
          <w:t>181</w:t>
        </w:r>
        <w:r w:rsidR="00D86572">
          <w:rPr>
            <w:noProof/>
            <w:webHidden/>
          </w:rPr>
          <w:fldChar w:fldCharType="end"/>
        </w:r>
      </w:hyperlink>
    </w:p>
    <w:p w14:paraId="674A373E" w14:textId="62C5976B" w:rsidR="00D86572" w:rsidRDefault="00133864">
      <w:pPr>
        <w:pStyle w:val="TOC1"/>
        <w:rPr>
          <w:rFonts w:asciiTheme="minorHAnsi" w:eastAsiaTheme="minorEastAsia" w:hAnsiTheme="minorHAnsi" w:cstheme="minorBidi"/>
          <w:noProof/>
          <w:sz w:val="22"/>
          <w:szCs w:val="22"/>
        </w:rPr>
      </w:pPr>
      <w:hyperlink w:anchor="_Toc6675666" w:history="1">
        <w:r w:rsidR="00D86572" w:rsidRPr="00A121E4">
          <w:rPr>
            <w:rStyle w:val="Hyperlink"/>
            <w:noProof/>
          </w:rPr>
          <w:t>Appendix B. (Normative) Use of fingerprints by result management systems</w:t>
        </w:r>
        <w:r w:rsidR="00D86572">
          <w:rPr>
            <w:noProof/>
            <w:webHidden/>
          </w:rPr>
          <w:tab/>
        </w:r>
        <w:r w:rsidR="00D86572">
          <w:rPr>
            <w:noProof/>
            <w:webHidden/>
          </w:rPr>
          <w:fldChar w:fldCharType="begin"/>
        </w:r>
        <w:r w:rsidR="00D86572">
          <w:rPr>
            <w:noProof/>
            <w:webHidden/>
          </w:rPr>
          <w:instrText xml:space="preserve"> PAGEREF _Toc6675666 \h </w:instrText>
        </w:r>
        <w:r w:rsidR="00D86572">
          <w:rPr>
            <w:noProof/>
            <w:webHidden/>
          </w:rPr>
        </w:r>
        <w:r w:rsidR="00D86572">
          <w:rPr>
            <w:noProof/>
            <w:webHidden/>
          </w:rPr>
          <w:fldChar w:fldCharType="separate"/>
        </w:r>
        <w:r w:rsidR="00D86572">
          <w:rPr>
            <w:noProof/>
            <w:webHidden/>
          </w:rPr>
          <w:t>182</w:t>
        </w:r>
        <w:r w:rsidR="00D86572">
          <w:rPr>
            <w:noProof/>
            <w:webHidden/>
          </w:rPr>
          <w:fldChar w:fldCharType="end"/>
        </w:r>
      </w:hyperlink>
    </w:p>
    <w:p w14:paraId="25363565" w14:textId="587636D2" w:rsidR="00D86572" w:rsidRDefault="00133864">
      <w:pPr>
        <w:pStyle w:val="TOC1"/>
        <w:rPr>
          <w:rFonts w:asciiTheme="minorHAnsi" w:eastAsiaTheme="minorEastAsia" w:hAnsiTheme="minorHAnsi" w:cstheme="minorBidi"/>
          <w:noProof/>
          <w:sz w:val="22"/>
          <w:szCs w:val="22"/>
        </w:rPr>
      </w:pPr>
      <w:hyperlink w:anchor="_Toc6675667" w:history="1">
        <w:r w:rsidR="00D86572" w:rsidRPr="00A121E4">
          <w:rPr>
            <w:rStyle w:val="Hyperlink"/>
            <w:noProof/>
          </w:rPr>
          <w:t>Appendix C. (Informative) Use of SARIF by log file viewers</w:t>
        </w:r>
        <w:r w:rsidR="00D86572">
          <w:rPr>
            <w:noProof/>
            <w:webHidden/>
          </w:rPr>
          <w:tab/>
        </w:r>
        <w:r w:rsidR="00D86572">
          <w:rPr>
            <w:noProof/>
            <w:webHidden/>
          </w:rPr>
          <w:fldChar w:fldCharType="begin"/>
        </w:r>
        <w:r w:rsidR="00D86572">
          <w:rPr>
            <w:noProof/>
            <w:webHidden/>
          </w:rPr>
          <w:instrText xml:space="preserve"> PAGEREF _Toc6675667 \h </w:instrText>
        </w:r>
        <w:r w:rsidR="00D86572">
          <w:rPr>
            <w:noProof/>
            <w:webHidden/>
          </w:rPr>
        </w:r>
        <w:r w:rsidR="00D86572">
          <w:rPr>
            <w:noProof/>
            <w:webHidden/>
          </w:rPr>
          <w:fldChar w:fldCharType="separate"/>
        </w:r>
        <w:r w:rsidR="00D86572">
          <w:rPr>
            <w:noProof/>
            <w:webHidden/>
          </w:rPr>
          <w:t>183</w:t>
        </w:r>
        <w:r w:rsidR="00D86572">
          <w:rPr>
            <w:noProof/>
            <w:webHidden/>
          </w:rPr>
          <w:fldChar w:fldCharType="end"/>
        </w:r>
      </w:hyperlink>
    </w:p>
    <w:p w14:paraId="2BAB1E70" w14:textId="147D27BC" w:rsidR="00D86572" w:rsidRDefault="00133864">
      <w:pPr>
        <w:pStyle w:val="TOC1"/>
        <w:rPr>
          <w:rFonts w:asciiTheme="minorHAnsi" w:eastAsiaTheme="minorEastAsia" w:hAnsiTheme="minorHAnsi" w:cstheme="minorBidi"/>
          <w:noProof/>
          <w:sz w:val="22"/>
          <w:szCs w:val="22"/>
        </w:rPr>
      </w:pPr>
      <w:hyperlink w:anchor="_Toc6675668" w:history="1">
        <w:r w:rsidR="00D86572" w:rsidRPr="00A121E4">
          <w:rPr>
            <w:rStyle w:val="Hyperlink"/>
            <w:noProof/>
          </w:rPr>
          <w:t>Appendix D. (Normative) Production of SARIF by converters</w:t>
        </w:r>
        <w:r w:rsidR="00D86572">
          <w:rPr>
            <w:noProof/>
            <w:webHidden/>
          </w:rPr>
          <w:tab/>
        </w:r>
        <w:r w:rsidR="00D86572">
          <w:rPr>
            <w:noProof/>
            <w:webHidden/>
          </w:rPr>
          <w:fldChar w:fldCharType="begin"/>
        </w:r>
        <w:r w:rsidR="00D86572">
          <w:rPr>
            <w:noProof/>
            <w:webHidden/>
          </w:rPr>
          <w:instrText xml:space="preserve"> PAGEREF _Toc6675668 \h </w:instrText>
        </w:r>
        <w:r w:rsidR="00D86572">
          <w:rPr>
            <w:noProof/>
            <w:webHidden/>
          </w:rPr>
        </w:r>
        <w:r w:rsidR="00D86572">
          <w:rPr>
            <w:noProof/>
            <w:webHidden/>
          </w:rPr>
          <w:fldChar w:fldCharType="separate"/>
        </w:r>
        <w:r w:rsidR="00D86572">
          <w:rPr>
            <w:noProof/>
            <w:webHidden/>
          </w:rPr>
          <w:t>184</w:t>
        </w:r>
        <w:r w:rsidR="00D86572">
          <w:rPr>
            <w:noProof/>
            <w:webHidden/>
          </w:rPr>
          <w:fldChar w:fldCharType="end"/>
        </w:r>
      </w:hyperlink>
    </w:p>
    <w:p w14:paraId="5EBB71BF" w14:textId="025FDA06" w:rsidR="00D86572" w:rsidRDefault="00133864">
      <w:pPr>
        <w:pStyle w:val="TOC1"/>
        <w:rPr>
          <w:rFonts w:asciiTheme="minorHAnsi" w:eastAsiaTheme="minorEastAsia" w:hAnsiTheme="minorHAnsi" w:cstheme="minorBidi"/>
          <w:noProof/>
          <w:sz w:val="22"/>
          <w:szCs w:val="22"/>
        </w:rPr>
      </w:pPr>
      <w:hyperlink w:anchor="_Toc6675669" w:history="1">
        <w:r w:rsidR="00D86572" w:rsidRPr="00A121E4">
          <w:rPr>
            <w:rStyle w:val="Hyperlink"/>
            <w:noProof/>
          </w:rPr>
          <w:t>Appendix E. (Informative) Locating rule and notification metadata</w:t>
        </w:r>
        <w:r w:rsidR="00D86572">
          <w:rPr>
            <w:noProof/>
            <w:webHidden/>
          </w:rPr>
          <w:tab/>
        </w:r>
        <w:r w:rsidR="00D86572">
          <w:rPr>
            <w:noProof/>
            <w:webHidden/>
          </w:rPr>
          <w:fldChar w:fldCharType="begin"/>
        </w:r>
        <w:r w:rsidR="00D86572">
          <w:rPr>
            <w:noProof/>
            <w:webHidden/>
          </w:rPr>
          <w:instrText xml:space="preserve"> PAGEREF _Toc6675669 \h </w:instrText>
        </w:r>
        <w:r w:rsidR="00D86572">
          <w:rPr>
            <w:noProof/>
            <w:webHidden/>
          </w:rPr>
        </w:r>
        <w:r w:rsidR="00D86572">
          <w:rPr>
            <w:noProof/>
            <w:webHidden/>
          </w:rPr>
          <w:fldChar w:fldCharType="separate"/>
        </w:r>
        <w:r w:rsidR="00D86572">
          <w:rPr>
            <w:noProof/>
            <w:webHidden/>
          </w:rPr>
          <w:t>185</w:t>
        </w:r>
        <w:r w:rsidR="00D86572">
          <w:rPr>
            <w:noProof/>
            <w:webHidden/>
          </w:rPr>
          <w:fldChar w:fldCharType="end"/>
        </w:r>
      </w:hyperlink>
    </w:p>
    <w:p w14:paraId="58079C07" w14:textId="557157A6" w:rsidR="00D86572" w:rsidRDefault="00133864">
      <w:pPr>
        <w:pStyle w:val="TOC1"/>
        <w:rPr>
          <w:rFonts w:asciiTheme="minorHAnsi" w:eastAsiaTheme="minorEastAsia" w:hAnsiTheme="minorHAnsi" w:cstheme="minorBidi"/>
          <w:noProof/>
          <w:sz w:val="22"/>
          <w:szCs w:val="22"/>
        </w:rPr>
      </w:pPr>
      <w:hyperlink w:anchor="_Toc6675670" w:history="1">
        <w:r w:rsidR="00D86572" w:rsidRPr="00A121E4">
          <w:rPr>
            <w:rStyle w:val="Hyperlink"/>
            <w:noProof/>
          </w:rPr>
          <w:t>Appendix F. (Normative) Producing deterministic SARIF log files</w:t>
        </w:r>
        <w:r w:rsidR="00D86572">
          <w:rPr>
            <w:noProof/>
            <w:webHidden/>
          </w:rPr>
          <w:tab/>
        </w:r>
        <w:r w:rsidR="00D86572">
          <w:rPr>
            <w:noProof/>
            <w:webHidden/>
          </w:rPr>
          <w:fldChar w:fldCharType="begin"/>
        </w:r>
        <w:r w:rsidR="00D86572">
          <w:rPr>
            <w:noProof/>
            <w:webHidden/>
          </w:rPr>
          <w:instrText xml:space="preserve"> PAGEREF _Toc6675670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36F9AB1C" w14:textId="333A4064"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71" w:history="1">
        <w:r w:rsidR="00D86572" w:rsidRPr="00A121E4">
          <w:rPr>
            <w:rStyle w:val="Hyperlink"/>
            <w:noProof/>
          </w:rPr>
          <w:t>F.1 General</w:t>
        </w:r>
        <w:r w:rsidR="00D86572">
          <w:rPr>
            <w:noProof/>
            <w:webHidden/>
          </w:rPr>
          <w:tab/>
        </w:r>
        <w:r w:rsidR="00D86572">
          <w:rPr>
            <w:noProof/>
            <w:webHidden/>
          </w:rPr>
          <w:fldChar w:fldCharType="begin"/>
        </w:r>
        <w:r w:rsidR="00D86572">
          <w:rPr>
            <w:noProof/>
            <w:webHidden/>
          </w:rPr>
          <w:instrText xml:space="preserve"> PAGEREF _Toc6675671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23262099" w14:textId="4F0CC04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72" w:history="1">
        <w:r w:rsidR="00D86572" w:rsidRPr="00A121E4">
          <w:rPr>
            <w:rStyle w:val="Hyperlink"/>
            <w:noProof/>
          </w:rPr>
          <w:t>F.2 Non-deterministic file format elements</w:t>
        </w:r>
        <w:r w:rsidR="00D86572">
          <w:rPr>
            <w:noProof/>
            <w:webHidden/>
          </w:rPr>
          <w:tab/>
        </w:r>
        <w:r w:rsidR="00D86572">
          <w:rPr>
            <w:noProof/>
            <w:webHidden/>
          </w:rPr>
          <w:fldChar w:fldCharType="begin"/>
        </w:r>
        <w:r w:rsidR="00D86572">
          <w:rPr>
            <w:noProof/>
            <w:webHidden/>
          </w:rPr>
          <w:instrText xml:space="preserve"> PAGEREF _Toc6675672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08BD55BE" w14:textId="047D84AD"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73" w:history="1">
        <w:r w:rsidR="00D86572" w:rsidRPr="00A121E4">
          <w:rPr>
            <w:rStyle w:val="Hyperlink"/>
            <w:noProof/>
          </w:rPr>
          <w:t>F.3 Array and dictionary element ordering</w:t>
        </w:r>
        <w:r w:rsidR="00D86572">
          <w:rPr>
            <w:noProof/>
            <w:webHidden/>
          </w:rPr>
          <w:tab/>
        </w:r>
        <w:r w:rsidR="00D86572">
          <w:rPr>
            <w:noProof/>
            <w:webHidden/>
          </w:rPr>
          <w:fldChar w:fldCharType="begin"/>
        </w:r>
        <w:r w:rsidR="00D86572">
          <w:rPr>
            <w:noProof/>
            <w:webHidden/>
          </w:rPr>
          <w:instrText xml:space="preserve"> PAGEREF _Toc6675673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628F0A6D" w14:textId="0836DBAB"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74" w:history="1">
        <w:r w:rsidR="00D86572" w:rsidRPr="00A121E4">
          <w:rPr>
            <w:rStyle w:val="Hyperlink"/>
            <w:noProof/>
          </w:rPr>
          <w:t>F.4 Absolute paths</w:t>
        </w:r>
        <w:r w:rsidR="00D86572">
          <w:rPr>
            <w:noProof/>
            <w:webHidden/>
          </w:rPr>
          <w:tab/>
        </w:r>
        <w:r w:rsidR="00D86572">
          <w:rPr>
            <w:noProof/>
            <w:webHidden/>
          </w:rPr>
          <w:fldChar w:fldCharType="begin"/>
        </w:r>
        <w:r w:rsidR="00D86572">
          <w:rPr>
            <w:noProof/>
            <w:webHidden/>
          </w:rPr>
          <w:instrText xml:space="preserve"> PAGEREF _Toc6675674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248FDE7A" w14:textId="059D86E6"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75" w:history="1">
        <w:r w:rsidR="00D86572" w:rsidRPr="00A121E4">
          <w:rPr>
            <w:rStyle w:val="Hyperlink"/>
            <w:noProof/>
          </w:rPr>
          <w:t>F.5 Inherently non-deterministic tools</w:t>
        </w:r>
        <w:r w:rsidR="00D86572">
          <w:rPr>
            <w:noProof/>
            <w:webHidden/>
          </w:rPr>
          <w:tab/>
        </w:r>
        <w:r w:rsidR="00D86572">
          <w:rPr>
            <w:noProof/>
            <w:webHidden/>
          </w:rPr>
          <w:fldChar w:fldCharType="begin"/>
        </w:r>
        <w:r w:rsidR="00D86572">
          <w:rPr>
            <w:noProof/>
            <w:webHidden/>
          </w:rPr>
          <w:instrText xml:space="preserve"> PAGEREF _Toc6675675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3E56B0DB" w14:textId="53AF9D75"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76" w:history="1">
        <w:r w:rsidR="00D86572" w:rsidRPr="00A121E4">
          <w:rPr>
            <w:rStyle w:val="Hyperlink"/>
            <w:noProof/>
          </w:rPr>
          <w:t>F.6 Compensating for non-deterministic output</w:t>
        </w:r>
        <w:r w:rsidR="00D86572">
          <w:rPr>
            <w:noProof/>
            <w:webHidden/>
          </w:rPr>
          <w:tab/>
        </w:r>
        <w:r w:rsidR="00D86572">
          <w:rPr>
            <w:noProof/>
            <w:webHidden/>
          </w:rPr>
          <w:fldChar w:fldCharType="begin"/>
        </w:r>
        <w:r w:rsidR="00D86572">
          <w:rPr>
            <w:noProof/>
            <w:webHidden/>
          </w:rPr>
          <w:instrText xml:space="preserve"> PAGEREF _Toc6675676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1ECBA6CA" w14:textId="03CD111B"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77" w:history="1">
        <w:r w:rsidR="00D86572" w:rsidRPr="00A121E4">
          <w:rPr>
            <w:rStyle w:val="Hyperlink"/>
            <w:noProof/>
          </w:rPr>
          <w:t>F.7 Interaction between determinism and baselining</w:t>
        </w:r>
        <w:r w:rsidR="00D86572">
          <w:rPr>
            <w:noProof/>
            <w:webHidden/>
          </w:rPr>
          <w:tab/>
        </w:r>
        <w:r w:rsidR="00D86572">
          <w:rPr>
            <w:noProof/>
            <w:webHidden/>
          </w:rPr>
          <w:fldChar w:fldCharType="begin"/>
        </w:r>
        <w:r w:rsidR="00D86572">
          <w:rPr>
            <w:noProof/>
            <w:webHidden/>
          </w:rPr>
          <w:instrText xml:space="preserve"> PAGEREF _Toc6675677 \h </w:instrText>
        </w:r>
        <w:r w:rsidR="00D86572">
          <w:rPr>
            <w:noProof/>
            <w:webHidden/>
          </w:rPr>
        </w:r>
        <w:r w:rsidR="00D86572">
          <w:rPr>
            <w:noProof/>
            <w:webHidden/>
          </w:rPr>
          <w:fldChar w:fldCharType="separate"/>
        </w:r>
        <w:r w:rsidR="00D86572">
          <w:rPr>
            <w:noProof/>
            <w:webHidden/>
          </w:rPr>
          <w:t>188</w:t>
        </w:r>
        <w:r w:rsidR="00D86572">
          <w:rPr>
            <w:noProof/>
            <w:webHidden/>
          </w:rPr>
          <w:fldChar w:fldCharType="end"/>
        </w:r>
      </w:hyperlink>
    </w:p>
    <w:p w14:paraId="05CA5613" w14:textId="6FE669E4" w:rsidR="00D86572" w:rsidRDefault="00133864">
      <w:pPr>
        <w:pStyle w:val="TOC1"/>
        <w:rPr>
          <w:rFonts w:asciiTheme="minorHAnsi" w:eastAsiaTheme="minorEastAsia" w:hAnsiTheme="minorHAnsi" w:cstheme="minorBidi"/>
          <w:noProof/>
          <w:sz w:val="22"/>
          <w:szCs w:val="22"/>
        </w:rPr>
      </w:pPr>
      <w:hyperlink w:anchor="_Toc6675678" w:history="1">
        <w:r w:rsidR="00D86572" w:rsidRPr="00A121E4">
          <w:rPr>
            <w:rStyle w:val="Hyperlink"/>
            <w:noProof/>
          </w:rPr>
          <w:t>Appendix G. (Informative) Guidance on fixes</w:t>
        </w:r>
        <w:r w:rsidR="00D86572">
          <w:rPr>
            <w:noProof/>
            <w:webHidden/>
          </w:rPr>
          <w:tab/>
        </w:r>
        <w:r w:rsidR="00D86572">
          <w:rPr>
            <w:noProof/>
            <w:webHidden/>
          </w:rPr>
          <w:fldChar w:fldCharType="begin"/>
        </w:r>
        <w:r w:rsidR="00D86572">
          <w:rPr>
            <w:noProof/>
            <w:webHidden/>
          </w:rPr>
          <w:instrText xml:space="preserve"> PAGEREF _Toc6675678 \h </w:instrText>
        </w:r>
        <w:r w:rsidR="00D86572">
          <w:rPr>
            <w:noProof/>
            <w:webHidden/>
          </w:rPr>
        </w:r>
        <w:r w:rsidR="00D86572">
          <w:rPr>
            <w:noProof/>
            <w:webHidden/>
          </w:rPr>
          <w:fldChar w:fldCharType="separate"/>
        </w:r>
        <w:r w:rsidR="00D86572">
          <w:rPr>
            <w:noProof/>
            <w:webHidden/>
          </w:rPr>
          <w:t>189</w:t>
        </w:r>
        <w:r w:rsidR="00D86572">
          <w:rPr>
            <w:noProof/>
            <w:webHidden/>
          </w:rPr>
          <w:fldChar w:fldCharType="end"/>
        </w:r>
      </w:hyperlink>
    </w:p>
    <w:p w14:paraId="3E54BD57" w14:textId="1583107A" w:rsidR="00D86572" w:rsidRDefault="00133864">
      <w:pPr>
        <w:pStyle w:val="TOC1"/>
        <w:rPr>
          <w:rFonts w:asciiTheme="minorHAnsi" w:eastAsiaTheme="minorEastAsia" w:hAnsiTheme="minorHAnsi" w:cstheme="minorBidi"/>
          <w:noProof/>
          <w:sz w:val="22"/>
          <w:szCs w:val="22"/>
        </w:rPr>
      </w:pPr>
      <w:hyperlink w:anchor="_Toc6675679" w:history="1">
        <w:r w:rsidR="00D86572" w:rsidRPr="00A121E4">
          <w:rPr>
            <w:rStyle w:val="Hyperlink"/>
            <w:noProof/>
          </w:rPr>
          <w:t>Appendix H. (Informative) Diagnosing results in generated files</w:t>
        </w:r>
        <w:r w:rsidR="00D86572">
          <w:rPr>
            <w:noProof/>
            <w:webHidden/>
          </w:rPr>
          <w:tab/>
        </w:r>
        <w:r w:rsidR="00D86572">
          <w:rPr>
            <w:noProof/>
            <w:webHidden/>
          </w:rPr>
          <w:fldChar w:fldCharType="begin"/>
        </w:r>
        <w:r w:rsidR="00D86572">
          <w:rPr>
            <w:noProof/>
            <w:webHidden/>
          </w:rPr>
          <w:instrText xml:space="preserve"> PAGEREF _Toc6675679 \h </w:instrText>
        </w:r>
        <w:r w:rsidR="00D86572">
          <w:rPr>
            <w:noProof/>
            <w:webHidden/>
          </w:rPr>
        </w:r>
        <w:r w:rsidR="00D86572">
          <w:rPr>
            <w:noProof/>
            <w:webHidden/>
          </w:rPr>
          <w:fldChar w:fldCharType="separate"/>
        </w:r>
        <w:r w:rsidR="00D86572">
          <w:rPr>
            <w:noProof/>
            <w:webHidden/>
          </w:rPr>
          <w:t>190</w:t>
        </w:r>
        <w:r w:rsidR="00D86572">
          <w:rPr>
            <w:noProof/>
            <w:webHidden/>
          </w:rPr>
          <w:fldChar w:fldCharType="end"/>
        </w:r>
      </w:hyperlink>
    </w:p>
    <w:p w14:paraId="53F09369" w14:textId="4ECA6006" w:rsidR="00D86572" w:rsidRDefault="00133864">
      <w:pPr>
        <w:pStyle w:val="TOC1"/>
        <w:rPr>
          <w:rFonts w:asciiTheme="minorHAnsi" w:eastAsiaTheme="minorEastAsia" w:hAnsiTheme="minorHAnsi" w:cstheme="minorBidi"/>
          <w:noProof/>
          <w:sz w:val="22"/>
          <w:szCs w:val="22"/>
        </w:rPr>
      </w:pPr>
      <w:hyperlink w:anchor="_Toc6675680" w:history="1">
        <w:r w:rsidR="00D86572" w:rsidRPr="00A121E4">
          <w:rPr>
            <w:rStyle w:val="Hyperlink"/>
            <w:noProof/>
          </w:rPr>
          <w:t>Appendix I. (Informative) Sample sourceLanguage values</w:t>
        </w:r>
        <w:r w:rsidR="00D86572">
          <w:rPr>
            <w:noProof/>
            <w:webHidden/>
          </w:rPr>
          <w:tab/>
        </w:r>
        <w:r w:rsidR="00D86572">
          <w:rPr>
            <w:noProof/>
            <w:webHidden/>
          </w:rPr>
          <w:fldChar w:fldCharType="begin"/>
        </w:r>
        <w:r w:rsidR="00D86572">
          <w:rPr>
            <w:noProof/>
            <w:webHidden/>
          </w:rPr>
          <w:instrText xml:space="preserve"> PAGEREF _Toc6675680 \h </w:instrText>
        </w:r>
        <w:r w:rsidR="00D86572">
          <w:rPr>
            <w:noProof/>
            <w:webHidden/>
          </w:rPr>
        </w:r>
        <w:r w:rsidR="00D86572">
          <w:rPr>
            <w:noProof/>
            <w:webHidden/>
          </w:rPr>
          <w:fldChar w:fldCharType="separate"/>
        </w:r>
        <w:r w:rsidR="00D86572">
          <w:rPr>
            <w:noProof/>
            <w:webHidden/>
          </w:rPr>
          <w:t>193</w:t>
        </w:r>
        <w:r w:rsidR="00D86572">
          <w:rPr>
            <w:noProof/>
            <w:webHidden/>
          </w:rPr>
          <w:fldChar w:fldCharType="end"/>
        </w:r>
      </w:hyperlink>
    </w:p>
    <w:p w14:paraId="4F54170F" w14:textId="061BB935" w:rsidR="00D86572" w:rsidRDefault="00133864">
      <w:pPr>
        <w:pStyle w:val="TOC1"/>
        <w:rPr>
          <w:rFonts w:asciiTheme="minorHAnsi" w:eastAsiaTheme="minorEastAsia" w:hAnsiTheme="minorHAnsi" w:cstheme="minorBidi"/>
          <w:noProof/>
          <w:sz w:val="22"/>
          <w:szCs w:val="22"/>
        </w:rPr>
      </w:pPr>
      <w:hyperlink w:anchor="_Toc6675681" w:history="1">
        <w:r w:rsidR="00D86572" w:rsidRPr="00A121E4">
          <w:rPr>
            <w:rStyle w:val="Hyperlink"/>
            <w:noProof/>
          </w:rPr>
          <w:t>Appendix J. (Informative) Examples</w:t>
        </w:r>
        <w:r w:rsidR="00D86572">
          <w:rPr>
            <w:noProof/>
            <w:webHidden/>
          </w:rPr>
          <w:tab/>
        </w:r>
        <w:r w:rsidR="00D86572">
          <w:rPr>
            <w:noProof/>
            <w:webHidden/>
          </w:rPr>
          <w:fldChar w:fldCharType="begin"/>
        </w:r>
        <w:r w:rsidR="00D86572">
          <w:rPr>
            <w:noProof/>
            <w:webHidden/>
          </w:rPr>
          <w:instrText xml:space="preserve"> PAGEREF _Toc6675681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68057436" w14:textId="39A386A6"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82" w:history="1">
        <w:r w:rsidR="00D86572" w:rsidRPr="00A121E4">
          <w:rPr>
            <w:rStyle w:val="Hyperlink"/>
            <w:noProof/>
          </w:rPr>
          <w:t>J.1 Minimal valid SARIF log file</w:t>
        </w:r>
        <w:r w:rsidR="00D86572">
          <w:rPr>
            <w:noProof/>
            <w:webHidden/>
          </w:rPr>
          <w:tab/>
        </w:r>
        <w:r w:rsidR="00D86572">
          <w:rPr>
            <w:noProof/>
            <w:webHidden/>
          </w:rPr>
          <w:fldChar w:fldCharType="begin"/>
        </w:r>
        <w:r w:rsidR="00D86572">
          <w:rPr>
            <w:noProof/>
            <w:webHidden/>
          </w:rPr>
          <w:instrText xml:space="preserve"> PAGEREF _Toc6675682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34482CAF" w14:textId="57D08073"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83" w:history="1">
        <w:r w:rsidR="00D86572" w:rsidRPr="00A121E4">
          <w:rPr>
            <w:rStyle w:val="Hyperlink"/>
            <w:noProof/>
          </w:rPr>
          <w:t>J.2 Minimal recommended SARIF log file with source information</w:t>
        </w:r>
        <w:r w:rsidR="00D86572">
          <w:rPr>
            <w:noProof/>
            <w:webHidden/>
          </w:rPr>
          <w:tab/>
        </w:r>
        <w:r w:rsidR="00D86572">
          <w:rPr>
            <w:noProof/>
            <w:webHidden/>
          </w:rPr>
          <w:fldChar w:fldCharType="begin"/>
        </w:r>
        <w:r w:rsidR="00D86572">
          <w:rPr>
            <w:noProof/>
            <w:webHidden/>
          </w:rPr>
          <w:instrText xml:space="preserve"> PAGEREF _Toc6675683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4FE71316" w14:textId="2C4DF202"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84" w:history="1">
        <w:r w:rsidR="00D86572" w:rsidRPr="00A121E4">
          <w:rPr>
            <w:rStyle w:val="Hyperlink"/>
            <w:noProof/>
          </w:rPr>
          <w:t>J.3 Minimal recommended SARIF log file without source information</w:t>
        </w:r>
        <w:r w:rsidR="00D86572">
          <w:rPr>
            <w:noProof/>
            <w:webHidden/>
          </w:rPr>
          <w:tab/>
        </w:r>
        <w:r w:rsidR="00D86572">
          <w:rPr>
            <w:noProof/>
            <w:webHidden/>
          </w:rPr>
          <w:fldChar w:fldCharType="begin"/>
        </w:r>
        <w:r w:rsidR="00D86572">
          <w:rPr>
            <w:noProof/>
            <w:webHidden/>
          </w:rPr>
          <w:instrText xml:space="preserve"> PAGEREF _Toc6675684 \h </w:instrText>
        </w:r>
        <w:r w:rsidR="00D86572">
          <w:rPr>
            <w:noProof/>
            <w:webHidden/>
          </w:rPr>
        </w:r>
        <w:r w:rsidR="00D86572">
          <w:rPr>
            <w:noProof/>
            <w:webHidden/>
          </w:rPr>
          <w:fldChar w:fldCharType="separate"/>
        </w:r>
        <w:r w:rsidR="00D86572">
          <w:rPr>
            <w:noProof/>
            <w:webHidden/>
          </w:rPr>
          <w:t>196</w:t>
        </w:r>
        <w:r w:rsidR="00D86572">
          <w:rPr>
            <w:noProof/>
            <w:webHidden/>
          </w:rPr>
          <w:fldChar w:fldCharType="end"/>
        </w:r>
      </w:hyperlink>
    </w:p>
    <w:p w14:paraId="6ED400D7" w14:textId="64DEF5A7" w:rsidR="00D86572" w:rsidRDefault="00133864">
      <w:pPr>
        <w:pStyle w:val="TOC2"/>
        <w:tabs>
          <w:tab w:val="right" w:leader="dot" w:pos="9350"/>
        </w:tabs>
        <w:rPr>
          <w:rFonts w:asciiTheme="minorHAnsi" w:eastAsiaTheme="minorEastAsia" w:hAnsiTheme="minorHAnsi" w:cstheme="minorBidi"/>
          <w:noProof/>
          <w:sz w:val="22"/>
          <w:szCs w:val="22"/>
        </w:rPr>
      </w:pPr>
      <w:hyperlink w:anchor="_Toc6675685" w:history="1">
        <w:r w:rsidR="00D86572" w:rsidRPr="00A121E4">
          <w:rPr>
            <w:rStyle w:val="Hyperlink"/>
            <w:noProof/>
          </w:rPr>
          <w:t>J.4 Comprehensive SARIF file</w:t>
        </w:r>
        <w:r w:rsidR="00D86572">
          <w:rPr>
            <w:noProof/>
            <w:webHidden/>
          </w:rPr>
          <w:tab/>
        </w:r>
        <w:r w:rsidR="00D86572">
          <w:rPr>
            <w:noProof/>
            <w:webHidden/>
          </w:rPr>
          <w:fldChar w:fldCharType="begin"/>
        </w:r>
        <w:r w:rsidR="00D86572">
          <w:rPr>
            <w:noProof/>
            <w:webHidden/>
          </w:rPr>
          <w:instrText xml:space="preserve"> PAGEREF _Toc6675685 \h </w:instrText>
        </w:r>
        <w:r w:rsidR="00D86572">
          <w:rPr>
            <w:noProof/>
            <w:webHidden/>
          </w:rPr>
        </w:r>
        <w:r w:rsidR="00D86572">
          <w:rPr>
            <w:noProof/>
            <w:webHidden/>
          </w:rPr>
          <w:fldChar w:fldCharType="separate"/>
        </w:r>
        <w:r w:rsidR="00D86572">
          <w:rPr>
            <w:noProof/>
            <w:webHidden/>
          </w:rPr>
          <w:t>197</w:t>
        </w:r>
        <w:r w:rsidR="00D86572">
          <w:rPr>
            <w:noProof/>
            <w:webHidden/>
          </w:rPr>
          <w:fldChar w:fldCharType="end"/>
        </w:r>
      </w:hyperlink>
    </w:p>
    <w:p w14:paraId="56312DBE" w14:textId="00F7CD43" w:rsidR="00D86572" w:rsidRDefault="00133864">
      <w:pPr>
        <w:pStyle w:val="TOC1"/>
        <w:rPr>
          <w:rFonts w:asciiTheme="minorHAnsi" w:eastAsiaTheme="minorEastAsia" w:hAnsiTheme="minorHAnsi" w:cstheme="minorBidi"/>
          <w:noProof/>
          <w:sz w:val="22"/>
          <w:szCs w:val="22"/>
        </w:rPr>
      </w:pPr>
      <w:hyperlink w:anchor="_Toc6675686" w:history="1">
        <w:r w:rsidR="00D86572" w:rsidRPr="00A121E4">
          <w:rPr>
            <w:rStyle w:val="Hyperlink"/>
            <w:noProof/>
          </w:rPr>
          <w:t>Appendix K. (Informative) Revision History</w:t>
        </w:r>
        <w:r w:rsidR="00D86572">
          <w:rPr>
            <w:noProof/>
            <w:webHidden/>
          </w:rPr>
          <w:tab/>
        </w:r>
        <w:r w:rsidR="00D86572">
          <w:rPr>
            <w:noProof/>
            <w:webHidden/>
          </w:rPr>
          <w:fldChar w:fldCharType="begin"/>
        </w:r>
        <w:r w:rsidR="00D86572">
          <w:rPr>
            <w:noProof/>
            <w:webHidden/>
          </w:rPr>
          <w:instrText xml:space="preserve"> PAGEREF _Toc6675686 \h </w:instrText>
        </w:r>
        <w:r w:rsidR="00D86572">
          <w:rPr>
            <w:noProof/>
            <w:webHidden/>
          </w:rPr>
        </w:r>
        <w:r w:rsidR="00D86572">
          <w:rPr>
            <w:noProof/>
            <w:webHidden/>
          </w:rPr>
          <w:fldChar w:fldCharType="separate"/>
        </w:r>
        <w:r w:rsidR="00D86572">
          <w:rPr>
            <w:noProof/>
            <w:webHidden/>
          </w:rPr>
          <w:t>208</w:t>
        </w:r>
        <w:r w:rsidR="00D86572">
          <w:rPr>
            <w:noProof/>
            <w:webHidden/>
          </w:rPr>
          <w:fldChar w:fldCharType="end"/>
        </w:r>
      </w:hyperlink>
    </w:p>
    <w:p w14:paraId="300EBE96" w14:textId="44A723B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6751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675162"/>
      <w:bookmarkStart w:id="6" w:name="_Toc85472893"/>
      <w:bookmarkStart w:id="7" w:name="_Toc287332007"/>
      <w:r>
        <w:t>IPR Policy</w:t>
      </w:r>
      <w:bookmarkEnd w:id="5"/>
    </w:p>
    <w:p w14:paraId="46AF25ED" w14:textId="7854D96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A24D38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675163"/>
      <w:r>
        <w:t>Terminology</w:t>
      </w:r>
      <w:bookmarkEnd w:id="6"/>
      <w:bookmarkEnd w:id="7"/>
      <w:bookmarkEnd w:id="8"/>
    </w:p>
    <w:p w14:paraId="332C78E7" w14:textId="7548DC8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DCF6D11" w:rsidR="00B05C99" w:rsidRDefault="0013386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548DAC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7C7175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F74380E" w:rsidR="008119BF" w:rsidRPr="008119BF" w:rsidRDefault="0013386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8975FAE" w:rsidR="0044419A" w:rsidRDefault="0013386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F2EDAB" w:rsidR="0044419A" w:rsidRDefault="0013386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0B26DE7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D31A35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53AE1D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6EA8F08" w:rsidR="0008529C" w:rsidRDefault="0013386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401E382" w:rsidR="00815B8E" w:rsidRPr="00B53EA7" w:rsidRDefault="0013386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839A876" w:rsidR="00D06F1A" w:rsidRPr="00D06F1A" w:rsidRDefault="0013386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C771905" w:rsidR="00376AE7" w:rsidRDefault="0013386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523D57D" w:rsidR="005A4921" w:rsidRPr="00FA7D11" w:rsidRDefault="0013386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775B37E"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973D7F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C310DD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49C69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087A3E8" w:rsidR="008B0BAE" w:rsidRPr="00FA7D11" w:rsidRDefault="0013386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EA7CDB3"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68B44B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7D8D20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C526F7" w:rsidR="0044419A" w:rsidRDefault="0013386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6C373D8" w:rsidR="0044419A" w:rsidRDefault="0013386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33FDD98" w:rsidR="008563DD" w:rsidRDefault="0013386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424C59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1BC32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9F1F32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209B93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AEB887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95FA94A" w:rsidR="0044419A" w:rsidRDefault="0013386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5EE650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562D1D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B1859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0315902" w:rsidR="00646038" w:rsidRDefault="0013386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0307E31" w:rsidR="0044419A" w:rsidRDefault="0013386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0EF18E4" w:rsidR="00E10ADE" w:rsidRPr="00E10ADE" w:rsidRDefault="0013386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43DF912" w:rsidR="00646038" w:rsidRDefault="0013386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56698B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BFD03CF" w:rsidR="0044419A" w:rsidRDefault="0013386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396FA19" w:rsidR="008B0BAE" w:rsidRDefault="0013386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7EA991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1DFFB1C4" w:rsidR="00B05C99" w:rsidRDefault="0013386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F307258"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9C0B884" w:rsidR="00D65090" w:rsidRPr="00D65090" w:rsidRDefault="0013386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73845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BEE6C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E16ED0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08FA1D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141C5A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34933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F5722FB" w:rsidR="00B05C99" w:rsidRDefault="0013386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CF0E43A" w:rsidR="00B05C99" w:rsidRDefault="0013386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898AF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A1B9C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07B79C8" w:rsidR="00811F21" w:rsidRPr="00811F21" w:rsidRDefault="0013386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4BFBDB0D"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157E80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F81D9B0" w:rsidR="0087229D" w:rsidRPr="0087229D" w:rsidRDefault="0013386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5A308C0" w:rsidR="00B05C99" w:rsidRDefault="0013386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E517DA4" w:rsidR="00B05C99" w:rsidRDefault="0013386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FB49DB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F135A4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47A7BA8" w:rsidR="00366BA7" w:rsidRDefault="0013386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FEADF90" w:rsidR="00753025" w:rsidRPr="00753025" w:rsidRDefault="0013386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077EBE8" w:rsidR="00815B8E" w:rsidRPr="00B53EA7" w:rsidRDefault="0013386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53A1F7F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B208D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40AA2C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26B80629" w:rsidR="0044419A" w:rsidRDefault="0013386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9CE640" w:rsidR="0044419A" w:rsidRDefault="0013386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F44550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B7EFF81" w:rsidR="0003129F" w:rsidRDefault="0013386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21CCB69" w:rsidR="0044419A" w:rsidRDefault="0013386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F7858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5F7238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1ABE6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E070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E800700" w:rsidR="003B7CAD" w:rsidRPr="003B7CAD" w:rsidRDefault="00133864"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675164"/>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099628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76541CA"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299A212"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AEB7584"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6080EC9"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E2C19F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CEC4C74"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03DDB6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017C3E9"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AC376EC"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7B5F4D5"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A7E603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D3E6A89"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E89DEF6"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A3B715D"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578C922"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5C92114"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06BC55"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D73C7F9"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DCB4CAF"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675165"/>
      <w:r>
        <w:t>Non-Normative References</w:t>
      </w:r>
      <w:bookmarkEnd w:id="97"/>
      <w:bookmarkEnd w:id="98"/>
      <w:bookmarkEnd w:id="99"/>
    </w:p>
    <w:p w14:paraId="1067680D" w14:textId="7B49CA02"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8D7B96B"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6F1201A"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4B69644E"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539DC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7CDF8DE"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3D11D9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675166"/>
      <w:r>
        <w:t>Trademarks</w:t>
      </w:r>
      <w:bookmarkEnd w:id="104"/>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675167"/>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675168"/>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675169"/>
      <w:r>
        <w:t>Format examples</w:t>
      </w:r>
      <w:bookmarkEnd w:id="107"/>
    </w:p>
    <w:p w14:paraId="2726F2C4" w14:textId="3869D60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675170"/>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675171"/>
      <w:r>
        <w:t>Syntax notation</w:t>
      </w:r>
      <w:bookmarkEnd w:id="109"/>
    </w:p>
    <w:p w14:paraId="15BCDF38" w14:textId="4F444A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5239B05"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675172"/>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0D065E9"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657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CBBFC7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D8657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6F5285A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D86572">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5879CF9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D86572">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081AA4E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AD545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8657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675173"/>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675174"/>
      <w:r>
        <w:t>General</w:t>
      </w:r>
      <w:bookmarkEnd w:id="116"/>
      <w:bookmarkEnd w:id="117"/>
    </w:p>
    <w:p w14:paraId="66A97768" w14:textId="3F09288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8657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D63A80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331826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D64D1A2"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675175"/>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675176"/>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675177"/>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675178"/>
      <w:r>
        <w:t>text property</w:t>
      </w:r>
      <w:bookmarkEnd w:id="127"/>
      <w:bookmarkEnd w:id="128"/>
    </w:p>
    <w:p w14:paraId="4A7B5CC6" w14:textId="6EA301B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657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675179"/>
      <w:r>
        <w:t>binary property</w:t>
      </w:r>
      <w:bookmarkEnd w:id="129"/>
      <w:bookmarkEnd w:id="130"/>
    </w:p>
    <w:p w14:paraId="1BB5464B" w14:textId="7E8510F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675180"/>
      <w:r>
        <w:t>rendered property</w:t>
      </w:r>
      <w:bookmarkEnd w:id="131"/>
    </w:p>
    <w:p w14:paraId="0838F2BA" w14:textId="051029F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86572">
        <w:t>3.12</w:t>
      </w:r>
      <w:r>
        <w:fldChar w:fldCharType="end"/>
      </w:r>
      <w:r>
        <w:t>) that provides a rendered view of the contents.</w:t>
      </w:r>
    </w:p>
    <w:p w14:paraId="1DECE07C" w14:textId="4E08DF5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6572">
        <w:t>3.12.4</w:t>
      </w:r>
      <w:r>
        <w:fldChar w:fldCharType="end"/>
      </w:r>
      <w:r>
        <w:t xml:space="preserve">) emphasizes a byte of </w:t>
      </w:r>
      <w:proofErr w:type="gramStart"/>
      <w:r>
        <w:t>particular interest</w:t>
      </w:r>
      <w:proofErr w:type="gramEnd"/>
      <w:r>
        <w:t>.</w:t>
      </w:r>
    </w:p>
    <w:p w14:paraId="60F251DB" w14:textId="16295CB6" w:rsidR="00C40C88" w:rsidRDefault="00C40C88" w:rsidP="00C40C88">
      <w:pPr>
        <w:pStyle w:val="Code"/>
      </w:pPr>
      <w:r>
        <w:t>{                                # A physicalLocation object (§</w:t>
      </w:r>
      <w:r>
        <w:fldChar w:fldCharType="begin"/>
      </w:r>
      <w:r>
        <w:instrText xml:space="preserve"> REF _Ref493477390 \r \h </w:instrText>
      </w:r>
      <w:r>
        <w:fldChar w:fldCharType="separate"/>
      </w:r>
      <w:r w:rsidR="00D86572">
        <w:t>3.28</w:t>
      </w:r>
      <w:r>
        <w:fldChar w:fldCharType="end"/>
      </w:r>
      <w:r>
        <w:t>).</w:t>
      </w:r>
    </w:p>
    <w:p w14:paraId="530A6C93" w14:textId="7B94036C" w:rsidR="00C40C88" w:rsidRDefault="00C40C88" w:rsidP="00C40C88">
      <w:pPr>
        <w:pStyle w:val="Code"/>
      </w:pPr>
      <w:r>
        <w:t xml:space="preserve">  "address": {                   # See §</w:t>
      </w:r>
      <w:r>
        <w:fldChar w:fldCharType="begin"/>
      </w:r>
      <w:r>
        <w:instrText xml:space="preserve"> REF _Ref4682539 \r \h </w:instrText>
      </w:r>
      <w:r>
        <w:fldChar w:fldCharType="separate"/>
      </w:r>
      <w:r w:rsidR="00D86572">
        <w:t>3.28.7</w:t>
      </w:r>
      <w:r>
        <w:fldChar w:fldCharType="end"/>
      </w:r>
      <w:r>
        <w:t>.</w:t>
      </w:r>
    </w:p>
    <w:p w14:paraId="02C150F3" w14:textId="51EBA1C8"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86572">
        <w:t>3.31.1</w:t>
      </w:r>
      <w:r w:rsidR="00AE6ECE">
        <w:fldChar w:fldCharType="end"/>
      </w:r>
      <w:r>
        <w:t>.</w:t>
      </w:r>
    </w:p>
    <w:p w14:paraId="42445A70" w14:textId="3D05FDCF"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657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2DD589B" w:rsidR="00C40C88" w:rsidRDefault="00C40C88" w:rsidP="00C40C88">
      <w:pPr>
        <w:pStyle w:val="Code"/>
      </w:pPr>
      <w:r>
        <w:t xml:space="preserve">  "region": {                    # See §</w:t>
      </w:r>
      <w:r>
        <w:fldChar w:fldCharType="begin"/>
      </w:r>
      <w:r>
        <w:instrText xml:space="preserve"> REF _Ref493509797 \r \h </w:instrText>
      </w:r>
      <w:r>
        <w:fldChar w:fldCharType="separate"/>
      </w:r>
      <w:r w:rsidR="00D86572">
        <w:t>3.28.5</w:t>
      </w:r>
      <w:r>
        <w:fldChar w:fldCharType="end"/>
      </w:r>
      <w:r>
        <w:t>.</w:t>
      </w:r>
    </w:p>
    <w:p w14:paraId="5EAF0C55" w14:textId="2E1122BA" w:rsidR="00C40C88" w:rsidRDefault="00C40C88" w:rsidP="00C40C88">
      <w:pPr>
        <w:pStyle w:val="Code"/>
      </w:pPr>
      <w:r>
        <w:t xml:space="preserve">    "snippet": {                 # See §</w:t>
      </w:r>
      <w:r>
        <w:fldChar w:fldCharType="begin"/>
      </w:r>
      <w:r>
        <w:instrText xml:space="preserve"> REF _Ref534896821 \r \h </w:instrText>
      </w:r>
      <w:r>
        <w:fldChar w:fldCharType="separate"/>
      </w:r>
      <w:r w:rsidR="00D86572">
        <w:t>3.29.13</w:t>
      </w:r>
      <w:r>
        <w:fldChar w:fldCharType="end"/>
      </w:r>
      <w:r>
        <w:t>.</w:t>
      </w:r>
    </w:p>
    <w:p w14:paraId="03C029C2" w14:textId="330B3EE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8657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675181"/>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675182"/>
      <w:r>
        <w:t>General</w:t>
      </w:r>
      <w:bookmarkEnd w:id="135"/>
      <w:bookmarkEnd w:id="136"/>
    </w:p>
    <w:p w14:paraId="0DE4A1DE" w14:textId="7992B17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8657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8657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675183"/>
      <w:r>
        <w:t>Constraints</w:t>
      </w:r>
      <w:bookmarkEnd w:id="137"/>
    </w:p>
    <w:p w14:paraId="13519D8E" w14:textId="1BE4D3D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657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657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6572">
        <w:t>3.4.5</w:t>
      </w:r>
      <w:r w:rsidR="008F3B71">
        <w:fldChar w:fldCharType="end"/>
      </w:r>
      <w:r w:rsidR="008F3B71">
        <w:t xml:space="preserve">), they </w:t>
      </w:r>
      <w:r w:rsidR="008F3B71">
        <w:rPr>
          <w:b/>
        </w:rPr>
        <w:t>MAY</w:t>
      </w:r>
      <w:r w:rsidR="008F3B71">
        <w:t xml:space="preserve"> both be present.</w:t>
      </w:r>
    </w:p>
    <w:p w14:paraId="2FC50484" w14:textId="5390BBA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657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86572">
        <w:t>3.14.15</w:t>
      </w:r>
      <w:r>
        <w:fldChar w:fldCharType="end"/>
      </w:r>
      <w:r>
        <w:t xml:space="preserve">) specified by </w:t>
      </w:r>
      <w:r w:rsidR="005705A4">
        <w:rPr>
          <w:rStyle w:val="CODEtemp"/>
        </w:rPr>
        <w:t>i</w:t>
      </w:r>
      <w:r w:rsidR="00662BD7" w:rsidRPr="00C32F86">
        <w:rPr>
          <w:rStyle w:val="CODEtemp"/>
        </w:rPr>
        <w:t>ndex</w:t>
      </w:r>
      <w:r>
        <w:t>.</w:t>
      </w:r>
    </w:p>
    <w:p w14:paraId="5AE64DCB" w14:textId="565E6D4F"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8657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D86572">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675184"/>
      <w:bookmarkEnd w:id="138"/>
      <w:r>
        <w:lastRenderedPageBreak/>
        <w:t>uri property</w:t>
      </w:r>
      <w:bookmarkEnd w:id="140"/>
      <w:bookmarkEnd w:id="141"/>
    </w:p>
    <w:p w14:paraId="3855C821" w14:textId="7845F43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872551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657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D71E01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657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675185"/>
      <w:r>
        <w:t>uriBaseId property</w:t>
      </w:r>
      <w:bookmarkEnd w:id="142"/>
      <w:bookmarkEnd w:id="143"/>
    </w:p>
    <w:p w14:paraId="3AB64385" w14:textId="120F9F1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99A1987"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8657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25313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657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5B1B06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657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36933D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86572">
        <w:t>3.4.7</w:t>
      </w:r>
      <w:r>
        <w:fldChar w:fldCharType="end"/>
      </w:r>
      <w:r>
        <w:t>.</w:t>
      </w:r>
    </w:p>
    <w:p w14:paraId="1775FB53" w14:textId="7F732472" w:rsidR="00677224" w:rsidRDefault="005705A4" w:rsidP="00677224">
      <w:pPr>
        <w:pStyle w:val="Heading3"/>
      </w:pPr>
      <w:bookmarkStart w:id="145" w:name="_Ref530055459"/>
      <w:bookmarkStart w:id="146" w:name="_Toc6675186"/>
      <w:r>
        <w:t>i</w:t>
      </w:r>
      <w:r w:rsidR="00870A52">
        <w:t xml:space="preserve">ndex </w:t>
      </w:r>
      <w:r w:rsidR="00677224">
        <w:t>property</w:t>
      </w:r>
      <w:bookmarkEnd w:id="145"/>
      <w:bookmarkEnd w:id="146"/>
    </w:p>
    <w:p w14:paraId="330EA005" w14:textId="44E02B0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8657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657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9DE7D53"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657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6D0275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657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B90BF94" w:rsidR="00F428A9" w:rsidRDefault="00F428A9" w:rsidP="00F428A9">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675187"/>
      <w:r>
        <w:t>desc</w:t>
      </w:r>
      <w:r w:rsidR="00726628">
        <w:t>ription property</w:t>
      </w:r>
      <w:bookmarkEnd w:id="147"/>
    </w:p>
    <w:p w14:paraId="364C1EDB" w14:textId="275AC9FD"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this location.</w:t>
      </w:r>
    </w:p>
    <w:p w14:paraId="0D40F6FC" w14:textId="68420A8B"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AB335EA" w:rsidR="00726628" w:rsidRDefault="00726628" w:rsidP="00726628">
      <w:pPr>
        <w:pStyle w:val="Code"/>
      </w:pPr>
      <w:r>
        <w:t>{                                                # A run object (§</w:t>
      </w:r>
      <w:r>
        <w:fldChar w:fldCharType="begin"/>
      </w:r>
      <w:r>
        <w:instrText xml:space="preserve"> REF _Ref493349997 \r \h </w:instrText>
      </w:r>
      <w:r>
        <w:fldChar w:fldCharType="separate"/>
      </w:r>
      <w:r w:rsidR="00D86572">
        <w:t>3.14</w:t>
      </w:r>
      <w:r>
        <w:fldChar w:fldCharType="end"/>
      </w:r>
      <w:r>
        <w:t>).</w:t>
      </w:r>
    </w:p>
    <w:p w14:paraId="5004B58A" w14:textId="556F54C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675188"/>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92A98B" w:rsidR="00F47A7C" w:rsidRDefault="00870A52" w:rsidP="00F47A7C">
      <w:bookmarkStart w:id="15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8657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8657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37245D0" w:rsidR="00F47A7C" w:rsidRDefault="00F47A7C" w:rsidP="00E9295D">
      <w:pPr>
        <w:pStyle w:val="Code"/>
      </w:pPr>
      <w:r>
        <w:t>{                                                # A run object (§</w:t>
      </w:r>
      <w:r>
        <w:fldChar w:fldCharType="begin"/>
      </w:r>
      <w:r>
        <w:instrText xml:space="preserve"> REF _Ref493349997 \r \h </w:instrText>
      </w:r>
      <w:r>
        <w:fldChar w:fldCharType="separate"/>
      </w:r>
      <w:r w:rsidR="00D86572">
        <w:t>3.14</w:t>
      </w:r>
      <w:r>
        <w:fldChar w:fldCharType="end"/>
      </w:r>
      <w:r>
        <w:t>).</w:t>
      </w:r>
    </w:p>
    <w:p w14:paraId="4DCC6D62" w14:textId="04104AA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81D6D3" w:rsidR="00F47A7C" w:rsidRDefault="00F47A7C" w:rsidP="00E9295D">
      <w:pPr>
        <w:pStyle w:val="Code"/>
      </w:pPr>
      <w:r>
        <w:t xml:space="preserve">  "results": [                                   # See §</w:t>
      </w:r>
      <w:r>
        <w:fldChar w:fldCharType="begin"/>
      </w:r>
      <w:r>
        <w:instrText xml:space="preserve"> REF _Ref493350972 \r \h </w:instrText>
      </w:r>
      <w:r>
        <w:fldChar w:fldCharType="separate"/>
      </w:r>
      <w:r w:rsidR="00D86572">
        <w:t>3.14.22</w:t>
      </w:r>
      <w:r>
        <w:fldChar w:fldCharType="end"/>
      </w:r>
      <w:r>
        <w:t xml:space="preserve">.                                     </w:t>
      </w:r>
    </w:p>
    <w:p w14:paraId="6EB641EB" w14:textId="2CC68697" w:rsidR="00F47A7C" w:rsidRDefault="00F47A7C" w:rsidP="00E9295D">
      <w:pPr>
        <w:pStyle w:val="Code"/>
      </w:pPr>
      <w:r>
        <w:t xml:space="preserve">    {                                            # A result object (§</w:t>
      </w:r>
      <w:r>
        <w:fldChar w:fldCharType="begin"/>
      </w:r>
      <w:r>
        <w:instrText xml:space="preserve"> REF _Ref493350984 \r \h </w:instrText>
      </w:r>
      <w:r>
        <w:fldChar w:fldCharType="separate"/>
      </w:r>
      <w:r w:rsidR="00D86572">
        <w:t>3.26</w:t>
      </w:r>
      <w:r>
        <w:fldChar w:fldCharType="end"/>
      </w:r>
      <w:r>
        <w:t xml:space="preserve">). </w:t>
      </w:r>
    </w:p>
    <w:p w14:paraId="610BCD74" w14:textId="6AA40C7C" w:rsidR="00F47A7C" w:rsidRDefault="00F47A7C" w:rsidP="00E9295D">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1CD5C95D" w14:textId="6F7CAB42" w:rsidR="00F47A7C" w:rsidRDefault="00F47A7C" w:rsidP="00E9295D">
      <w:pPr>
        <w:pStyle w:val="Code"/>
      </w:pPr>
      <w:r>
        <w:t xml:space="preserve">        {                                        # A location object (§</w:t>
      </w:r>
      <w:r>
        <w:fldChar w:fldCharType="begin"/>
      </w:r>
      <w:r>
        <w:instrText xml:space="preserve"> REF _Ref507665939 \r \h </w:instrText>
      </w:r>
      <w:r>
        <w:fldChar w:fldCharType="separate"/>
      </w:r>
      <w:r w:rsidR="00D86572">
        <w:t>3.27</w:t>
      </w:r>
      <w:r>
        <w:fldChar w:fldCharType="end"/>
      </w:r>
      <w:r>
        <w:t>).</w:t>
      </w:r>
    </w:p>
    <w:p w14:paraId="509AAFAE" w14:textId="7EB7406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86572">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675189"/>
      <w:r>
        <w:t>String properties</w:t>
      </w:r>
      <w:bookmarkEnd w:id="151"/>
    </w:p>
    <w:p w14:paraId="608886F6" w14:textId="3BF7FF63" w:rsidR="00093B1E" w:rsidRDefault="00093B1E" w:rsidP="00093B1E">
      <w:pPr>
        <w:pStyle w:val="Heading3"/>
      </w:pPr>
      <w:bookmarkStart w:id="152" w:name="_Ref4509677"/>
      <w:bookmarkStart w:id="153" w:name="_Toc6675190"/>
      <w:r>
        <w:t>Localizable strings</w:t>
      </w:r>
      <w:bookmarkEnd w:id="152"/>
      <w:bookmarkEnd w:id="153"/>
    </w:p>
    <w:p w14:paraId="340D5BF2" w14:textId="22902DD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6572">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675191"/>
      <w:r>
        <w:t>Redactable</w:t>
      </w:r>
      <w:r w:rsidR="00D244F4">
        <w:t xml:space="preserve"> string</w:t>
      </w:r>
      <w:r w:rsidR="00093B1E">
        <w:t>s</w:t>
      </w:r>
      <w:bookmarkEnd w:id="154"/>
      <w:bookmarkEnd w:id="155"/>
      <w:bookmarkEnd w:id="156"/>
    </w:p>
    <w:p w14:paraId="553A2175" w14:textId="5554172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D8657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C2C053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D86572">
        <w:t>3.14.27</w:t>
      </w:r>
      <w:r>
        <w:fldChar w:fldCharType="end"/>
      </w:r>
      <w:r>
        <w:t>).</w:t>
      </w:r>
    </w:p>
    <w:p w14:paraId="670174B2" w14:textId="5329F7C5" w:rsidR="00435405" w:rsidRDefault="00435405" w:rsidP="00435405">
      <w:pPr>
        <w:pStyle w:val="Heading3"/>
      </w:pPr>
      <w:bookmarkStart w:id="157" w:name="_Ref514314114"/>
      <w:bookmarkStart w:id="158" w:name="_Toc6675192"/>
      <w:r>
        <w:lastRenderedPageBreak/>
        <w:t>GUID-valued string</w:t>
      </w:r>
      <w:r w:rsidR="00093B1E">
        <w:t>s</w:t>
      </w:r>
      <w:bookmarkEnd w:id="157"/>
      <w:bookmarkEnd w:id="158"/>
    </w:p>
    <w:p w14:paraId="515A660C" w14:textId="4FD125E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5A7489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675193"/>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675194"/>
      <w:r>
        <w:t>General</w:t>
      </w:r>
      <w:bookmarkEnd w:id="165"/>
      <w:bookmarkEnd w:id="166"/>
    </w:p>
    <w:p w14:paraId="06B22FB1" w14:textId="3B08B82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657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657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AA2AAAD" w:rsidR="00D244F4" w:rsidRDefault="00D244F4" w:rsidP="00D244F4">
      <w:r>
        <w:t>For examples, see §</w:t>
      </w:r>
      <w:r>
        <w:fldChar w:fldCharType="begin"/>
      </w:r>
      <w:r>
        <w:instrText xml:space="preserve"> REF _Ref514325725 \r \h </w:instrText>
      </w:r>
      <w:r>
        <w:fldChar w:fldCharType="separate"/>
      </w:r>
      <w:r w:rsidR="00D86572">
        <w:t>3.8.2</w:t>
      </w:r>
      <w:r>
        <w:fldChar w:fldCharType="end"/>
      </w:r>
      <w:r>
        <w:t xml:space="preserve"> and §</w:t>
      </w:r>
      <w:r w:rsidR="00AC5BD9">
        <w:fldChar w:fldCharType="begin"/>
      </w:r>
      <w:r w:rsidR="00AC5BD9">
        <w:instrText xml:space="preserve"> REF _Ref526936776 \r \h </w:instrText>
      </w:r>
      <w:r w:rsidR="00AC5BD9">
        <w:fldChar w:fldCharType="separate"/>
      </w:r>
      <w:r w:rsidR="00D8657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675195"/>
      <w:r>
        <w:t>Versioned hierarchical strings</w:t>
      </w:r>
      <w:bookmarkEnd w:id="168"/>
      <w:bookmarkEnd w:id="169"/>
    </w:p>
    <w:p w14:paraId="0E475B79" w14:textId="61DE11EE"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D86572">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D8657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AB6CBF0" w:rsidR="004108B9" w:rsidRDefault="004108B9" w:rsidP="004108B9">
      <w:pPr>
        <w:pStyle w:val="Code"/>
      </w:pPr>
      <w:r>
        <w:t>{                                 # A result object (§</w:t>
      </w:r>
      <w:r>
        <w:fldChar w:fldCharType="begin"/>
      </w:r>
      <w:r>
        <w:instrText xml:space="preserve"> REF _Ref493350984 \r \h </w:instrText>
      </w:r>
      <w:r>
        <w:fldChar w:fldCharType="separate"/>
      </w:r>
      <w:r w:rsidR="00D86572">
        <w:t>3.26</w:t>
      </w:r>
      <w:r>
        <w:fldChar w:fldCharType="end"/>
      </w:r>
      <w:r>
        <w:t>).</w:t>
      </w:r>
    </w:p>
    <w:p w14:paraId="38CD9D1B" w14:textId="2843671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D86572">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675196"/>
      <w:r>
        <w:t>Object properties</w:t>
      </w:r>
      <w:bookmarkEnd w:id="170"/>
      <w:bookmarkEnd w:id="171"/>
    </w:p>
    <w:p w14:paraId="1C30B6EF" w14:textId="74D770A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6572">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D86572">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675197"/>
      <w:r>
        <w:t>Array properties</w:t>
      </w:r>
      <w:bookmarkEnd w:id="172"/>
      <w:bookmarkEnd w:id="173"/>
    </w:p>
    <w:p w14:paraId="28EB82AC" w14:textId="5479DEBF" w:rsidR="000308F0" w:rsidRDefault="000308F0" w:rsidP="000308F0">
      <w:pPr>
        <w:pStyle w:val="Heading3"/>
      </w:pPr>
      <w:bookmarkStart w:id="174" w:name="_Toc6675198"/>
      <w:r>
        <w:t>General</w:t>
      </w:r>
      <w:bookmarkEnd w:id="174"/>
    </w:p>
    <w:p w14:paraId="5EBAA746" w14:textId="1CC6C8C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D8657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6572">
        <w:t>3.8.2</w:t>
      </w:r>
      <w:r w:rsidR="00DA0A5A">
        <w:fldChar w:fldCharType="end"/>
      </w:r>
      <w:r w:rsidRPr="008F0C80">
        <w:t>).</w:t>
      </w:r>
    </w:p>
    <w:p w14:paraId="2EB44015" w14:textId="451AFEB9" w:rsidR="00E523EE" w:rsidRDefault="00E523EE" w:rsidP="00E523EE">
      <w:pPr>
        <w:pStyle w:val="Heading3"/>
      </w:pPr>
      <w:bookmarkStart w:id="175" w:name="_Toc6675199"/>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675200"/>
      <w:r>
        <w:t>Array properties with unique values</w:t>
      </w:r>
      <w:bookmarkEnd w:id="176"/>
      <w:bookmarkEnd w:id="177"/>
    </w:p>
    <w:p w14:paraId="125B0718" w14:textId="07CECD2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675201"/>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675202"/>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675203"/>
      <w:r>
        <w:t>General</w:t>
      </w:r>
      <w:bookmarkEnd w:id="182"/>
      <w:bookmarkEnd w:id="183"/>
      <w:bookmarkEnd w:id="184"/>
    </w:p>
    <w:p w14:paraId="0C250E31" w14:textId="5CF7E01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657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6E337B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657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675204"/>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675205"/>
      <w:r>
        <w:t>General</w:t>
      </w:r>
      <w:bookmarkEnd w:id="188"/>
      <w:bookmarkEnd w:id="189"/>
    </w:p>
    <w:p w14:paraId="0F1BC690" w14:textId="56C48E5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657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6572">
        <w:t>3.5.4</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D830DE"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6572">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61A82F70"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6572">
        <w:t>3.14</w:t>
      </w:r>
      <w:r w:rsidR="00AE1CED">
        <w:fldChar w:fldCharType="end"/>
      </w:r>
      <w:r w:rsidR="00C91E75">
        <w:t>).</w:t>
      </w:r>
    </w:p>
    <w:p w14:paraId="1CA342F3" w14:textId="487C367E" w:rsidR="00AE1CED" w:rsidRDefault="00AE1CED" w:rsidP="00C91E75">
      <w:pPr>
        <w:pStyle w:val="Code"/>
      </w:pPr>
      <w:r>
        <w:t xml:space="preserve">  "artifacts": [               # See §</w:t>
      </w:r>
      <w:r>
        <w:fldChar w:fldCharType="begin"/>
      </w:r>
      <w:r>
        <w:instrText xml:space="preserve"> REF _Ref507667580 \r \h </w:instrText>
      </w:r>
      <w:r>
        <w:fldChar w:fldCharType="separate"/>
      </w:r>
      <w:r w:rsidR="00D86572">
        <w:t>3.14.15</w:t>
      </w:r>
      <w:r>
        <w:fldChar w:fldCharType="end"/>
      </w:r>
      <w:r>
        <w:t>.</w:t>
      </w:r>
    </w:p>
    <w:p w14:paraId="04F7DBD5" w14:textId="138105D2" w:rsidR="00AE1CED" w:rsidRDefault="00AE1CED" w:rsidP="00C91E75">
      <w:pPr>
        <w:pStyle w:val="Code"/>
      </w:pPr>
      <w:r>
        <w:t xml:space="preserve">    {                          # An artifact object (§</w:t>
      </w:r>
      <w:r>
        <w:fldChar w:fldCharType="begin"/>
      </w:r>
      <w:r>
        <w:instrText xml:space="preserve"> REF _Ref493403111 \r \h </w:instrText>
      </w:r>
      <w:r>
        <w:fldChar w:fldCharType="separate"/>
      </w:r>
      <w:r w:rsidR="00D86572">
        <w:t>3.24</w:t>
      </w:r>
      <w:r>
        <w:fldChar w:fldCharType="end"/>
      </w:r>
      <w:r>
        <w:t>).</w:t>
      </w:r>
    </w:p>
    <w:p w14:paraId="4FF72523" w14:textId="5716C00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8657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675206"/>
      <w:r>
        <w:t>Tag metadata</w:t>
      </w:r>
      <w:bookmarkEnd w:id="191"/>
    </w:p>
    <w:p w14:paraId="0B3DB0EF" w14:textId="779928A4"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6572">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5E5A2EB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657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8A1DB1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657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3E7AED22" w:rsidR="00D01390" w:rsidRDefault="00D01390" w:rsidP="00164541">
      <w:pPr>
        <w:pStyle w:val="Code"/>
      </w:pPr>
      <w:r>
        <w:t>{                              # A run object (§</w:t>
      </w:r>
      <w:r>
        <w:fldChar w:fldCharType="begin"/>
      </w:r>
      <w:r>
        <w:instrText xml:space="preserve"> REF _Ref493349997 \r \h </w:instrText>
      </w:r>
      <w:r>
        <w:fldChar w:fldCharType="separate"/>
      </w:r>
      <w:r w:rsidR="00D8657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DF0BDB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657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675207"/>
      <w:r>
        <w:t>Date/time properties</w:t>
      </w:r>
      <w:bookmarkEnd w:id="192"/>
      <w:bookmarkEnd w:id="193"/>
      <w:bookmarkEnd w:id="194"/>
    </w:p>
    <w:p w14:paraId="33510EF1" w14:textId="57ABD84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430BFC54" w:rsidR="00485F6A" w:rsidRDefault="00485F6A" w:rsidP="00A14EA3">
      <w:r>
        <w:t>The time components of date/time-valued properties in property bags (§</w:t>
      </w:r>
      <w:r>
        <w:fldChar w:fldCharType="begin"/>
      </w:r>
      <w:r>
        <w:instrText xml:space="preserve"> REF _Ref493408960 \r \h </w:instrText>
      </w:r>
      <w:r>
        <w:fldChar w:fldCharType="separate"/>
      </w:r>
      <w:r w:rsidR="00D8657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675208"/>
      <w:r>
        <w:t>URI-valued properties</w:t>
      </w:r>
      <w:bookmarkEnd w:id="196"/>
      <w:bookmarkEnd w:id="197"/>
    </w:p>
    <w:p w14:paraId="62EF182C" w14:textId="7EBBAB7A" w:rsidR="00D55684" w:rsidRDefault="00D55684" w:rsidP="00D55684">
      <w:pPr>
        <w:pStyle w:val="Heading3"/>
      </w:pPr>
      <w:bookmarkStart w:id="198" w:name="_Ref534814172"/>
      <w:bookmarkStart w:id="199" w:name="_Toc6675209"/>
      <w:r>
        <w:t>General</w:t>
      </w:r>
      <w:bookmarkEnd w:id="198"/>
      <w:bookmarkEnd w:id="199"/>
    </w:p>
    <w:p w14:paraId="3EA3A765" w14:textId="3BC8FC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8F1BD3"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152B47D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CF9C64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657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1" w:name="_Ref4673498"/>
      <w:bookmarkStart w:id="202" w:name="_Toc6675210"/>
      <w:r>
        <w:t>Normalizing file schem</w:t>
      </w:r>
      <w:r w:rsidR="006D58B1">
        <w:t>e</w:t>
      </w:r>
      <w:r>
        <w:t xml:space="preserve"> </w:t>
      </w:r>
      <w:r w:rsidR="00D55684">
        <w:t>URIs</w:t>
      </w:r>
      <w:bookmarkEnd w:id="201"/>
      <w:bookmarkEnd w:id="202"/>
    </w:p>
    <w:p w14:paraId="2A404ABE" w14:textId="7537A21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251936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E90FB3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5DE2D3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4779F18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675211"/>
      <w:bookmarkEnd w:id="203"/>
      <w:r>
        <w:t>URIs that use the sarif scheme</w:t>
      </w:r>
      <w:bookmarkEnd w:id="204"/>
      <w:bookmarkEnd w:id="205"/>
    </w:p>
    <w:p w14:paraId="05851C9E" w14:textId="12E8BC0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657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6AA606E"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D86572">
        <w:t>3.13.5</w:t>
      </w:r>
      <w:r w:rsidR="00A632A2">
        <w:fldChar w:fldCharType="end"/>
      </w:r>
      <w:r>
        <w:t>) at the root of the log file.</w:t>
      </w:r>
    </w:p>
    <w:p w14:paraId="5FDDB88B" w14:textId="447B8639" w:rsidR="00D55684" w:rsidRDefault="00D55684" w:rsidP="00D55684">
      <w:pPr>
        <w:pStyle w:val="Heading3"/>
      </w:pPr>
      <w:bookmarkStart w:id="206" w:name="_Toc6675212"/>
      <w:r>
        <w:t>Internationalized Resource Identifiers (IRIs)</w:t>
      </w:r>
      <w:bookmarkEnd w:id="206"/>
    </w:p>
    <w:p w14:paraId="51D90CB3" w14:textId="0C4DBF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DC7D9D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675213"/>
      <w:r>
        <w:lastRenderedPageBreak/>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675214"/>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9B192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6572">
        <w:t>3.11.3</w:t>
      </w:r>
      <w:r w:rsidR="00315546">
        <w:fldChar w:fldCharType="end"/>
      </w:r>
      <w:r w:rsidR="00BD4C74">
        <w:t>)</w:t>
      </w:r>
      <w:r>
        <w:t>.</w:t>
      </w:r>
    </w:p>
    <w:p w14:paraId="52F0962E" w14:textId="4118CFB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6572">
        <w:t>3.11.4</w:t>
      </w:r>
      <w:r w:rsidR="00315546">
        <w:fldChar w:fldCharType="end"/>
      </w:r>
      <w:r w:rsidR="00315546">
        <w:t>)</w:t>
      </w:r>
      <w:r w:rsidRPr="007D1B39">
        <w:t>.</w:t>
      </w:r>
    </w:p>
    <w:p w14:paraId="72BE4F6E" w14:textId="6620A1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6572">
        <w:t>3.11.5</w:t>
      </w:r>
      <w:r w:rsidR="00315546">
        <w:fldChar w:fldCharType="end"/>
      </w:r>
      <w:r w:rsidR="00315546">
        <w:t>)</w:t>
      </w:r>
      <w:r w:rsidRPr="007D1B39">
        <w:t>.</w:t>
      </w:r>
    </w:p>
    <w:p w14:paraId="79A4CB7F" w14:textId="64BE1FD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86572">
        <w:t>3.11.6</w:t>
      </w:r>
      <w:r>
        <w:fldChar w:fldCharType="end"/>
      </w:r>
      <w:r>
        <w:t>).</w:t>
      </w:r>
    </w:p>
    <w:p w14:paraId="224C0855" w14:textId="11A3DAA8" w:rsidR="00BD4C74" w:rsidRDefault="00BD4C74" w:rsidP="00BD4C74">
      <w:pPr>
        <w:pStyle w:val="Heading3"/>
      </w:pPr>
      <w:bookmarkStart w:id="211" w:name="_Toc6675215"/>
      <w:r>
        <w:t>Constraints</w:t>
      </w:r>
      <w:bookmarkEnd w:id="211"/>
    </w:p>
    <w:p w14:paraId="560822EA" w14:textId="60E98B25"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675216"/>
      <w:r>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6C7A8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6572">
        <w:t>3.11.5</w:t>
      </w:r>
      <w:r>
        <w:fldChar w:fldCharType="end"/>
      </w:r>
      <w:r>
        <w:t>) and embedded links (§</w:t>
      </w:r>
      <w:r>
        <w:fldChar w:fldCharType="begin"/>
      </w:r>
      <w:r>
        <w:instrText xml:space="preserve"> REF _Ref508810900 \r \h </w:instrText>
      </w:r>
      <w:r>
        <w:fldChar w:fldCharType="separate"/>
      </w:r>
      <w:r w:rsidR="00D8657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4" w:name="_Ref503354606"/>
      <w:bookmarkStart w:id="215" w:name="_Toc6675217"/>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675218"/>
      <w:r>
        <w:t>General</w:t>
      </w:r>
      <w:bookmarkEnd w:id="216"/>
    </w:p>
    <w:p w14:paraId="45F56986" w14:textId="5330943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657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6572">
        <w:t>3.11.6</w:t>
      </w:r>
      <w:r w:rsidR="0085499B">
        <w:fldChar w:fldCharType="end"/>
      </w:r>
      <w:r w:rsidR="0085499B">
        <w:t>).</w:t>
      </w:r>
    </w:p>
    <w:p w14:paraId="1BFC46D5" w14:textId="5C41174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675219"/>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263D4E"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0ABC9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675220"/>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8BE92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657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7491C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656FB4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2D82F457" w14:textId="3DB7C92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6572">
        <w:t>3.14.22</w:t>
      </w:r>
      <w:r>
        <w:fldChar w:fldCharType="end"/>
      </w:r>
      <w:r>
        <w:t>.</w:t>
      </w:r>
    </w:p>
    <w:p w14:paraId="13E475FD" w14:textId="5B27FAF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3E8F3038" w14:textId="24C912A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6572">
        <w:t>3.26.5</w:t>
      </w:r>
      <w:r>
        <w:fldChar w:fldCharType="end"/>
      </w:r>
      <w:r>
        <w:t>.</w:t>
      </w:r>
    </w:p>
    <w:p w14:paraId="1639AEDC" w14:textId="629DA38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6572">
        <w:t>3.26.11</w:t>
      </w:r>
      <w:r>
        <w:fldChar w:fldCharType="end"/>
      </w:r>
      <w:r>
        <w:t>.</w:t>
      </w:r>
    </w:p>
    <w:p w14:paraId="3DF5F195" w14:textId="7847E86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6572">
        <w:t>3.11.8</w:t>
      </w:r>
      <w:r>
        <w:fldChar w:fldCharType="end"/>
      </w:r>
      <w:r>
        <w:t>.</w:t>
      </w:r>
    </w:p>
    <w:p w14:paraId="1F41BBCB" w14:textId="7677F3C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657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675221"/>
      <w:r>
        <w:lastRenderedPageBreak/>
        <w:t>Messages with e</w:t>
      </w:r>
      <w:r w:rsidR="00A4123E">
        <w:t>mbedded links</w:t>
      </w:r>
      <w:bookmarkEnd w:id="221"/>
      <w:bookmarkEnd w:id="222"/>
      <w:bookmarkEnd w:id="223"/>
    </w:p>
    <w:p w14:paraId="039E6FD3" w14:textId="2E13F81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6572">
        <w:t>3.26</w:t>
      </w:r>
      <w:r w:rsidR="00360983">
        <w:fldChar w:fldCharType="end"/>
      </w:r>
      <w:r w:rsidR="006B7822">
        <w:t>)</w:t>
      </w:r>
      <w:r w:rsidR="002957C4">
        <w:t>. We refer to these links as “embedded links”.</w:t>
      </w:r>
    </w:p>
    <w:p w14:paraId="2E75A42E" w14:textId="37D1C7A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657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8FDF881" w:rsidR="002957C4" w:rsidRDefault="00424AAB" w:rsidP="002957C4">
      <w:r>
        <w:t>Within a plain text message (§</w:t>
      </w:r>
      <w:r>
        <w:fldChar w:fldCharType="begin"/>
      </w:r>
      <w:r>
        <w:instrText xml:space="preserve"> REF _Ref503354593 \r \h </w:instrText>
      </w:r>
      <w:r>
        <w:fldChar w:fldCharType="separate"/>
      </w:r>
      <w:r w:rsidR="00D8657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D497000"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558DB9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86572">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86572">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FDBAD4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86572">
        <w:t>3.10.3</w:t>
      </w:r>
      <w:r>
        <w:fldChar w:fldCharType="end"/>
      </w:r>
      <w:r>
        <w:t>). This allows a message to refer to any content elsewhere in the SARIF log file.</w:t>
      </w:r>
    </w:p>
    <w:p w14:paraId="11BBD4FB" w14:textId="501F38C3"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D8657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8D179A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675222"/>
      <w:bookmarkStart w:id="227" w:name="_Hlk4660327"/>
      <w:bookmarkStart w:id="228" w:name="_Ref493337542"/>
      <w:r>
        <w:t xml:space="preserve">Message string </w:t>
      </w:r>
      <w:bookmarkEnd w:id="224"/>
      <w:r w:rsidR="00A00B41">
        <w:t>lookup</w:t>
      </w:r>
      <w:bookmarkEnd w:id="225"/>
      <w:bookmarkEnd w:id="226"/>
    </w:p>
    <w:p w14:paraId="2DC31705" w14:textId="3EDC425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657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39CD08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D86572">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D8657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6572">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A8A16D2"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D86572">
        <w:t>3.26.11</w:t>
      </w:r>
      <w:r w:rsidR="005B5E56">
        <w:fldChar w:fldCharType="end"/>
      </w:r>
      <w:r w:rsidR="005B5E56">
        <w:t>) THEN</w:t>
      </w:r>
    </w:p>
    <w:p w14:paraId="6BFCB305" w14:textId="0489DBF4"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D86572">
        <w:t>3.19.21</w:t>
      </w:r>
      <w:r>
        <w:fldChar w:fldCharType="end"/>
      </w:r>
      <w:r>
        <w:t>), which defines the rule that was violated by this result.</w:t>
      </w:r>
    </w:p>
    <w:p w14:paraId="18F8DF30" w14:textId="069C475A"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D86572">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5F927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8657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C0C8D31"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D86572">
        <w:t>3.56.5</w:t>
      </w:r>
      <w:r>
        <w:fldChar w:fldCharType="end"/>
      </w:r>
      <w:r>
        <w:t>) THEN</w:t>
      </w:r>
    </w:p>
    <w:p w14:paraId="0754D2E7" w14:textId="1014C854"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D86572">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641A6FFA"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D86572">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675223"/>
      <w:bookmarkEnd w:id="227"/>
      <w:r>
        <w:t>text property</w:t>
      </w:r>
      <w:bookmarkEnd w:id="229"/>
      <w:bookmarkEnd w:id="230"/>
    </w:p>
    <w:p w14:paraId="38926169" w14:textId="66E0E3F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6572">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675224"/>
      <w:r>
        <w:lastRenderedPageBreak/>
        <w:t xml:space="preserve">markdown </w:t>
      </w:r>
      <w:r w:rsidR="00B607AD">
        <w:t>property</w:t>
      </w:r>
      <w:bookmarkEnd w:id="231"/>
      <w:bookmarkEnd w:id="232"/>
    </w:p>
    <w:p w14:paraId="252D70DD" w14:textId="192608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657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0AD16C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675225"/>
      <w:r>
        <w:t>id</w:t>
      </w:r>
      <w:r w:rsidR="00B607AD">
        <w:t xml:space="preserve"> property</w:t>
      </w:r>
      <w:bookmarkEnd w:id="233"/>
      <w:bookmarkEnd w:id="234"/>
    </w:p>
    <w:p w14:paraId="5F5AED7E" w14:textId="63CCDDF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657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675226"/>
      <w:r>
        <w:t>arguments property</w:t>
      </w:r>
      <w:bookmarkEnd w:id="235"/>
      <w:bookmarkEnd w:id="236"/>
    </w:p>
    <w:p w14:paraId="3337B550" w14:textId="6D2AE14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657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6572">
        <w:t>3.11.10</w:t>
      </w:r>
      <w:r>
        <w:fldChar w:fldCharType="end"/>
      </w:r>
      <w:r>
        <w:t>) contains any placeholders (§</w:t>
      </w:r>
      <w:r>
        <w:fldChar w:fldCharType="begin"/>
      </w:r>
      <w:r>
        <w:instrText xml:space="preserve"> REF _Ref508810893 \r \h </w:instrText>
      </w:r>
      <w:r>
        <w:fldChar w:fldCharType="separate"/>
      </w:r>
      <w:r w:rsidR="00D8657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657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675227"/>
      <w:r>
        <w:t>multiformatMessageString object</w:t>
      </w:r>
      <w:bookmarkEnd w:id="237"/>
      <w:bookmarkEnd w:id="238"/>
    </w:p>
    <w:p w14:paraId="38BF636F" w14:textId="60D0304F" w:rsidR="006F2550" w:rsidRDefault="006F2550" w:rsidP="006F2550">
      <w:pPr>
        <w:pStyle w:val="Heading3"/>
      </w:pPr>
      <w:bookmarkStart w:id="239" w:name="_Toc6675228"/>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675229"/>
      <w:r>
        <w:t xml:space="preserve">Localizable </w:t>
      </w:r>
      <w:proofErr w:type="spellStart"/>
      <w:r>
        <w:t>multiformatMessageStrings</w:t>
      </w:r>
      <w:bookmarkEnd w:id="240"/>
      <w:bookmarkEnd w:id="241"/>
      <w:proofErr w:type="spellEnd"/>
    </w:p>
    <w:p w14:paraId="76D5DBD2" w14:textId="13AB6E91"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D86572">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675230"/>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675231"/>
      <w:r>
        <w:lastRenderedPageBreak/>
        <w:t>markdown property</w:t>
      </w:r>
      <w:bookmarkEnd w:id="244"/>
      <w:bookmarkEnd w:id="245"/>
    </w:p>
    <w:p w14:paraId="20AC6A2B" w14:textId="79CA338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6572">
        <w:t>3.11.4</w:t>
      </w:r>
      <w:r>
        <w:fldChar w:fldCharType="end"/>
      </w:r>
      <w:r>
        <w:t>) expressed in GitHub-Flavored Markdown [</w:t>
      </w:r>
      <w:hyperlink w:anchor="GFM" w:history="1">
        <w:r w:rsidRPr="006F2550">
          <w:rPr>
            <w:rStyle w:val="Hyperlink"/>
          </w:rPr>
          <w:t>GFM</w:t>
        </w:r>
      </w:hyperlink>
      <w:r>
        <w:t>].</w:t>
      </w:r>
    </w:p>
    <w:p w14:paraId="2C9A46D1" w14:textId="6329CB5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6572">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675232"/>
      <w:r>
        <w:t>sarifLog object</w:t>
      </w:r>
      <w:bookmarkEnd w:id="228"/>
      <w:bookmarkEnd w:id="246"/>
      <w:bookmarkEnd w:id="247"/>
    </w:p>
    <w:p w14:paraId="5DEDD21B" w14:textId="0630136E" w:rsidR="000D32C1" w:rsidRDefault="000D32C1" w:rsidP="000D32C1">
      <w:pPr>
        <w:pStyle w:val="Heading3"/>
      </w:pPr>
      <w:bookmarkStart w:id="248" w:name="_Toc6675233"/>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0B1A5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6572">
        <w:t>3.13.2</w:t>
      </w:r>
      <w:r w:rsidR="0038356E">
        <w:fldChar w:fldCharType="end"/>
      </w:r>
      <w:r w:rsidR="00D71A1D">
        <w:t>.</w:t>
      </w:r>
    </w:p>
    <w:p w14:paraId="69B7D7D3" w14:textId="1830D6B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657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E5D065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657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675234"/>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2" w:name="_Ref508812350"/>
      <w:bookmarkStart w:id="253" w:name="_Toc6675235"/>
      <w:r>
        <w:t>$schema property</w:t>
      </w:r>
      <w:bookmarkEnd w:id="252"/>
      <w:bookmarkEnd w:id="253"/>
    </w:p>
    <w:p w14:paraId="061DCDF6" w14:textId="61CA19DD" w:rsidR="00FC1320" w:rsidRDefault="00FC1320" w:rsidP="00FC1320">
      <w:bookmarkStart w:id="254" w:name="_Hlk6928795"/>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bookmarkEnd w:id="254"/>
    </w:p>
    <w:p w14:paraId="1CC39CD2" w14:textId="754C21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657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675236"/>
      <w:r>
        <w:t>runs property</w:t>
      </w:r>
      <w:bookmarkEnd w:id="255"/>
      <w:bookmarkEnd w:id="256"/>
    </w:p>
    <w:p w14:paraId="4CED6907" w14:textId="51F9500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657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7" w:name="_Ref3470597"/>
      <w:bookmarkStart w:id="258" w:name="_Toc6675237"/>
      <w:proofErr w:type="spellStart"/>
      <w:r>
        <w:t>inlineExternalProperties</w:t>
      </w:r>
      <w:proofErr w:type="spellEnd"/>
      <w:r>
        <w:t xml:space="preserve"> property</w:t>
      </w:r>
      <w:bookmarkEnd w:id="257"/>
      <w:bookmarkEnd w:id="258"/>
    </w:p>
    <w:p w14:paraId="12679AC5" w14:textId="5215910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657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D8657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6CB9838"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8657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D8657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6737659"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D86572">
        <w:t>4.3.4</w:t>
      </w:r>
      <w:r>
        <w:fldChar w:fldCharType="end"/>
      </w:r>
      <w:r>
        <w:t>.</w:t>
      </w:r>
    </w:p>
    <w:p w14:paraId="7B0569FB" w14:textId="77777777" w:rsidR="00A632A2" w:rsidRPr="00230F9F" w:rsidRDefault="00A632A2" w:rsidP="00A632A2">
      <w:pPr>
        <w:pStyle w:val="Code"/>
      </w:pPr>
    </w:p>
    <w:p w14:paraId="19BFAEC2" w14:textId="016AE96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657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99C557" w:rsidR="00A632A2" w:rsidRDefault="00A632A2" w:rsidP="00A632A2">
      <w:pPr>
        <w:pStyle w:val="Code"/>
      </w:pPr>
      <w:r>
        <w:t xml:space="preserve">  "runs": [                                           # See §</w:t>
      </w:r>
      <w:r>
        <w:fldChar w:fldCharType="begin"/>
      </w:r>
      <w:r>
        <w:instrText xml:space="preserve"> REF _Ref493349987 \r \h </w:instrText>
      </w:r>
      <w:r>
        <w:fldChar w:fldCharType="separate"/>
      </w:r>
      <w:r w:rsidR="00D86572">
        <w:t>3.13.4</w:t>
      </w:r>
      <w:r>
        <w:fldChar w:fldCharType="end"/>
      </w:r>
      <w:r>
        <w:t>.</w:t>
      </w:r>
    </w:p>
    <w:p w14:paraId="7DDACCCC" w14:textId="4F7903BB" w:rsidR="00A632A2" w:rsidRDefault="00A632A2" w:rsidP="00A632A2">
      <w:pPr>
        <w:pStyle w:val="Code"/>
      </w:pPr>
      <w:r>
        <w:t xml:space="preserve">    {                                                 # A run object (§</w:t>
      </w:r>
      <w:r>
        <w:fldChar w:fldCharType="begin"/>
      </w:r>
      <w:r>
        <w:instrText xml:space="preserve"> REF _Ref493349997 \r \h </w:instrText>
      </w:r>
      <w:r>
        <w:fldChar w:fldCharType="separate"/>
      </w:r>
      <w:r w:rsidR="00D86572">
        <w:t>3.14</w:t>
      </w:r>
      <w:r>
        <w:fldChar w:fldCharType="end"/>
      </w:r>
      <w:r>
        <w:t>).</w:t>
      </w:r>
    </w:p>
    <w:p w14:paraId="4DEFBA4D" w14:textId="0491647C" w:rsidR="00A632A2" w:rsidRDefault="00A632A2" w:rsidP="00A632A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10D2AAB"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D8657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675238"/>
      <w:r>
        <w:t>run object</w:t>
      </w:r>
      <w:bookmarkEnd w:id="259"/>
      <w:bookmarkEnd w:id="260"/>
      <w:bookmarkEnd w:id="261"/>
    </w:p>
    <w:p w14:paraId="10E42C1C" w14:textId="534C375F" w:rsidR="000D32C1" w:rsidRDefault="000D32C1" w:rsidP="000D32C1">
      <w:pPr>
        <w:pStyle w:val="Heading3"/>
      </w:pPr>
      <w:bookmarkStart w:id="262" w:name="_Toc6675239"/>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C8141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6572">
        <w:t>3.14.6</w:t>
      </w:r>
      <w:r>
        <w:fldChar w:fldCharType="end"/>
      </w:r>
      <w:r w:rsidR="00893398">
        <w:t>.</w:t>
      </w:r>
    </w:p>
    <w:p w14:paraId="458D3C95" w14:textId="200222A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6572">
        <w:t>3.18</w:t>
      </w:r>
      <w:r>
        <w:fldChar w:fldCharType="end"/>
      </w:r>
      <w:r>
        <w:t>)</w:t>
      </w:r>
      <w:r w:rsidR="00893398">
        <w:t>.</w:t>
      </w:r>
    </w:p>
    <w:p w14:paraId="5659FE03" w14:textId="398D62B9" w:rsidR="00C66549" w:rsidRDefault="00C66549" w:rsidP="002D65F3">
      <w:pPr>
        <w:pStyle w:val="Code"/>
      </w:pPr>
      <w:r>
        <w:t xml:space="preserve">  },</w:t>
      </w:r>
    </w:p>
    <w:p w14:paraId="5572A9C8" w14:textId="242F60D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6572">
        <w:t>3.14.22</w:t>
      </w:r>
      <w:r>
        <w:fldChar w:fldCharType="end"/>
      </w:r>
      <w:r w:rsidR="00893398">
        <w:t>.</w:t>
      </w:r>
    </w:p>
    <w:p w14:paraId="2AB9C865" w14:textId="68161F9F" w:rsidR="00C66549" w:rsidRDefault="00C66549" w:rsidP="002D65F3">
      <w:pPr>
        <w:pStyle w:val="Code"/>
      </w:pPr>
      <w:r>
        <w:t xml:space="preserve">    {</w:t>
      </w:r>
    </w:p>
    <w:p w14:paraId="34499818" w14:textId="43DA28B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657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3" w:name="_Ref522953645"/>
      <w:bookmarkStart w:id="264" w:name="_Toc6675240"/>
      <w:proofErr w:type="spellStart"/>
      <w:r>
        <w:t>external</w:t>
      </w:r>
      <w:r w:rsidR="007072B1">
        <w:t>Property</w:t>
      </w:r>
      <w:r>
        <w:t>File</w:t>
      </w:r>
      <w:r w:rsidR="00A632A2">
        <w:t>Reference</w:t>
      </w:r>
      <w:r>
        <w:t>s</w:t>
      </w:r>
      <w:proofErr w:type="spellEnd"/>
      <w:r>
        <w:t xml:space="preserve"> property</w:t>
      </w:r>
      <w:bookmarkEnd w:id="263"/>
      <w:bookmarkEnd w:id="264"/>
    </w:p>
    <w:p w14:paraId="36AA7B85" w14:textId="0E20994A"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D8657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6572">
        <w:t>3.15.2</w:t>
      </w:r>
      <w:r w:rsidR="004D4A3F">
        <w:fldChar w:fldCharType="end"/>
      </w:r>
      <w:r>
        <w:t>) associated with this log file.</w:t>
      </w:r>
    </w:p>
    <w:p w14:paraId="0CCFB042" w14:textId="073B2630" w:rsidR="00636635" w:rsidRDefault="001A406D" w:rsidP="00636635">
      <w:pPr>
        <w:pStyle w:val="Heading3"/>
      </w:pPr>
      <w:bookmarkStart w:id="265" w:name="_Ref526937024"/>
      <w:bookmarkStart w:id="266" w:name="_Toc6675241"/>
      <w:proofErr w:type="spellStart"/>
      <w:r>
        <w:t>automationDetails</w:t>
      </w:r>
      <w:proofErr w:type="spellEnd"/>
      <w:r w:rsidR="00636635">
        <w:t xml:space="preserve"> property</w:t>
      </w:r>
      <w:bookmarkEnd w:id="265"/>
      <w:bookmarkEnd w:id="266"/>
    </w:p>
    <w:p w14:paraId="389493B0" w14:textId="4D44BBB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D86572">
        <w:t>3.17</w:t>
      </w:r>
      <w:r>
        <w:fldChar w:fldCharType="end"/>
      </w:r>
      <w:r>
        <w:t>) that describes this run.</w:t>
      </w:r>
    </w:p>
    <w:p w14:paraId="678537B0" w14:textId="41074E55" w:rsid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0FE6118B" w14:textId="17F0C7DA" w:rsidR="00636635" w:rsidRDefault="003578B5" w:rsidP="00636635">
      <w:pPr>
        <w:pStyle w:val="Heading3"/>
      </w:pPr>
      <w:bookmarkStart w:id="267" w:name="_Ref526937372"/>
      <w:bookmarkStart w:id="268" w:name="_Toc6675242"/>
      <w:proofErr w:type="spellStart"/>
      <w:r>
        <w:lastRenderedPageBreak/>
        <w:t>runAggregates</w:t>
      </w:r>
      <w:proofErr w:type="spellEnd"/>
      <w:r w:rsidR="00636635">
        <w:t xml:space="preserve"> property</w:t>
      </w:r>
      <w:bookmarkEnd w:id="267"/>
      <w:bookmarkEnd w:id="268"/>
    </w:p>
    <w:p w14:paraId="1964DFAF" w14:textId="6738117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657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D86572">
        <w:t>3.17</w:t>
      </w:r>
      <w:r>
        <w:fldChar w:fldCharType="end"/>
      </w:r>
      <w:r>
        <w:t>) each of which describes an aggregate of runs to which this run belongs.</w:t>
      </w:r>
    </w:p>
    <w:p w14:paraId="66F91BCE" w14:textId="52D2FB0E" w:rsidR="00636635" w:rsidRP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2BC037D2" w14:textId="6749EDAB" w:rsidR="000D32C1" w:rsidRDefault="000D32C1" w:rsidP="000D32C1">
      <w:pPr>
        <w:pStyle w:val="Heading3"/>
      </w:pPr>
      <w:bookmarkStart w:id="269" w:name="_Ref493475805"/>
      <w:bookmarkStart w:id="270" w:name="_Toc6675243"/>
      <w:proofErr w:type="spellStart"/>
      <w:r>
        <w:t>baseline</w:t>
      </w:r>
      <w:r w:rsidR="00435405">
        <w:t>Gui</w:t>
      </w:r>
      <w:r>
        <w:t>d</w:t>
      </w:r>
      <w:proofErr w:type="spellEnd"/>
      <w:r>
        <w:t xml:space="preserve"> property</w:t>
      </w:r>
      <w:bookmarkEnd w:id="269"/>
      <w:bookmarkEnd w:id="270"/>
    </w:p>
    <w:p w14:paraId="2AAA192D" w14:textId="281C9F4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657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657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21CC3B4"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D8657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6572">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1" w:name="_Ref493350956"/>
      <w:bookmarkStart w:id="272" w:name="_Toc6675244"/>
      <w:r>
        <w:t>tool property</w:t>
      </w:r>
      <w:bookmarkEnd w:id="271"/>
      <w:bookmarkEnd w:id="272"/>
    </w:p>
    <w:p w14:paraId="56566E8E" w14:textId="14BE9BD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6572">
        <w:t>3.18</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6675245"/>
      <w:r>
        <w:t>language</w:t>
      </w:r>
      <w:bookmarkEnd w:id="273"/>
      <w:bookmarkEnd w:id="274"/>
    </w:p>
    <w:p w14:paraId="0337CE14" w14:textId="24A3FE04"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6572">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D8657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5" w:name="_Ref4509523"/>
      <w:bookmarkStart w:id="276" w:name="_Toc6675246"/>
      <w:r>
        <w:t>taxonomies property</w:t>
      </w:r>
      <w:bookmarkEnd w:id="275"/>
      <w:bookmarkEnd w:id="276"/>
    </w:p>
    <w:p w14:paraId="3ED81C5A" w14:textId="08B933D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6572">
        <w:t>3.19.2</w:t>
      </w:r>
      <w:r w:rsidR="009634AB">
        <w:fldChar w:fldCharType="end"/>
      </w:r>
      <w:r w:rsidR="009634AB">
        <w:t>)</w:t>
      </w:r>
      <w:r>
        <w:t>.</w:t>
      </w:r>
    </w:p>
    <w:p w14:paraId="22A8AC46" w14:textId="186D0C7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6572">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6572">
        <w:t>3.19.23</w:t>
      </w:r>
      <w:r>
        <w:fldChar w:fldCharType="end"/>
      </w:r>
      <w:r>
        <w:t>.</w:t>
      </w:r>
    </w:p>
    <w:p w14:paraId="385B7FEA" w14:textId="5AF98DDE" w:rsidR="001077F2" w:rsidRDefault="006E58BF" w:rsidP="001077F2">
      <w:pPr>
        <w:pStyle w:val="Heading3"/>
      </w:pPr>
      <w:bookmarkStart w:id="277" w:name="_Ref4495306"/>
      <w:bookmarkStart w:id="278" w:name="_Toc6675247"/>
      <w:r>
        <w:t>tr</w:t>
      </w:r>
      <w:r w:rsidR="001077F2">
        <w:t>anslations property</w:t>
      </w:r>
      <w:bookmarkEnd w:id="277"/>
      <w:bookmarkEnd w:id="278"/>
    </w:p>
    <w:p w14:paraId="32C45637" w14:textId="1B24C3A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6572">
        <w:t>3.19.3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6675248"/>
      <w:r>
        <w:t>policies</w:t>
      </w:r>
      <w:r w:rsidR="006E58BF">
        <w:t xml:space="preserve"> property</w:t>
      </w:r>
      <w:bookmarkEnd w:id="279"/>
      <w:bookmarkEnd w:id="280"/>
    </w:p>
    <w:p w14:paraId="7FFDAD02" w14:textId="23127CC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D8657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6572">
        <w:t>3.19.4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6675249"/>
      <w:r>
        <w:lastRenderedPageBreak/>
        <w:t>invocation</w:t>
      </w:r>
      <w:r w:rsidR="00514F09">
        <w:t>s</w:t>
      </w:r>
      <w:r>
        <w:t xml:space="preserve"> property</w:t>
      </w:r>
      <w:bookmarkEnd w:id="281"/>
      <w:bookmarkEnd w:id="282"/>
    </w:p>
    <w:p w14:paraId="676BBCBB" w14:textId="5FAE2F2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657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6675250"/>
      <w:r>
        <w:t>conversion property</w:t>
      </w:r>
      <w:bookmarkEnd w:id="283"/>
      <w:bookmarkEnd w:id="284"/>
    </w:p>
    <w:p w14:paraId="226462F1" w14:textId="2E08459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657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6675251"/>
      <w:proofErr w:type="spellStart"/>
      <w:r>
        <w:t>versionControlProvenance</w:t>
      </w:r>
      <w:proofErr w:type="spellEnd"/>
      <w:r>
        <w:t xml:space="preserve"> property</w:t>
      </w:r>
      <w:bookmarkEnd w:id="285"/>
      <w:bookmarkEnd w:id="286"/>
    </w:p>
    <w:p w14:paraId="40DFBA3C" w14:textId="14C35F5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D8657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DAD854B"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D86572">
        <w:t>3.23</w:t>
      </w:r>
      <w:r>
        <w:fldChar w:fldCharType="end"/>
      </w:r>
      <w:r>
        <w:t>).</w:t>
      </w:r>
    </w:p>
    <w:p w14:paraId="252CBC5B" w14:textId="47FC98EF"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6572">
        <w:t>3.23.3</w:t>
      </w:r>
      <w:r w:rsidR="00EC5421">
        <w:fldChar w:fldCharType="end"/>
      </w:r>
      <w:r>
        <w:t>.</w:t>
      </w:r>
    </w:p>
    <w:p w14:paraId="5C24FC9B" w14:textId="1E92C5D2"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6572">
        <w:t>3.23.4</w:t>
      </w:r>
      <w:r w:rsidR="00EC5421">
        <w:fldChar w:fldCharType="end"/>
      </w:r>
      <w:r>
        <w:t>.</w:t>
      </w:r>
    </w:p>
    <w:p w14:paraId="1B1D75B0" w14:textId="620E884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657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Toc6675252"/>
      <w:bookmarkStart w:id="291" w:name="_Ref493345118"/>
      <w:r>
        <w:t>originalUriBaseIds property</w:t>
      </w:r>
      <w:bookmarkEnd w:id="287"/>
      <w:bookmarkEnd w:id="288"/>
      <w:bookmarkEnd w:id="289"/>
      <w:bookmarkEnd w:id="290"/>
    </w:p>
    <w:p w14:paraId="2DDCF7C4" w14:textId="234D55B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657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6572">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657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7BCAE8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8657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657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C7F5A8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4174112"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657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E7877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657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9408D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657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45AE52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6572">
        <w:t>3.27</w:t>
      </w:r>
      <w:r w:rsidR="00B213E1">
        <w:fldChar w:fldCharType="end"/>
      </w:r>
      <w:r w:rsidR="00B213E1">
        <w:t>)</w:t>
      </w:r>
      <w:r w:rsidR="00A34799">
        <w:t>.</w:t>
      </w:r>
    </w:p>
    <w:p w14:paraId="26DCDECF" w14:textId="0D160BB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6572">
        <w:t>3.27.2</w:t>
      </w:r>
      <w:r w:rsidR="00C6546E">
        <w:fldChar w:fldCharType="end"/>
      </w:r>
      <w:r w:rsidR="00C6546E">
        <w:t>.</w:t>
      </w:r>
    </w:p>
    <w:p w14:paraId="14E37F0A" w14:textId="1EC9671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86572">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6675253"/>
      <w:r>
        <w:t xml:space="preserve">artifacts </w:t>
      </w:r>
      <w:r w:rsidR="000D32C1">
        <w:t>property</w:t>
      </w:r>
      <w:bookmarkEnd w:id="291"/>
      <w:bookmarkEnd w:id="292"/>
      <w:bookmarkEnd w:id="293"/>
    </w:p>
    <w:p w14:paraId="1A04899C" w14:textId="03F5D93E"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657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657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76B162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657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7EB55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6675254"/>
      <w:proofErr w:type="spellStart"/>
      <w:r>
        <w:t>logicalLocations</w:t>
      </w:r>
      <w:proofErr w:type="spellEnd"/>
      <w:r>
        <w:t xml:space="preserve"> property</w:t>
      </w:r>
      <w:bookmarkEnd w:id="294"/>
      <w:bookmarkEnd w:id="295"/>
      <w:bookmarkEnd w:id="296"/>
    </w:p>
    <w:p w14:paraId="428BC587" w14:textId="45BA3F4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657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D8657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723E60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6572">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0E59021"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D86572">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7" w:name="_Ref4685267"/>
      <w:bookmarkStart w:id="298" w:name="_Toc6675255"/>
      <w:r>
        <w:lastRenderedPageBreak/>
        <w:t>addresses property</w:t>
      </w:r>
      <w:bookmarkEnd w:id="297"/>
      <w:bookmarkEnd w:id="298"/>
    </w:p>
    <w:p w14:paraId="72EFB665" w14:textId="4669D0E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657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86572">
        <w:t>3.28</w:t>
      </w:r>
      <w:r>
        <w:fldChar w:fldCharType="end"/>
      </w:r>
      <w:r>
        <w:t xml:space="preserve">) within </w:t>
      </w:r>
      <w:proofErr w:type="spellStart"/>
      <w:r w:rsidR="001136EC" w:rsidRPr="001136EC">
        <w:rPr>
          <w:rStyle w:val="CODEtemp"/>
        </w:rPr>
        <w:t>theRun</w:t>
      </w:r>
      <w:proofErr w:type="spellEnd"/>
      <w:r>
        <w:t>.</w:t>
      </w:r>
    </w:p>
    <w:p w14:paraId="7511A76F" w14:textId="1E65F2C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D8657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6675256"/>
      <w:proofErr w:type="spellStart"/>
      <w:r>
        <w:t>threadFlowLocations</w:t>
      </w:r>
      <w:proofErr w:type="spellEnd"/>
      <w:r>
        <w:t xml:space="preserve"> property</w:t>
      </w:r>
      <w:bookmarkEnd w:id="299"/>
      <w:bookmarkEnd w:id="300"/>
    </w:p>
    <w:p w14:paraId="1234D581" w14:textId="46680E3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D86572">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6675257"/>
      <w:r>
        <w:t>graphs property</w:t>
      </w:r>
      <w:bookmarkEnd w:id="301"/>
      <w:bookmarkEnd w:id="302"/>
    </w:p>
    <w:p w14:paraId="2212E1F5" w14:textId="5236569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6F64A1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3" w:name="_Ref5716760"/>
      <w:bookmarkStart w:id="304" w:name="_Toc6675258"/>
      <w:r>
        <w:t>requests property</w:t>
      </w:r>
      <w:bookmarkEnd w:id="303"/>
      <w:bookmarkEnd w:id="304"/>
    </w:p>
    <w:p w14:paraId="5BA4C4FC" w14:textId="362780E3"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D86572">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6572">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5" w:name="_Ref5716908"/>
      <w:bookmarkStart w:id="306" w:name="_Toc6675259"/>
      <w:r>
        <w:t>response</w:t>
      </w:r>
      <w:r w:rsidR="00EA29D3">
        <w:t>s</w:t>
      </w:r>
      <w:r>
        <w:t xml:space="preserve"> property</w:t>
      </w:r>
      <w:bookmarkEnd w:id="305"/>
      <w:bookmarkEnd w:id="306"/>
    </w:p>
    <w:p w14:paraId="7EF3C2E3" w14:textId="230BB3C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D86572">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6572">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7" w:name="_Ref493350972"/>
      <w:bookmarkStart w:id="308" w:name="_Toc6675260"/>
      <w:r>
        <w:t>results property</w:t>
      </w:r>
      <w:bookmarkEnd w:id="307"/>
      <w:bookmarkEnd w:id="308"/>
    </w:p>
    <w:p w14:paraId="319EAE63" w14:textId="14C729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6572">
        <w:t>3.26</w:t>
      </w:r>
      <w:r w:rsidR="00FB5300">
        <w:fldChar w:fldCharType="end"/>
      </w:r>
      <w:r w:rsidR="00FB5300" w:rsidRPr="00FB5300">
        <w:t>) each of which represents a single result detected in the course of the run.</w:t>
      </w:r>
    </w:p>
    <w:p w14:paraId="66E8B62B" w14:textId="4259045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BA4B0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86572">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9" w:name="_Ref511828248"/>
      <w:bookmarkStart w:id="310" w:name="_Toc6675261"/>
      <w:proofErr w:type="spellStart"/>
      <w:r>
        <w:t>defaultEncoding</w:t>
      </w:r>
      <w:bookmarkEnd w:id="309"/>
      <w:proofErr w:type="spellEnd"/>
      <w:r w:rsidR="00F82406">
        <w:t xml:space="preserve"> property</w:t>
      </w:r>
      <w:bookmarkEnd w:id="310"/>
    </w:p>
    <w:p w14:paraId="305609EB" w14:textId="67332D73"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657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657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45CF299" w:rsidR="00926829" w:rsidRDefault="00926829" w:rsidP="00926829">
      <w:r>
        <w:t>For an example, see §</w:t>
      </w:r>
      <w:r>
        <w:fldChar w:fldCharType="begin"/>
      </w:r>
      <w:r>
        <w:instrText xml:space="preserve"> REF _Ref511828128 \r \h </w:instrText>
      </w:r>
      <w:r>
        <w:fldChar w:fldCharType="separate"/>
      </w:r>
      <w:r w:rsidR="00D86572">
        <w:t>3.24.9</w:t>
      </w:r>
      <w:r>
        <w:fldChar w:fldCharType="end"/>
      </w:r>
      <w:r>
        <w:t>.</w:t>
      </w:r>
    </w:p>
    <w:p w14:paraId="5DBD21F7" w14:textId="5F01E581" w:rsidR="00F82406" w:rsidRDefault="00F82406" w:rsidP="00F82406">
      <w:pPr>
        <w:pStyle w:val="Heading3"/>
      </w:pPr>
      <w:bookmarkStart w:id="311" w:name="_Ref534897013"/>
      <w:bookmarkStart w:id="312" w:name="_Toc6675262"/>
      <w:proofErr w:type="spellStart"/>
      <w:r>
        <w:t>defaultSourceLanguage</w:t>
      </w:r>
      <w:proofErr w:type="spellEnd"/>
      <w:r>
        <w:t xml:space="preserve"> property</w:t>
      </w:r>
      <w:bookmarkEnd w:id="311"/>
      <w:bookmarkEnd w:id="312"/>
    </w:p>
    <w:p w14:paraId="66CE74AE" w14:textId="39F3B430"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D86572">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D8657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657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86572">
        <w:t>3.14.15</w:t>
      </w:r>
      <w:r w:rsidR="0003707A">
        <w:fldChar w:fldCharType="end"/>
      </w:r>
      <w:r w:rsidR="0003707A">
        <w:t xml:space="preserve">) which refers to a text </w:t>
      </w:r>
      <w:r w:rsidR="004D285A">
        <w:t xml:space="preserve">artifact </w:t>
      </w:r>
      <w:r w:rsidR="0003707A">
        <w:t>that contains source code.</w:t>
      </w:r>
    </w:p>
    <w:p w14:paraId="4CAA986B" w14:textId="1FDF6F4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6572">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3" w:name="_Toc6675263"/>
      <w:proofErr w:type="spellStart"/>
      <w:r>
        <w:t>newlineSequences</w:t>
      </w:r>
      <w:proofErr w:type="spellEnd"/>
      <w:r w:rsidR="00F82406">
        <w:t xml:space="preserve"> property</w:t>
      </w:r>
      <w:bookmarkEnd w:id="313"/>
    </w:p>
    <w:p w14:paraId="0E24944C" w14:textId="25D9E329"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D8657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5FADC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86572">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D8657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657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D86572">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DDD6B7B" w:rsidR="00CD1A14" w:rsidRDefault="00CD1A14" w:rsidP="00CD1A14">
      <w:pPr>
        <w:pStyle w:val="Code"/>
      </w:pPr>
      <w:r>
        <w:t>{         # A run object (§</w:t>
      </w:r>
      <w:r>
        <w:fldChar w:fldCharType="begin"/>
      </w:r>
      <w:r>
        <w:instrText xml:space="preserve"> REF _Ref493349997 \r \h </w:instrText>
      </w:r>
      <w:r>
        <w:fldChar w:fldCharType="separate"/>
      </w:r>
      <w:r w:rsidR="00D8657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4" w:name="_Ref516063927"/>
      <w:bookmarkStart w:id="315" w:name="_Toc6675264"/>
      <w:proofErr w:type="spellStart"/>
      <w:r>
        <w:t>columnKind</w:t>
      </w:r>
      <w:proofErr w:type="spellEnd"/>
      <w:r>
        <w:t xml:space="preserve"> property</w:t>
      </w:r>
      <w:bookmarkEnd w:id="314"/>
      <w:bookmarkEnd w:id="315"/>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proofErr w:type="spellStart"/>
      <w:r w:rsidR="00153C25">
        <w:rPr>
          <w:rStyle w:val="CODEtemp"/>
        </w:rPr>
        <w:t>columnKind</w:t>
      </w:r>
      <w:proofErr w:type="spellEnd"/>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proofErr w:type="spellStart"/>
      <w:r w:rsidRPr="00A24641">
        <w:rPr>
          <w:rStyle w:val="CODEtemp"/>
        </w:rPr>
        <w:t>columnKind</w:t>
      </w:r>
      <w:proofErr w:type="spellEnd"/>
      <w:r>
        <w:t xml:space="preserve"> is absent, it </w:t>
      </w:r>
      <w:r w:rsidRPr="008F66C7">
        <w:rPr>
          <w:b/>
        </w:rPr>
        <w:t>SHALL</w:t>
      </w:r>
      <w:r>
        <w:t xml:space="preserve"> default to </w:t>
      </w:r>
      <w:proofErr w:type="spellStart"/>
      <w:r w:rsidRPr="00A24641">
        <w:rPr>
          <w:rStyle w:val="CODEtemp"/>
        </w:rPr>
        <w:t>unicodeCodePoints</w:t>
      </w:r>
      <w:proofErr w:type="spellEnd"/>
      <w:r>
        <w:t>.</w:t>
      </w:r>
    </w:p>
    <w:p w14:paraId="63FF94D2" w14:textId="43D63240" w:rsidR="003665AD" w:rsidRDefault="003665AD" w:rsidP="00153C25">
      <w:r>
        <w:t xml:space="preserve">If </w:t>
      </w:r>
      <w:r w:rsidR="008F66C7">
        <w:t>a</w:t>
      </w:r>
      <w:r>
        <w:t xml:space="preserv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6" w:name="_Ref510017893"/>
      <w:bookmarkStart w:id="317" w:name="_Toc6675265"/>
      <w:proofErr w:type="spellStart"/>
      <w:r>
        <w:t>redactionToken</w:t>
      </w:r>
      <w:bookmarkEnd w:id="316"/>
      <w:proofErr w:type="spellEnd"/>
      <w:r>
        <w:t xml:space="preserve"> property</w:t>
      </w:r>
      <w:bookmarkEnd w:id="317"/>
    </w:p>
    <w:p w14:paraId="0674C185" w14:textId="0A790C2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657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8A23953"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657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9" w:name="_Ref6208153"/>
      <w:bookmarkStart w:id="320" w:name="_Toc6675266"/>
      <w:proofErr w:type="spellStart"/>
      <w:r>
        <w:lastRenderedPageBreak/>
        <w:t>externalPropertyFileReferences</w:t>
      </w:r>
      <w:proofErr w:type="spellEnd"/>
      <w:r>
        <w:t xml:space="preserve"> object</w:t>
      </w:r>
      <w:bookmarkEnd w:id="319"/>
      <w:bookmarkEnd w:id="320"/>
    </w:p>
    <w:p w14:paraId="797443A3" w14:textId="30D2FA9F" w:rsidR="0040072D" w:rsidRDefault="0040072D" w:rsidP="0040072D">
      <w:pPr>
        <w:pStyle w:val="Heading3"/>
      </w:pPr>
      <w:bookmarkStart w:id="321" w:name="_Toc6675267"/>
      <w:r>
        <w:t>General</w:t>
      </w:r>
      <w:bookmarkEnd w:id="321"/>
    </w:p>
    <w:p w14:paraId="28E57B08" w14:textId="2C326852"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D86572">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2" w:name="_Ref6209979"/>
      <w:bookmarkStart w:id="323" w:name="_Toc6675268"/>
      <w:r>
        <w:t>Rationale</w:t>
      </w:r>
      <w:bookmarkEnd w:id="322"/>
      <w:bookmarkEnd w:id="323"/>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BDDCA53" w:rsidR="0040072D" w:rsidRDefault="0040072D" w:rsidP="0040072D">
      <w:r>
        <w:t>The format of an external property file is described in §</w:t>
      </w:r>
      <w:r>
        <w:fldChar w:fldCharType="begin"/>
      </w:r>
      <w:r>
        <w:instrText xml:space="preserve"> REF _Ref528151413 \r \h </w:instrText>
      </w:r>
      <w:r>
        <w:fldChar w:fldCharType="separate"/>
      </w:r>
      <w:r w:rsidR="00D8657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4" w:name="_Ref6212273"/>
      <w:bookmarkStart w:id="325" w:name="_Ref6212275"/>
      <w:bookmarkStart w:id="326" w:name="_Ref6212277"/>
      <w:bookmarkStart w:id="327" w:name="_Toc6675269"/>
      <w:r>
        <w:t>Properties</w:t>
      </w:r>
      <w:bookmarkEnd w:id="324"/>
      <w:bookmarkEnd w:id="325"/>
      <w:bookmarkEnd w:id="326"/>
      <w:bookmarkEnd w:id="327"/>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lastRenderedPageBreak/>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670242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4F1C902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577A4101"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w:t>
      </w:r>
    </w:p>
    <w:p w14:paraId="66BDB7AE" w14:textId="50E975F8"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91C383D"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03A3DBB8"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1FBE3A00" w14:textId="2D54B26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99FE604"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1B7C3596" w14:textId="061E0CA0"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98CAB22"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B9D7ACC"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003DADA7" w14:textId="238FE4F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F4BC959"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8" w:name="_Ref525806896"/>
      <w:bookmarkStart w:id="329" w:name="_Toc6675270"/>
      <w:bookmarkEnd w:id="318"/>
      <w:proofErr w:type="spellStart"/>
      <w:r>
        <w:t>externa</w:t>
      </w:r>
      <w:r w:rsidR="00960E2D">
        <w:t>l</w:t>
      </w:r>
      <w:r w:rsidR="00F265D8">
        <w:t>Property</w:t>
      </w:r>
      <w:r>
        <w:t>File</w:t>
      </w:r>
      <w:r w:rsidR="005E7318">
        <w:t>Reference</w:t>
      </w:r>
      <w:proofErr w:type="spellEnd"/>
      <w:r>
        <w:t xml:space="preserve"> object</w:t>
      </w:r>
      <w:bookmarkEnd w:id="328"/>
      <w:bookmarkEnd w:id="329"/>
    </w:p>
    <w:p w14:paraId="020DB163" w14:textId="0923AD36" w:rsidR="00AF60C1" w:rsidRDefault="00AF60C1" w:rsidP="00AF60C1">
      <w:pPr>
        <w:pStyle w:val="Heading3"/>
      </w:pPr>
      <w:bookmarkStart w:id="330" w:name="_Toc6675271"/>
      <w:r>
        <w:t>General</w:t>
      </w:r>
      <w:bookmarkEnd w:id="330"/>
    </w:p>
    <w:p w14:paraId="38B8B5C7" w14:textId="418042F8"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D86572">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1" w:name="_Ref525810081"/>
      <w:bookmarkStart w:id="332" w:name="_Toc6675272"/>
      <w:bookmarkStart w:id="333" w:name="_Hlk6556570"/>
      <w:r>
        <w:t>l</w:t>
      </w:r>
      <w:r w:rsidR="006C1B56">
        <w:t xml:space="preserve">ocation </w:t>
      </w:r>
      <w:r w:rsidR="00AF60C1">
        <w:t>property</w:t>
      </w:r>
      <w:bookmarkEnd w:id="331"/>
      <w:bookmarkEnd w:id="332"/>
    </w:p>
    <w:p w14:paraId="46352381" w14:textId="4649BF57" w:rsidR="00604E7A" w:rsidRDefault="001A277B" w:rsidP="00604E7A">
      <w:bookmarkStart w:id="334" w:name="_Hlk3472165"/>
      <w:r>
        <w:t>Depending on the circumstances, a</w:t>
      </w:r>
      <w:bookmarkEnd w:id="334"/>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86572">
        <w:t>3.4</w:t>
      </w:r>
      <w:r w:rsidR="00604E7A">
        <w:fldChar w:fldCharType="end"/>
      </w:r>
      <w:r w:rsidR="00604E7A">
        <w:t xml:space="preserve">) that specifies the location of the external </w:t>
      </w:r>
      <w:r w:rsidR="00F265D8">
        <w:t xml:space="preserve">property </w:t>
      </w:r>
      <w:r w:rsidR="00604E7A">
        <w:t>file.</w:t>
      </w:r>
    </w:p>
    <w:p w14:paraId="79BAE496" w14:textId="1BB2208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8657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8657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9CD8A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5"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86572">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D86572">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D86572">
        <w:t>3.16.3</w:t>
      </w:r>
      <w:r>
        <w:fldChar w:fldCharType="end"/>
      </w:r>
      <w:r>
        <w:t>).</w:t>
      </w:r>
    </w:p>
    <w:p w14:paraId="7C6C90CA" w14:textId="72FD5310" w:rsidR="00AF60C1" w:rsidRDefault="008E4B88">
      <w:pPr>
        <w:pStyle w:val="Heading3"/>
      </w:pPr>
      <w:bookmarkStart w:id="336" w:name="_Ref525810085"/>
      <w:bookmarkStart w:id="337" w:name="_Toc6675273"/>
      <w:proofErr w:type="spellStart"/>
      <w:r>
        <w:t>guid</w:t>
      </w:r>
      <w:proofErr w:type="spellEnd"/>
      <w:r>
        <w:t xml:space="preserve"> </w:t>
      </w:r>
      <w:r w:rsidR="00AF60C1">
        <w:t>property</w:t>
      </w:r>
      <w:bookmarkEnd w:id="336"/>
      <w:bookmarkEnd w:id="337"/>
    </w:p>
    <w:p w14:paraId="54EBB426" w14:textId="6B0ADCFC"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657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4DF75B0"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6572">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1BDA9F21"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D86572">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D86572">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38" w:name="_Toc6675274"/>
      <w:bookmarkEnd w:id="333"/>
      <w:proofErr w:type="spellStart"/>
      <w:r>
        <w:lastRenderedPageBreak/>
        <w:t>itemCount</w:t>
      </w:r>
      <w:proofErr w:type="spellEnd"/>
      <w:r>
        <w:t xml:space="preserve"> property</w:t>
      </w:r>
      <w:bookmarkEnd w:id="338"/>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951096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657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9" w:name="_Ref526936831"/>
      <w:bookmarkStart w:id="340" w:name="_Toc6675275"/>
      <w:proofErr w:type="spellStart"/>
      <w:r>
        <w:t>runAutomationDetails</w:t>
      </w:r>
      <w:proofErr w:type="spellEnd"/>
      <w:r>
        <w:t xml:space="preserve"> object</w:t>
      </w:r>
      <w:bookmarkEnd w:id="339"/>
      <w:bookmarkEnd w:id="340"/>
    </w:p>
    <w:p w14:paraId="589B6DF1" w14:textId="63103A8B" w:rsidR="00636635" w:rsidRDefault="00636635" w:rsidP="00636635">
      <w:pPr>
        <w:pStyle w:val="Heading3"/>
      </w:pPr>
      <w:bookmarkStart w:id="341" w:name="_Ref526936874"/>
      <w:bookmarkStart w:id="342" w:name="_Toc6675276"/>
      <w:r>
        <w:t>General</w:t>
      </w:r>
      <w:bookmarkEnd w:id="341"/>
      <w:bookmarkEnd w:id="342"/>
    </w:p>
    <w:p w14:paraId="00A2DEFC" w14:textId="0AC6736E" w:rsidR="00A0147E" w:rsidRDefault="00A0147E" w:rsidP="00A0147E">
      <w:bookmarkStart w:id="343" w:name="_Hlk526586231"/>
      <w:r>
        <w:t xml:space="preserve">A </w:t>
      </w:r>
      <w:proofErr w:type="spellStart"/>
      <w:r>
        <w:rPr>
          <w:rStyle w:val="CODEtemp"/>
        </w:rPr>
        <w:t>runAutomationDetails</w:t>
      </w:r>
      <w:proofErr w:type="spellEnd"/>
      <w:r>
        <w:t xml:space="preserve"> object contains information that specifies </w:t>
      </w:r>
      <w:bookmarkEnd w:id="343"/>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BC718C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6572">
        <w:t>3.14</w:t>
      </w:r>
      <w:r w:rsidR="008B6DA3">
        <w:fldChar w:fldCharType="end"/>
      </w:r>
      <w:r>
        <w:t>).</w:t>
      </w:r>
    </w:p>
    <w:p w14:paraId="340889C7" w14:textId="76BF4414"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657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lastRenderedPageBreak/>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B88072A"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657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4" w:name="_Toc6675277"/>
      <w:r>
        <w:t>description property</w:t>
      </w:r>
      <w:bookmarkEnd w:id="344"/>
    </w:p>
    <w:p w14:paraId="25D213B4" w14:textId="71D0E379"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5" w:name="_Ref526936776"/>
      <w:bookmarkStart w:id="346" w:name="_Toc6675278"/>
      <w:r>
        <w:t xml:space="preserve">id </w:t>
      </w:r>
      <w:r w:rsidR="00636635">
        <w:t>property</w:t>
      </w:r>
      <w:bookmarkEnd w:id="345"/>
      <w:bookmarkEnd w:id="346"/>
    </w:p>
    <w:p w14:paraId="4B70380E" w14:textId="0227D856" w:rsidR="008B6DA3" w:rsidRDefault="008B6DA3" w:rsidP="008B6DA3">
      <w:bookmarkStart w:id="347"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6572">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5D9DF1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657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8" w:name="_Ref526937044"/>
      <w:bookmarkStart w:id="349" w:name="_Toc6675279"/>
      <w:proofErr w:type="spellStart"/>
      <w:r>
        <w:t>guid</w:t>
      </w:r>
      <w:proofErr w:type="spellEnd"/>
      <w:r>
        <w:t xml:space="preserve"> </w:t>
      </w:r>
      <w:r w:rsidR="00636635">
        <w:t>property</w:t>
      </w:r>
      <w:bookmarkEnd w:id="348"/>
      <w:bookmarkEnd w:id="349"/>
    </w:p>
    <w:p w14:paraId="171C0D57" w14:textId="3E29287A"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D86572">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6675280"/>
      <w:proofErr w:type="spellStart"/>
      <w:r>
        <w:lastRenderedPageBreak/>
        <w:t>correlationGuid</w:t>
      </w:r>
      <w:proofErr w:type="spellEnd"/>
      <w:r>
        <w:t xml:space="preserve"> property</w:t>
      </w:r>
      <w:bookmarkEnd w:id="350"/>
      <w:bookmarkEnd w:id="351"/>
    </w:p>
    <w:p w14:paraId="0DF48F07" w14:textId="1E634BC4"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which is shared by all such runs of the same type, and differs between any two runs of different types.</w:t>
      </w:r>
    </w:p>
    <w:p w14:paraId="7A1FBC28" w14:textId="413378B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6572">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657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6675281"/>
      <w:r>
        <w:t>tool object</w:t>
      </w:r>
      <w:bookmarkEnd w:id="352"/>
      <w:bookmarkEnd w:id="353"/>
    </w:p>
    <w:p w14:paraId="389A43BD" w14:textId="582B65CB" w:rsidR="00401BB5" w:rsidRDefault="00401BB5" w:rsidP="00401BB5">
      <w:pPr>
        <w:pStyle w:val="Heading3"/>
      </w:pPr>
      <w:bookmarkStart w:id="354" w:name="_Ref3663435"/>
      <w:bookmarkStart w:id="355" w:name="_Ref3726198"/>
      <w:bookmarkStart w:id="356" w:name="_Toc6675282"/>
      <w:r>
        <w:t>General</w:t>
      </w:r>
      <w:bookmarkEnd w:id="354"/>
      <w:bookmarkEnd w:id="355"/>
      <w:bookmarkEnd w:id="356"/>
    </w:p>
    <w:p w14:paraId="13ED0A5F" w14:textId="0D87FF6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D8657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D8657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657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4645F28"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A70E321" w:rsidR="003D09A4" w:rsidRDefault="003D09A4" w:rsidP="003D09A4">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156D320" w:rsidR="003D09A4" w:rsidRDefault="003D09A4" w:rsidP="003D09A4">
      <w:pPr>
        <w:pStyle w:val="Code"/>
      </w:pPr>
      <w:r>
        <w:t xml:space="preserve">  "extensions": [          # See §</w:t>
      </w:r>
      <w:r>
        <w:fldChar w:fldCharType="begin"/>
      </w:r>
      <w:r>
        <w:instrText xml:space="preserve"> REF _Ref3663271 \r \h </w:instrText>
      </w:r>
      <w:r>
        <w:fldChar w:fldCharType="separate"/>
      </w:r>
      <w:r w:rsidR="00D8657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7" w:name="_Ref3663219"/>
      <w:bookmarkStart w:id="358" w:name="_Toc6675283"/>
      <w:r>
        <w:lastRenderedPageBreak/>
        <w:t>driver property</w:t>
      </w:r>
      <w:bookmarkEnd w:id="357"/>
      <w:bookmarkEnd w:id="358"/>
    </w:p>
    <w:p w14:paraId="242A18C5" w14:textId="07E34A4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9" w:name="_Ref3663271"/>
      <w:bookmarkStart w:id="360" w:name="_Toc6675284"/>
      <w:r>
        <w:t>extensions property</w:t>
      </w:r>
      <w:bookmarkEnd w:id="359"/>
      <w:bookmarkEnd w:id="360"/>
    </w:p>
    <w:p w14:paraId="521FDDFA" w14:textId="1AF89C3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D8657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1" w:name="_Ref3663078"/>
      <w:bookmarkStart w:id="362" w:name="_Toc6675285"/>
      <w:bookmarkStart w:id="363" w:name="_Hlk4510312"/>
      <w:proofErr w:type="spellStart"/>
      <w:r>
        <w:t>toolComponent</w:t>
      </w:r>
      <w:proofErr w:type="spellEnd"/>
      <w:r>
        <w:t xml:space="preserve"> object</w:t>
      </w:r>
      <w:bookmarkEnd w:id="361"/>
      <w:bookmarkEnd w:id="362"/>
    </w:p>
    <w:p w14:paraId="7AF98015" w14:textId="56895A30" w:rsidR="00A703AA" w:rsidRDefault="00A703AA" w:rsidP="00A703AA">
      <w:pPr>
        <w:pStyle w:val="Heading3"/>
      </w:pPr>
      <w:bookmarkStart w:id="364" w:name="_Toc6675286"/>
      <w:r>
        <w:t>General</w:t>
      </w:r>
      <w:bookmarkEnd w:id="364"/>
    </w:p>
    <w:p w14:paraId="6E55D0FB" w14:textId="1067087D"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6572">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0D4D2B0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86572">
        <w:t>3.19.2</w:t>
      </w:r>
      <w:r w:rsidR="00D61B3C">
        <w:fldChar w:fldCharType="end"/>
      </w:r>
      <w:r>
        <w:t>)</w:t>
      </w:r>
    </w:p>
    <w:p w14:paraId="5BA98CB4" w14:textId="66A5E68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86572">
        <w:t>3.19.3</w:t>
      </w:r>
      <w:r w:rsidR="00D61B3C">
        <w:fldChar w:fldCharType="end"/>
      </w:r>
      <w:r>
        <w:t>)</w:t>
      </w:r>
    </w:p>
    <w:p w14:paraId="18E92E3A" w14:textId="77C53567"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6572">
        <w:t>3.19.4</w:t>
      </w:r>
      <w:r w:rsidR="00D61B3C">
        <w:fldChar w:fldCharType="end"/>
      </w:r>
      <w:r w:rsidR="0028268F">
        <w:t>)</w:t>
      </w:r>
    </w:p>
    <w:p w14:paraId="364E92DD" w14:textId="4F77F29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6572">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D86572">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5" w:name="_Ref4572675"/>
      <w:bookmarkStart w:id="366" w:name="_Toc6675287"/>
      <w:bookmarkStart w:id="367" w:name="_Hlk4587611"/>
      <w:r>
        <w:t>Taxonomies</w:t>
      </w:r>
      <w:bookmarkEnd w:id="365"/>
      <w:bookmarkEnd w:id="366"/>
    </w:p>
    <w:p w14:paraId="40506929" w14:textId="47A2471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CD5A3D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w:t>
      </w:r>
    </w:p>
    <w:p w14:paraId="57E56912" w14:textId="5493ED7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6572">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D86572">
        <w:t>3.47.5</w:t>
      </w:r>
      <w:r>
        <w:fldChar w:fldCharType="end"/>
      </w:r>
      <w:r>
        <w:t>), localizable (§</w:t>
      </w:r>
      <w:r>
        <w:fldChar w:fldCharType="begin"/>
      </w:r>
      <w:r>
        <w:instrText xml:space="preserve"> REF _Ref4509677 \r \h </w:instrText>
      </w:r>
      <w:r>
        <w:fldChar w:fldCharType="separate"/>
      </w:r>
      <w:r w:rsidR="00D8657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6572">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D86572">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822D740" w14:textId="6BC8A30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657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6572">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6572">
        <w:t>3.19.22</w:t>
      </w:r>
      <w:r>
        <w:fldChar w:fldCharType="end"/>
      </w:r>
      <w:r>
        <w:t>) properties.</w:t>
      </w:r>
    </w:p>
    <w:p w14:paraId="7396B4AB" w14:textId="38BDCAF5"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D86572">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D8657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C53223D"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4171D515" w14:textId="1714252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47086809" w14:textId="4C6F230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88C0035" w14:textId="4E5FC2E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E11E416"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2137B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w:t>
      </w:r>
    </w:p>
    <w:p w14:paraId="52CA54F5" w14:textId="00E355C2"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626613CC" w14:textId="224D541F"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86572">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A41A6B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86572">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8" w:name="_Ref4572683"/>
      <w:bookmarkStart w:id="369" w:name="_Toc6675288"/>
      <w:bookmarkStart w:id="370" w:name="_Hlk4660791"/>
      <w:bookmarkEnd w:id="367"/>
      <w:r>
        <w:t>Translations</w:t>
      </w:r>
      <w:bookmarkEnd w:id="368"/>
      <w:bookmarkEnd w:id="369"/>
    </w:p>
    <w:bookmarkEnd w:id="370"/>
    <w:p w14:paraId="7E7D3A07" w14:textId="05D9C5AA"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D86572">
        <w:t>3.5.1</w:t>
      </w:r>
      <w:r w:rsidR="0051580C">
        <w:fldChar w:fldCharType="end"/>
      </w:r>
      <w:r w:rsidR="0051580C">
        <w:t>) into another language.</w:t>
      </w:r>
    </w:p>
    <w:p w14:paraId="154704A8" w14:textId="7DF1BFBD"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D86572">
        <w:t>3.19.31</w:t>
      </w:r>
      <w:r w:rsidR="000112A5">
        <w:fldChar w:fldCharType="end"/>
      </w:r>
      <w:r w:rsidR="000112A5">
        <w:t>).</w:t>
      </w:r>
    </w:p>
    <w:p w14:paraId="5FD4E30B" w14:textId="78D874E9"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D86572">
        <w:t>3.14.9</w:t>
      </w:r>
      <w:r>
        <w:fldChar w:fldCharType="end"/>
      </w:r>
      <w:r>
        <w:t>).</w:t>
      </w:r>
    </w:p>
    <w:p w14:paraId="021DDF70" w14:textId="506A74B9"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D86572">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CD5C7F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D86572">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D86572">
        <w:t>3.19.30</w:t>
      </w:r>
      <w:r w:rsidR="005F6EF8">
        <w:fldChar w:fldCharType="end"/>
      </w:r>
      <w:r w:rsidR="005F6EF8">
        <w:t>), populated by translated components.</w:t>
      </w:r>
    </w:p>
    <w:p w14:paraId="3B3125E8" w14:textId="51CD494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6572">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2672D890" w:rsidR="00CF7E53" w:rsidRDefault="00CF7E53" w:rsidP="0005029C">
      <w:bookmarkStart w:id="371"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D86572">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AAA27CD" w:rsidR="00AB32CC" w:rsidRDefault="00AB32CC" w:rsidP="0005029C">
      <w:bookmarkStart w:id="372"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D86572">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See the descriptions of those two properties for an explanation of the interaction between them.</w:t>
      </w:r>
    </w:p>
    <w:bookmarkEnd w:id="371"/>
    <w:bookmarkEnd w:id="372"/>
    <w:p w14:paraId="30C99874" w14:textId="0C43725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6572">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D86572">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D86572">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D86572">
        <w:t>3.19.30</w:t>
      </w:r>
      <w:r>
        <w:fldChar w:fldCharType="end"/>
      </w:r>
      <w:r>
        <w:t>).</w:t>
      </w:r>
    </w:p>
    <w:p w14:paraId="635FB0A3" w14:textId="3952417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69085BD7" w14:textId="33F5211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00B84643" w14:textId="383CA3F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732FD7D"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3" w:name="_Ref4572690"/>
      <w:bookmarkStart w:id="374" w:name="_Toc6675289"/>
      <w:r>
        <w:t>Policies</w:t>
      </w:r>
      <w:bookmarkEnd w:id="373"/>
      <w:bookmarkEnd w:id="37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2DAB7D8E"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D86572">
        <w:t>3.19.31</w:t>
      </w:r>
      <w:r w:rsidR="00363F84">
        <w:fldChar w:fldCharType="end"/>
      </w:r>
      <w:r w:rsidR="00213743">
        <w:t>).</w:t>
      </w:r>
    </w:p>
    <w:p w14:paraId="6456A294" w14:textId="1D39C2C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6572">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D86572">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D86572">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6572">
        <w:t>3.48.3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44E891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D86572">
        <w:t>3.14.10</w:t>
      </w:r>
      <w:r>
        <w:fldChar w:fldCharType="end"/>
      </w:r>
      <w:r>
        <w:t>).</w:t>
      </w:r>
    </w:p>
    <w:p w14:paraId="1322BD32" w14:textId="6ABE107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657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5"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168CAC7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6572">
        <w:t>3.14</w:t>
      </w:r>
      <w:r w:rsidR="0063571B">
        <w:fldChar w:fldCharType="end"/>
      </w:r>
      <w:r w:rsidR="0063571B">
        <w:t>)</w:t>
      </w:r>
      <w:r>
        <w:t>.</w:t>
      </w:r>
    </w:p>
    <w:p w14:paraId="32C27A5A" w14:textId="42B2A0ED" w:rsidR="000375DC" w:rsidRDefault="000375DC" w:rsidP="000375DC">
      <w:pPr>
        <w:pStyle w:val="Code"/>
      </w:pPr>
      <w:r>
        <w:t xml:space="preserve">  "tool": {                        # See </w:t>
      </w:r>
      <w:bookmarkStart w:id="376" w:name="_Hlk5010077"/>
      <w:r w:rsidRPr="003B5868">
        <w:t>§</w:t>
      </w:r>
      <w:bookmarkEnd w:id="376"/>
      <w:r>
        <w:fldChar w:fldCharType="begin"/>
      </w:r>
      <w:r>
        <w:instrText xml:space="preserve"> REF _Ref493350956 \r \h </w:instrText>
      </w:r>
      <w:r>
        <w:fldChar w:fldCharType="separate"/>
      </w:r>
      <w:r w:rsidR="00D86572">
        <w:t>3.14.6</w:t>
      </w:r>
      <w:r>
        <w:fldChar w:fldCharType="end"/>
      </w:r>
      <w:r>
        <w:t>.</w:t>
      </w:r>
    </w:p>
    <w:p w14:paraId="69DC987F" w14:textId="45D0EA4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72FFAF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6572">
        <w:t>3.19.21</w:t>
      </w:r>
      <w:r>
        <w:fldChar w:fldCharType="end"/>
      </w:r>
      <w:r>
        <w:t>.</w:t>
      </w:r>
    </w:p>
    <w:p w14:paraId="5E4782E2" w14:textId="293446B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D86572">
        <w:t>3.47</w:t>
      </w:r>
      <w:r>
        <w:fldChar w:fldCharType="end"/>
      </w:r>
      <w:r>
        <w:t>).</w:t>
      </w:r>
    </w:p>
    <w:p w14:paraId="7874FC94" w14:textId="77777777" w:rsidR="000375DC" w:rsidRDefault="000375DC" w:rsidP="000375DC">
      <w:pPr>
        <w:pStyle w:val="Code"/>
      </w:pPr>
      <w:r>
        <w:t xml:space="preserve">          "id": "CA2101",</w:t>
      </w:r>
    </w:p>
    <w:p w14:paraId="3B0AA9DC" w14:textId="4BF537D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D86572">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2169FE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D8657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7" w:name="_Ref4090820"/>
      <w:bookmarkStart w:id="378" w:name="_Toc6675290"/>
      <w:bookmarkEnd w:id="363"/>
      <w:bookmarkEnd w:id="375"/>
      <w:proofErr w:type="spellStart"/>
      <w:r>
        <w:t>guid</w:t>
      </w:r>
      <w:proofErr w:type="spellEnd"/>
      <w:r>
        <w:t xml:space="preserve"> property</w:t>
      </w:r>
      <w:bookmarkEnd w:id="377"/>
      <w:bookmarkEnd w:id="378"/>
    </w:p>
    <w:p w14:paraId="201B839A" w14:textId="65063AFF"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9" w:name="_Ref493409155"/>
      <w:bookmarkStart w:id="380" w:name="_Toc6675291"/>
      <w:r>
        <w:t>name property</w:t>
      </w:r>
      <w:bookmarkEnd w:id="379"/>
      <w:bookmarkEnd w:id="380"/>
    </w:p>
    <w:p w14:paraId="2A7A8CB5" w14:textId="43E95B29"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1" w:name="_Ref493409168"/>
      <w:bookmarkStart w:id="382" w:name="_Toc6675292"/>
      <w:proofErr w:type="spellStart"/>
      <w:r>
        <w:t>fullName</w:t>
      </w:r>
      <w:proofErr w:type="spellEnd"/>
      <w:r>
        <w:t xml:space="preserve"> property</w:t>
      </w:r>
      <w:bookmarkEnd w:id="381"/>
      <w:bookmarkEnd w:id="382"/>
    </w:p>
    <w:p w14:paraId="00DFF29E" w14:textId="44415EE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3" w:name="_Ref493409198"/>
      <w:bookmarkStart w:id="384" w:name="_Toc6675293"/>
      <w:proofErr w:type="spellStart"/>
      <w:r>
        <w:lastRenderedPageBreak/>
        <w:t>semanticVersion</w:t>
      </w:r>
      <w:proofErr w:type="spellEnd"/>
      <w:r>
        <w:t xml:space="preserve"> property</w:t>
      </w:r>
      <w:bookmarkEnd w:id="383"/>
      <w:bookmarkEnd w:id="384"/>
    </w:p>
    <w:p w14:paraId="143A6795" w14:textId="1AE31126"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008F58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D8657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D86572">
        <w:t>3.22.2</w:t>
      </w:r>
      <w:r>
        <w:fldChar w:fldCharType="end"/>
      </w:r>
      <w:r>
        <w:t>))</w:t>
      </w:r>
      <w:r w:rsidR="00590B1D" w:rsidRPr="00590B1D">
        <w:t>.</w:t>
      </w:r>
    </w:p>
    <w:p w14:paraId="0FF70363" w14:textId="5F2D1A48" w:rsidR="00401BB5" w:rsidRDefault="00401BB5" w:rsidP="00401BB5">
      <w:pPr>
        <w:pStyle w:val="Heading3"/>
      </w:pPr>
      <w:bookmarkStart w:id="385" w:name="_Ref493409191"/>
      <w:bookmarkStart w:id="386" w:name="_Toc6675294"/>
      <w:r>
        <w:t>version property</w:t>
      </w:r>
      <w:bookmarkEnd w:id="385"/>
      <w:bookmarkEnd w:id="386"/>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7" w:name="_Ref493409205"/>
      <w:bookmarkStart w:id="388" w:name="_Toc6675295"/>
      <w:proofErr w:type="spellStart"/>
      <w:r>
        <w:t>dottedQuadFileVersion</w:t>
      </w:r>
      <w:proofErr w:type="spellEnd"/>
      <w:r>
        <w:t xml:space="preserve"> </w:t>
      </w:r>
      <w:r w:rsidR="00401BB5">
        <w:t>property</w:t>
      </w:r>
      <w:bookmarkEnd w:id="387"/>
      <w:bookmarkEnd w:id="38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9" w:name="_Toc6675296"/>
      <w:proofErr w:type="spellStart"/>
      <w:r>
        <w:t>releaseDateUtc</w:t>
      </w:r>
      <w:bookmarkEnd w:id="389"/>
      <w:proofErr w:type="spellEnd"/>
    </w:p>
    <w:p w14:paraId="79F872F8" w14:textId="7A8239E5"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D86572">
        <w:t>3.9</w:t>
      </w:r>
      <w:r>
        <w:fldChar w:fldCharType="end"/>
      </w:r>
      <w:r>
        <w:t>, specifying the UTC date (and optionally, the time) of the component’s release.</w:t>
      </w:r>
    </w:p>
    <w:p w14:paraId="5BFCD59B" w14:textId="7CF6F6A0" w:rsidR="00D512EE" w:rsidRDefault="00D512EE" w:rsidP="00D512EE">
      <w:pPr>
        <w:pStyle w:val="Heading3"/>
      </w:pPr>
      <w:bookmarkStart w:id="390" w:name="_Toc6675297"/>
      <w:proofErr w:type="spellStart"/>
      <w:r>
        <w:t>downloadUri</w:t>
      </w:r>
      <w:proofErr w:type="spellEnd"/>
      <w:r>
        <w:t xml:space="preserve"> property</w:t>
      </w:r>
      <w:bookmarkEnd w:id="390"/>
    </w:p>
    <w:p w14:paraId="29604BF7" w14:textId="296B72D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1" w:name="_Toc6675298"/>
      <w:proofErr w:type="spellStart"/>
      <w:r>
        <w:lastRenderedPageBreak/>
        <w:t>informationUri</w:t>
      </w:r>
      <w:proofErr w:type="spellEnd"/>
      <w:r>
        <w:t xml:space="preserve"> property</w:t>
      </w:r>
      <w:bookmarkEnd w:id="391"/>
    </w:p>
    <w:p w14:paraId="282CEFE7" w14:textId="29E710F9"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2" w:name="_Toc6675299"/>
      <w:r>
        <w:t>organization property</w:t>
      </w:r>
      <w:bookmarkEnd w:id="392"/>
    </w:p>
    <w:p w14:paraId="6B302E56" w14:textId="579037E8"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3" w:name="_Toc6675300"/>
      <w:r>
        <w:t>product property</w:t>
      </w:r>
      <w:bookmarkEnd w:id="393"/>
    </w:p>
    <w:p w14:paraId="67685158" w14:textId="50D5B2D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4" w:name="_Toc6675301"/>
      <w:proofErr w:type="spellStart"/>
      <w:r>
        <w:t>product</w:t>
      </w:r>
      <w:r w:rsidR="0068622C">
        <w:t>S</w:t>
      </w:r>
      <w:r>
        <w:t>uite</w:t>
      </w:r>
      <w:proofErr w:type="spellEnd"/>
      <w:r>
        <w:t xml:space="preserve"> property</w:t>
      </w:r>
      <w:bookmarkEnd w:id="394"/>
    </w:p>
    <w:p w14:paraId="02C4122F" w14:textId="3BE3388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5" w:name="_Ref3723724"/>
      <w:bookmarkStart w:id="396" w:name="_Toc6675302"/>
      <w:proofErr w:type="spellStart"/>
      <w:r>
        <w:t>shortDescription</w:t>
      </w:r>
      <w:proofErr w:type="spellEnd"/>
      <w:r>
        <w:t xml:space="preserve"> property</w:t>
      </w:r>
      <w:bookmarkEnd w:id="395"/>
      <w:bookmarkEnd w:id="396"/>
    </w:p>
    <w:p w14:paraId="7EFCEBEE" w14:textId="0E1F590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7" w:name="_Ref4583311"/>
      <w:bookmarkStart w:id="398" w:name="_Toc6675303"/>
      <w:proofErr w:type="spellStart"/>
      <w:r>
        <w:t>fullDescription</w:t>
      </w:r>
      <w:proofErr w:type="spellEnd"/>
      <w:r>
        <w:t xml:space="preserve"> property</w:t>
      </w:r>
      <w:bookmarkEnd w:id="397"/>
      <w:bookmarkEnd w:id="398"/>
    </w:p>
    <w:p w14:paraId="263E6B01" w14:textId="53A79FA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comprehensive description of the tool component.</w:t>
      </w:r>
    </w:p>
    <w:p w14:paraId="6CFF4C26" w14:textId="06FBD62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D86572">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99" w:name="_Ref508811658"/>
      <w:bookmarkStart w:id="400" w:name="_Ref508812630"/>
      <w:bookmarkStart w:id="401" w:name="_Toc6675304"/>
      <w:r>
        <w:t>language property</w:t>
      </w:r>
      <w:bookmarkEnd w:id="399"/>
      <w:bookmarkEnd w:id="400"/>
      <w:bookmarkEnd w:id="401"/>
    </w:p>
    <w:p w14:paraId="29C944BA" w14:textId="6E39A5BA"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2" w:name="_Hlk503355525"/>
      <w:r w:rsidR="00C56762" w:rsidRPr="00C56762">
        <w:t xml:space="preserve">a string specifying the language of </w:t>
      </w:r>
      <w:bookmarkEnd w:id="402"/>
      <w:r w:rsidR="0079181A">
        <w:t>the localiz</w:t>
      </w:r>
      <w:r>
        <w:t>able</w:t>
      </w:r>
      <w:r w:rsidR="0079181A">
        <w:t xml:space="preserve"> </w:t>
      </w:r>
      <w:r>
        <w:t>strings (§</w:t>
      </w:r>
      <w:r>
        <w:fldChar w:fldCharType="begin"/>
      </w:r>
      <w:r>
        <w:instrText xml:space="preserve"> REF _Ref4509677 \r \h </w:instrText>
      </w:r>
      <w:r>
        <w:fldChar w:fldCharType="separate"/>
      </w:r>
      <w:r w:rsidR="00D86572">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D86572">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ECF5213"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D86572">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3" w:name="_Ref4236566"/>
      <w:bookmarkStart w:id="404" w:name="_Toc6675305"/>
      <w:bookmarkStart w:id="405" w:name="_Ref508812052"/>
      <w:proofErr w:type="spellStart"/>
      <w:r>
        <w:t>globalMessageStrings</w:t>
      </w:r>
      <w:proofErr w:type="spellEnd"/>
      <w:r>
        <w:t xml:space="preserve"> property</w:t>
      </w:r>
      <w:bookmarkEnd w:id="403"/>
      <w:bookmarkEnd w:id="404"/>
    </w:p>
    <w:p w14:paraId="0462BA63" w14:textId="40505E3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657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6572">
        <w:t>3.11</w:t>
      </w:r>
      <w:r>
        <w:fldChar w:fldCharType="end"/>
      </w:r>
      <w:r>
        <w:t>).</w:t>
      </w:r>
    </w:p>
    <w:p w14:paraId="5A95088F" w14:textId="77777777" w:rsidR="00AE1A72" w:rsidRDefault="00AE1A72" w:rsidP="00AE1A72">
      <w:pPr>
        <w:pStyle w:val="Note"/>
      </w:pPr>
      <w:r>
        <w:t>EXAMPLE:</w:t>
      </w:r>
    </w:p>
    <w:p w14:paraId="22763051" w14:textId="609B4CC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57B99C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8657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6" w:name="_Ref3899090"/>
      <w:bookmarkStart w:id="407" w:name="_Ref4583708"/>
      <w:bookmarkStart w:id="408" w:name="_Toc6675306"/>
      <w:r>
        <w:t xml:space="preserve">rules </w:t>
      </w:r>
      <w:r w:rsidR="00AE1A72">
        <w:t>property</w:t>
      </w:r>
      <w:bookmarkEnd w:id="406"/>
      <w:bookmarkEnd w:id="407"/>
      <w:bookmarkEnd w:id="408"/>
    </w:p>
    <w:p w14:paraId="271A837C" w14:textId="3F85176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an analysis rule supported by the tool component.</w:t>
      </w:r>
    </w:p>
    <w:p w14:paraId="22AC7031" w14:textId="5367A64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C9E1DF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248B82D3"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D86572">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9" w:name="_Ref3973541"/>
      <w:bookmarkStart w:id="410" w:name="_Ref4583714"/>
      <w:bookmarkStart w:id="411" w:name="_Toc6675307"/>
      <w:r>
        <w:t>notifications</w:t>
      </w:r>
      <w:r w:rsidR="00AE1A72">
        <w:t xml:space="preserve"> property</w:t>
      </w:r>
      <w:bookmarkEnd w:id="409"/>
      <w:bookmarkEnd w:id="410"/>
      <w:bookmarkEnd w:id="411"/>
    </w:p>
    <w:p w14:paraId="40AD837A" w14:textId="042D886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 notification provided by the tool component.</w:t>
      </w:r>
    </w:p>
    <w:p w14:paraId="33ABE834" w14:textId="110B308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A1A470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8F9B20"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D86572">
        <w:t>3.47</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2" w:name="_Ref4511026"/>
      <w:bookmarkStart w:id="413" w:name="_Ref4582928"/>
      <w:bookmarkStart w:id="414" w:name="_Toc6675308"/>
      <w:r>
        <w:t>taxa</w:t>
      </w:r>
      <w:bookmarkEnd w:id="412"/>
      <w:bookmarkEnd w:id="413"/>
      <w:bookmarkEnd w:id="414"/>
    </w:p>
    <w:p w14:paraId="0C210BE5" w14:textId="75D272B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bookmarkStart w:id="415" w:name="_Hlk4310754"/>
      <w:r>
        <w:t>§</w:t>
      </w:r>
      <w:bookmarkEnd w:id="415"/>
      <w:r>
        <w:fldChar w:fldCharType="begin"/>
      </w:r>
      <w:r>
        <w:instrText xml:space="preserve"> REF _Ref508814067 \r \h </w:instrText>
      </w:r>
      <w:r>
        <w:fldChar w:fldCharType="separate"/>
      </w:r>
      <w:r w:rsidR="00D86572">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D9115A9"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6572">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w:t>
      </w:r>
    </w:p>
    <w:p w14:paraId="20B472E2" w14:textId="26AC4C0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D8657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6" w:name="_Toc6675309"/>
      <w:proofErr w:type="spellStart"/>
      <w:r>
        <w:t>supportedTaxonomies</w:t>
      </w:r>
      <w:bookmarkEnd w:id="416"/>
      <w:proofErr w:type="spellEnd"/>
    </w:p>
    <w:p w14:paraId="38B67D51" w14:textId="13A7F90B"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6572">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6572">
        <w:t>3.19.2</w:t>
      </w:r>
      <w:r w:rsidR="0063571B">
        <w:fldChar w:fldCharType="end"/>
      </w:r>
      <w:r w:rsidR="0063571B">
        <w:t xml:space="preserve">) </w:t>
      </w:r>
      <w:r w:rsidR="00E22115">
        <w:t>that the component uses</w:t>
      </w:r>
      <w:r>
        <w:t xml:space="preserve"> to classify results.</w:t>
      </w:r>
    </w:p>
    <w:p w14:paraId="6B829285" w14:textId="0DA5482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6572">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D86572">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6572">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8CE93F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194D71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86572">
        <w:t>3.14</w:t>
      </w:r>
      <w:r w:rsidR="00957865">
        <w:fldChar w:fldCharType="end"/>
      </w:r>
      <w:r w:rsidR="00957865">
        <w:t>)</w:t>
      </w:r>
    </w:p>
    <w:p w14:paraId="10BFD074" w14:textId="67C22A2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86572">
        <w:t>3.14.6</w:t>
      </w:r>
      <w:r w:rsidR="00957865">
        <w:fldChar w:fldCharType="end"/>
      </w:r>
      <w:r w:rsidR="00957865">
        <w:t>.</w:t>
      </w:r>
    </w:p>
    <w:p w14:paraId="5936B6F0" w14:textId="0347F1CF"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86572">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4D085E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6572">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179054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6572">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393C35D"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7" w:name="_Ref4510248"/>
      <w:bookmarkStart w:id="418" w:name="_Toc6675310"/>
      <w:proofErr w:type="spellStart"/>
      <w:r>
        <w:t>translationMetadata</w:t>
      </w:r>
      <w:proofErr w:type="spellEnd"/>
      <w:r>
        <w:t xml:space="preserve"> property</w:t>
      </w:r>
      <w:bookmarkEnd w:id="417"/>
      <w:bookmarkEnd w:id="418"/>
    </w:p>
    <w:p w14:paraId="33C8052C" w14:textId="749806F3"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6572">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D8657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6572">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19" w:name="_Toc6675311"/>
      <w:bookmarkEnd w:id="405"/>
      <w:r>
        <w:t>location</w:t>
      </w:r>
      <w:r w:rsidR="0068622C">
        <w:t>s property</w:t>
      </w:r>
      <w:bookmarkEnd w:id="419"/>
    </w:p>
    <w:p w14:paraId="7CAFB9EB" w14:textId="1ACBB97B"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657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8657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0" w:name="_Ref4574634"/>
      <w:bookmarkStart w:id="421" w:name="_Toc6675312"/>
      <w:bookmarkStart w:id="422" w:name="_Hlk4574305"/>
      <w:r>
        <w:t>contents property</w:t>
      </w:r>
      <w:bookmarkEnd w:id="420"/>
      <w:bookmarkEnd w:id="421"/>
    </w:p>
    <w:p w14:paraId="0F6A9DFB" w14:textId="0F561648"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6572">
        <w:t>3.7.3</w:t>
      </w:r>
      <w:r w:rsidR="00011746">
        <w:fldChar w:fldCharType="end"/>
      </w:r>
      <w:r>
        <w:t>) strings each of which is one of the following values with the specified meanings:</w:t>
      </w:r>
    </w:p>
    <w:p w14:paraId="5F23B00A" w14:textId="73EB122F"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D8657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333E3BA3"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D8657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D8657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3" w:name="_Toc6675313"/>
      <w:bookmarkStart w:id="424" w:name="_Hlk4575434"/>
      <w:bookmarkEnd w:id="422"/>
      <w:proofErr w:type="spellStart"/>
      <w:r>
        <w:t>isComprehensive</w:t>
      </w:r>
      <w:proofErr w:type="spellEnd"/>
      <w:r>
        <w:t xml:space="preserve"> property</w:t>
      </w:r>
      <w:bookmarkEnd w:id="423"/>
    </w:p>
    <w:p w14:paraId="02B7E407" w14:textId="337ABE2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6572">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3DCD24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6572">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6572">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C35D96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6572">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6572">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5" w:name="_Ref4579138"/>
      <w:bookmarkStart w:id="426" w:name="_Toc6675314"/>
      <w:bookmarkEnd w:id="424"/>
      <w:proofErr w:type="spellStart"/>
      <w:r>
        <w:t>localizedDataSemanticVersion</w:t>
      </w:r>
      <w:proofErr w:type="spellEnd"/>
      <w:r>
        <w:t xml:space="preserve"> property</w:t>
      </w:r>
      <w:bookmarkEnd w:id="425"/>
      <w:bookmarkEnd w:id="426"/>
    </w:p>
    <w:p w14:paraId="2EF95A1D" w14:textId="5D2423A7"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D86572">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6572">
        <w:t>3.5.1</w:t>
      </w:r>
      <w:r w:rsidR="0012491A">
        <w:fldChar w:fldCharType="end"/>
      </w:r>
      <w:r w:rsidR="0012491A">
        <w:t>) that are present in this component.</w:t>
      </w:r>
    </w:p>
    <w:p w14:paraId="6F4F5CD7" w14:textId="0353682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D86572">
        <w:t>3.19.8</w:t>
      </w:r>
      <w:r>
        <w:fldChar w:fldCharType="end"/>
      </w:r>
      <w:r>
        <w:t>).</w:t>
      </w:r>
    </w:p>
    <w:p w14:paraId="034B74E9" w14:textId="067320BD"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for an explanation of how these two properties interact.</w:t>
      </w:r>
    </w:p>
    <w:p w14:paraId="74663438" w14:textId="0145A2D8" w:rsidR="00EB0482" w:rsidRPr="00EB0482" w:rsidRDefault="00EB0482" w:rsidP="00EB0482">
      <w:pPr>
        <w:pStyle w:val="Note"/>
      </w:pPr>
      <w:bookmarkStart w:id="427"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D86572">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28" w:name="_Ref4578450"/>
      <w:bookmarkStart w:id="429" w:name="_Toc6675315"/>
      <w:bookmarkStart w:id="430" w:name="_Hlk4588529"/>
      <w:bookmarkEnd w:id="427"/>
      <w:proofErr w:type="spellStart"/>
      <w:r>
        <w:t>minimumRequiredLocalizedDataSemanticVersion</w:t>
      </w:r>
      <w:proofErr w:type="spellEnd"/>
      <w:r>
        <w:t xml:space="preserve"> property</w:t>
      </w:r>
      <w:bookmarkEnd w:id="428"/>
      <w:bookmarkEnd w:id="429"/>
    </w:p>
    <w:p w14:paraId="201120CB" w14:textId="3412435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D86572">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1AADBBB5"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D86572">
        <w:t>3.19.8</w:t>
      </w:r>
      <w:r w:rsidR="0012491A">
        <w:fldChar w:fldCharType="end"/>
      </w:r>
      <w:r w:rsidR="0012491A">
        <w:t>).</w:t>
      </w:r>
    </w:p>
    <w:p w14:paraId="5A046F69" w14:textId="1F1F030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D86572">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89BD10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D86572">
        <w:t>3.14.9</w:t>
      </w:r>
      <w:r>
        <w:fldChar w:fldCharType="end"/>
      </w:r>
      <w:r>
        <w:t>) is acceptable.</w:t>
      </w:r>
    </w:p>
    <w:p w14:paraId="0498233A" w14:textId="5A6BEA6C" w:rsidR="00A241BC" w:rsidRDefault="00A241BC" w:rsidP="00A241BC">
      <w:pPr>
        <w:pStyle w:val="Code"/>
      </w:pPr>
      <w:bookmarkStart w:id="431" w:name="_Ref4580685"/>
      <w:r>
        <w:t>{                                  # A run object (</w:t>
      </w:r>
      <w:r w:rsidRPr="003B5868">
        <w:t>§</w:t>
      </w:r>
      <w:r>
        <w:fldChar w:fldCharType="begin"/>
      </w:r>
      <w:r>
        <w:instrText xml:space="preserve"> REF _Ref493349997 \r \h </w:instrText>
      </w:r>
      <w:r>
        <w:fldChar w:fldCharType="separate"/>
      </w:r>
      <w:r w:rsidR="00D86572">
        <w:t>3.14</w:t>
      </w:r>
      <w:r>
        <w:fldChar w:fldCharType="end"/>
      </w:r>
      <w:r>
        <w:t>).</w:t>
      </w:r>
    </w:p>
    <w:p w14:paraId="50D548CE" w14:textId="061DD62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156E745" w14:textId="5775496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8665D8F"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2" w:name="_Ref4830390"/>
      <w:bookmarkStart w:id="433" w:name="_Ref4830402"/>
      <w:bookmarkStart w:id="434" w:name="_Toc6675316"/>
      <w:bookmarkEnd w:id="430"/>
      <w:proofErr w:type="spellStart"/>
      <w:r>
        <w:t>associatedComponent</w:t>
      </w:r>
      <w:proofErr w:type="spellEnd"/>
      <w:r>
        <w:t xml:space="preserve"> property</w:t>
      </w:r>
      <w:bookmarkEnd w:id="431"/>
      <w:bookmarkEnd w:id="432"/>
      <w:bookmarkEnd w:id="433"/>
      <w:bookmarkEnd w:id="434"/>
    </w:p>
    <w:p w14:paraId="0735B4DA" w14:textId="19F7BDE8"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D8657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6572">
        <w:t>3.19.2</w:t>
      </w:r>
      <w:r w:rsidR="00093B0D">
        <w:fldChar w:fldCharType="end"/>
      </w:r>
      <w:r w:rsidR="00093B0D">
        <w:t>),</w:t>
      </w:r>
      <w:r>
        <w:t xml:space="preserve"> a translation (§</w:t>
      </w:r>
      <w:r>
        <w:fldChar w:fldCharType="begin"/>
      </w:r>
      <w:r>
        <w:instrText xml:space="preserve"> REF _Ref4572683 \r \h </w:instrText>
      </w:r>
      <w:r>
        <w:fldChar w:fldCharType="separate"/>
      </w:r>
      <w:r w:rsidR="00D86572">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D86572">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D86572">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D86572">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D86572">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5554F62E"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6572">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250E454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6572">
        <w:t>3.18.1</w:t>
      </w:r>
      <w:r>
        <w:fldChar w:fldCharType="end"/>
      </w:r>
      <w:r>
        <w:t>).</w:t>
      </w:r>
    </w:p>
    <w:p w14:paraId="57B7FC42" w14:textId="762552CC" w:rsidR="00401BB5" w:rsidRDefault="00401BB5" w:rsidP="00401BB5">
      <w:pPr>
        <w:pStyle w:val="Heading2"/>
      </w:pPr>
      <w:bookmarkStart w:id="435" w:name="_Ref493352563"/>
      <w:bookmarkStart w:id="436" w:name="_Toc6675317"/>
      <w:r>
        <w:lastRenderedPageBreak/>
        <w:t>invocation object</w:t>
      </w:r>
      <w:bookmarkEnd w:id="435"/>
      <w:bookmarkEnd w:id="436"/>
    </w:p>
    <w:p w14:paraId="10E65C9D" w14:textId="17190F2B" w:rsidR="00401BB5" w:rsidRDefault="00401BB5" w:rsidP="00401BB5">
      <w:pPr>
        <w:pStyle w:val="Heading3"/>
      </w:pPr>
      <w:bookmarkStart w:id="437" w:name="_Toc6675318"/>
      <w:r>
        <w:t>General</w:t>
      </w:r>
      <w:bookmarkEnd w:id="43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8" w:name="_Ref493414102"/>
      <w:bookmarkStart w:id="439" w:name="_Toc6675319"/>
      <w:proofErr w:type="spellStart"/>
      <w:r>
        <w:t>commandLine</w:t>
      </w:r>
      <w:proofErr w:type="spellEnd"/>
      <w:r>
        <w:t xml:space="preserve"> property</w:t>
      </w:r>
      <w:bookmarkEnd w:id="438"/>
      <w:bookmarkEnd w:id="4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B01FA8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657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0" w:name="_Ref506976541"/>
      <w:bookmarkStart w:id="441" w:name="_Toc6675320"/>
      <w:r>
        <w:t>arguments property</w:t>
      </w:r>
      <w:bookmarkEnd w:id="440"/>
      <w:bookmarkEnd w:id="4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69ACAF0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D8657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2" w:name="_Ref511899181"/>
      <w:bookmarkStart w:id="443" w:name="_Toc6675321"/>
      <w:proofErr w:type="spellStart"/>
      <w:r>
        <w:t>responseFiles</w:t>
      </w:r>
      <w:proofErr w:type="spellEnd"/>
      <w:r>
        <w:t xml:space="preserve"> property</w:t>
      </w:r>
      <w:bookmarkEnd w:id="442"/>
      <w:bookmarkEnd w:id="443"/>
    </w:p>
    <w:p w14:paraId="7F9B09E3" w14:textId="101023B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657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8657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2A6A7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7C83E3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8657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4" w:name="_Ref3976263"/>
      <w:bookmarkStart w:id="445" w:name="_Toc6675322"/>
      <w:proofErr w:type="spellStart"/>
      <w:r>
        <w:t>rule</w:t>
      </w:r>
      <w:r w:rsidR="00056659">
        <w:t>ConfigurationOverrides</w:t>
      </w:r>
      <w:proofErr w:type="spellEnd"/>
      <w:r w:rsidR="00056659">
        <w:t xml:space="preserve"> property</w:t>
      </w:r>
      <w:bookmarkEnd w:id="444"/>
      <w:bookmarkEnd w:id="445"/>
    </w:p>
    <w:p w14:paraId="00EBD80C" w14:textId="2C50454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D86572">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6572">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D86572">
        <w:t>3.19</w:t>
      </w:r>
      <w:r w:rsidR="00674294">
        <w:fldChar w:fldCharType="end"/>
      </w:r>
      <w:r w:rsidR="00674294">
        <w:t>)</w:t>
      </w:r>
      <w:r w:rsidR="00945615">
        <w:t>)</w:t>
      </w:r>
      <w:r>
        <w:t>.</w:t>
      </w:r>
    </w:p>
    <w:p w14:paraId="7E2AC8AF" w14:textId="5579AC24" w:rsidR="00674294" w:rsidRDefault="00674294" w:rsidP="00674294">
      <w:pPr>
        <w:pStyle w:val="Heading3"/>
      </w:pPr>
      <w:bookmarkStart w:id="446" w:name="_Ref4081041"/>
      <w:bookmarkStart w:id="447" w:name="_Toc6675323"/>
      <w:proofErr w:type="spellStart"/>
      <w:r>
        <w:t>notificationConfigurationOverrides</w:t>
      </w:r>
      <w:proofErr w:type="spellEnd"/>
      <w:r>
        <w:t xml:space="preserve"> property</w:t>
      </w:r>
      <w:bookmarkEnd w:id="446"/>
      <w:bookmarkEnd w:id="447"/>
    </w:p>
    <w:p w14:paraId="7B8BA7C6" w14:textId="6415E1B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D86572">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6572">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r w:rsidR="00945615">
        <w:t>)</w:t>
      </w:r>
      <w:r>
        <w:t>.</w:t>
      </w:r>
    </w:p>
    <w:p w14:paraId="01B231BB" w14:textId="1C3DE155" w:rsidR="00401BB5" w:rsidRDefault="00401BB5" w:rsidP="00401BB5">
      <w:pPr>
        <w:pStyle w:val="Heading3"/>
      </w:pPr>
      <w:bookmarkStart w:id="448" w:name="_Ref1571706"/>
      <w:bookmarkStart w:id="449" w:name="_Toc6675324"/>
      <w:proofErr w:type="spellStart"/>
      <w:r>
        <w:t>startTime</w:t>
      </w:r>
      <w:r w:rsidR="00485F6A">
        <w:t>Utc</w:t>
      </w:r>
      <w:proofErr w:type="spellEnd"/>
      <w:r>
        <w:t xml:space="preserve"> property</w:t>
      </w:r>
      <w:bookmarkEnd w:id="448"/>
      <w:bookmarkEnd w:id="449"/>
    </w:p>
    <w:p w14:paraId="16315911" w14:textId="178D093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0" w:name="_Toc6675325"/>
      <w:proofErr w:type="spellStart"/>
      <w:r>
        <w:lastRenderedPageBreak/>
        <w:t>endTime</w:t>
      </w:r>
      <w:r w:rsidR="00D1201D">
        <w:t>Utc</w:t>
      </w:r>
      <w:proofErr w:type="spellEnd"/>
      <w:r>
        <w:t xml:space="preserve"> property</w:t>
      </w:r>
      <w:bookmarkEnd w:id="450"/>
    </w:p>
    <w:p w14:paraId="7310B713" w14:textId="4287614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1" w:name="_Ref509050679"/>
      <w:bookmarkStart w:id="452" w:name="_Toc6675326"/>
      <w:proofErr w:type="spellStart"/>
      <w:r>
        <w:t>exitCode</w:t>
      </w:r>
      <w:proofErr w:type="spellEnd"/>
      <w:r>
        <w:t xml:space="preserv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A20FDC3" w:rsidR="00BE0635" w:rsidRDefault="00BE0635" w:rsidP="00BE0635">
      <w:r>
        <w:t>For examples, see §</w:t>
      </w:r>
      <w:r>
        <w:fldChar w:fldCharType="begin"/>
      </w:r>
      <w:r>
        <w:instrText xml:space="preserve"> REF _Ref509050368 \r \h </w:instrText>
      </w:r>
      <w:r>
        <w:fldChar w:fldCharType="separate"/>
      </w:r>
      <w:r w:rsidR="00D86572">
        <w:t>3.20.10</w:t>
      </w:r>
      <w:r>
        <w:fldChar w:fldCharType="end"/>
      </w:r>
      <w:r>
        <w:t>.</w:t>
      </w:r>
    </w:p>
    <w:p w14:paraId="2AB6A1A3" w14:textId="0E19F05A" w:rsidR="00BE0635" w:rsidRDefault="00BE0635" w:rsidP="00401BB5">
      <w:pPr>
        <w:pStyle w:val="Heading3"/>
      </w:pPr>
      <w:bookmarkStart w:id="453" w:name="_Ref509050368"/>
      <w:bookmarkStart w:id="454" w:name="_Toc6675327"/>
      <w:proofErr w:type="spellStart"/>
      <w:r>
        <w:t>exitCodeDescription</w:t>
      </w:r>
      <w:proofErr w:type="spellEnd"/>
      <w:r>
        <w:t xml:space="preserve">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6675328"/>
      <w:proofErr w:type="spellStart"/>
      <w:r>
        <w:t>exitSignalName</w:t>
      </w:r>
      <w:proofErr w:type="spellEnd"/>
      <w:r>
        <w:t xml:space="preserv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963988B" w:rsidR="00BE0635" w:rsidRDefault="00BE0635" w:rsidP="00BE0635">
      <w:r>
        <w:t>For an example, see §</w:t>
      </w:r>
      <w:r>
        <w:fldChar w:fldCharType="begin"/>
      </w:r>
      <w:r>
        <w:instrText xml:space="preserve"> REF _Ref509050492 \r \h </w:instrText>
      </w:r>
      <w:r>
        <w:fldChar w:fldCharType="separate"/>
      </w:r>
      <w:r w:rsidR="00D86572">
        <w:t>3.20.12</w:t>
      </w:r>
      <w:r>
        <w:fldChar w:fldCharType="end"/>
      </w:r>
      <w:r>
        <w:t>.</w:t>
      </w:r>
    </w:p>
    <w:p w14:paraId="01CF0A31" w14:textId="198FD4EE" w:rsidR="00BE0635" w:rsidRDefault="00BE0635" w:rsidP="00BE0635">
      <w:pPr>
        <w:pStyle w:val="Heading3"/>
      </w:pPr>
      <w:bookmarkStart w:id="456" w:name="_Ref509050492"/>
      <w:bookmarkStart w:id="457" w:name="_Toc6675329"/>
      <w:proofErr w:type="spellStart"/>
      <w:r>
        <w:t>exitSignalNumber</w:t>
      </w:r>
      <w:proofErr w:type="spellEnd"/>
      <w:r>
        <w:t xml:space="preserve">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6675330"/>
      <w:proofErr w:type="spellStart"/>
      <w:r>
        <w:lastRenderedPageBreak/>
        <w:t>processStartFailureMessage</w:t>
      </w:r>
      <w:proofErr w:type="spellEnd"/>
      <w:r>
        <w:t xml:space="preserv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6675331"/>
      <w:proofErr w:type="spellStart"/>
      <w:r>
        <w:t>toolExecutionSuccessful</w:t>
      </w:r>
      <w:proofErr w:type="spellEnd"/>
      <w:r w:rsidR="00B209DE">
        <w:t xml:space="preserve"> property</w:t>
      </w:r>
      <w:bookmarkEnd w:id="46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DFFCEB3"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D8657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6675332"/>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6675333"/>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6675334"/>
      <w:proofErr w:type="spellStart"/>
      <w:r>
        <w:t>processId</w:t>
      </w:r>
      <w:proofErr w:type="spellEnd"/>
      <w:r>
        <w:t xml:space="preserve">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6675335"/>
      <w:proofErr w:type="spellStart"/>
      <w:r>
        <w:t>executableLocation</w:t>
      </w:r>
      <w:proofErr w:type="spellEnd"/>
      <w:r w:rsidR="00401BB5">
        <w:t xml:space="preserve"> property</w:t>
      </w:r>
      <w:bookmarkEnd w:id="465"/>
    </w:p>
    <w:p w14:paraId="2EFF9849" w14:textId="26B2547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8657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2A337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D86572">
        <w:t>3.19</w:t>
      </w:r>
      <w:r w:rsidR="003D3FC8">
        <w:fldChar w:fldCharType="end"/>
      </w:r>
      <w:r w:rsidRPr="00A14F9A">
        <w:t>) because the identical tool might be invoked from different paths on different machines.</w:t>
      </w:r>
    </w:p>
    <w:p w14:paraId="4CBA5986" w14:textId="6F80C78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D8657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6675336"/>
      <w:proofErr w:type="spellStart"/>
      <w:r>
        <w:t>workingDirectory</w:t>
      </w:r>
      <w:proofErr w:type="spellEnd"/>
      <w:r>
        <w:t xml:space="preserve"> property</w:t>
      </w:r>
      <w:bookmarkEnd w:id="466"/>
    </w:p>
    <w:p w14:paraId="33341A2E" w14:textId="6F44CE26" w:rsidR="00A14F9A" w:rsidRDefault="00A14F9A" w:rsidP="00A14F9A">
      <w:bookmarkStart w:id="46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657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8" w:name="_Toc6675337"/>
      <w:proofErr w:type="spellStart"/>
      <w:r>
        <w:t>environmentVariables</w:t>
      </w:r>
      <w:proofErr w:type="spellEnd"/>
      <w:r>
        <w:t xml:space="preserve"> property</w:t>
      </w:r>
      <w:bookmarkEnd w:id="46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26DE5C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657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9" w:name="_Ref493345429"/>
      <w:bookmarkStart w:id="470" w:name="_Toc6675338"/>
      <w:proofErr w:type="spellStart"/>
      <w:r>
        <w:t>tool</w:t>
      </w:r>
      <w:r w:rsidR="00117A2B">
        <w:t>Execution</w:t>
      </w:r>
      <w:r>
        <w:t>Notifications</w:t>
      </w:r>
      <w:proofErr w:type="spellEnd"/>
      <w:r>
        <w:t xml:space="preserve"> property</w:t>
      </w:r>
      <w:bookmarkEnd w:id="469"/>
      <w:bookmarkEnd w:id="470"/>
    </w:p>
    <w:p w14:paraId="466CCFE3" w14:textId="5CD7A56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6572">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6572">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1" w:name="_Ref509576439"/>
      <w:bookmarkStart w:id="472" w:name="_Toc6675339"/>
      <w:proofErr w:type="spellStart"/>
      <w:r>
        <w:t>toolC</w:t>
      </w:r>
      <w:r w:rsidR="00171199">
        <w:t>onfigurationNotifications</w:t>
      </w:r>
      <w:proofErr w:type="spellEnd"/>
      <w:r w:rsidR="00171199">
        <w:t xml:space="preserve"> property</w:t>
      </w:r>
      <w:bookmarkEnd w:id="471"/>
      <w:bookmarkEnd w:id="472"/>
    </w:p>
    <w:p w14:paraId="59DC01CB" w14:textId="0F93EC0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6572">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6572">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06B7583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6DB5DE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C79158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3" w:name="_Ref511899216"/>
      <w:bookmarkStart w:id="474" w:name="_Toc6675340"/>
      <w:r>
        <w:t>stdin, stdout, stderr</w:t>
      </w:r>
      <w:r w:rsidR="00D943E5">
        <w:t xml:space="preserve">, and </w:t>
      </w:r>
      <w:proofErr w:type="spellStart"/>
      <w:r w:rsidR="00D943E5">
        <w:t>stdoutStderr</w:t>
      </w:r>
      <w:proofErr w:type="spellEnd"/>
      <w:r>
        <w:t xml:space="preserve"> properties</w:t>
      </w:r>
      <w:bookmarkEnd w:id="473"/>
      <w:bookmarkEnd w:id="474"/>
    </w:p>
    <w:p w14:paraId="47275264" w14:textId="387B7F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657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1409B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30FD5CA1" w14:textId="781D3718" w:rsidR="00DC389E" w:rsidRDefault="00DC389E" w:rsidP="00AC6C45">
      <w:pPr>
        <w:pStyle w:val="Heading2"/>
      </w:pPr>
      <w:bookmarkStart w:id="475" w:name="_Ref507597819"/>
      <w:bookmarkStart w:id="476" w:name="_Toc6675341"/>
      <w:bookmarkStart w:id="477" w:name="_Ref506806657"/>
      <w:r>
        <w:t>attachment object</w:t>
      </w:r>
      <w:bookmarkEnd w:id="475"/>
      <w:bookmarkEnd w:id="476"/>
    </w:p>
    <w:p w14:paraId="554194B0" w14:textId="77777777" w:rsidR="00A27D47" w:rsidRDefault="00A27D47" w:rsidP="00A27D47">
      <w:pPr>
        <w:pStyle w:val="Heading3"/>
        <w:numPr>
          <w:ilvl w:val="2"/>
          <w:numId w:val="2"/>
        </w:numPr>
      </w:pPr>
      <w:bookmarkStart w:id="478" w:name="_Ref506978653"/>
      <w:bookmarkStart w:id="479" w:name="_Toc6675342"/>
      <w:r>
        <w:t>General</w:t>
      </w:r>
      <w:bookmarkEnd w:id="478"/>
      <w:bookmarkEnd w:id="479"/>
    </w:p>
    <w:p w14:paraId="4FF20040" w14:textId="641B2F8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6572">
        <w:t>3.26.26</w:t>
      </w:r>
      <w:r>
        <w:fldChar w:fldCharType="end"/>
      </w:r>
      <w:r>
        <w:t>).</w:t>
      </w:r>
    </w:p>
    <w:p w14:paraId="120068B3" w14:textId="2972467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8657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1496E2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r w:rsidR="006D4B00">
        <w:t>.</w:t>
      </w:r>
    </w:p>
    <w:p w14:paraId="30BF41E2" w14:textId="69A25B72" w:rsidR="00A27D47" w:rsidRDefault="00A27D47" w:rsidP="002D65F3">
      <w:pPr>
        <w:pStyle w:val="Code"/>
      </w:pPr>
      <w:r>
        <w:t xml:space="preserve">  ...</w:t>
      </w:r>
    </w:p>
    <w:p w14:paraId="344F43B5" w14:textId="5340C12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6572">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610D8DD"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657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07B670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0" w:name="_Hlk507657707"/>
      <w:r>
        <w:fldChar w:fldCharType="begin"/>
      </w:r>
      <w:r>
        <w:instrText xml:space="preserve"> REF _Ref506978525 \r \h </w:instrText>
      </w:r>
      <w:r w:rsidR="002D65F3">
        <w:instrText xml:space="preserve"> \* MERGEFORMAT </w:instrText>
      </w:r>
      <w:r>
        <w:fldChar w:fldCharType="separate"/>
      </w:r>
      <w:r w:rsidR="00D86572">
        <w:t>3.21.3</w:t>
      </w:r>
      <w:r>
        <w:fldChar w:fldCharType="end"/>
      </w:r>
      <w:bookmarkEnd w:id="48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1" w:name="_Ref506978925"/>
      <w:bookmarkStart w:id="482" w:name="_Toc6675343"/>
      <w:r>
        <w:t>description property</w:t>
      </w:r>
      <w:bookmarkEnd w:id="481"/>
      <w:bookmarkEnd w:id="482"/>
    </w:p>
    <w:p w14:paraId="237B6C86" w14:textId="1412FF8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657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3" w:name="_Ref506978525"/>
      <w:bookmarkStart w:id="484" w:name="_Toc6675344"/>
      <w:r>
        <w:t>l</w:t>
      </w:r>
      <w:r w:rsidR="009F4F71">
        <w:t xml:space="preserve">ocation </w:t>
      </w:r>
      <w:r w:rsidR="00A27D47">
        <w:t>property</w:t>
      </w:r>
      <w:bookmarkEnd w:id="483"/>
      <w:bookmarkEnd w:id="484"/>
    </w:p>
    <w:p w14:paraId="13D7987F" w14:textId="48CDE18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6572">
        <w:t>3.4</w:t>
      </w:r>
      <w:r w:rsidR="00F677EC">
        <w:fldChar w:fldCharType="end"/>
      </w:r>
      <w:r>
        <w:t>) that specifies the location of the attachment.</w:t>
      </w:r>
    </w:p>
    <w:p w14:paraId="75143AAE" w14:textId="458144C3" w:rsidR="008A21D5" w:rsidRDefault="008A21D5" w:rsidP="008A21D5">
      <w:pPr>
        <w:pStyle w:val="Heading3"/>
      </w:pPr>
      <w:bookmarkStart w:id="485" w:name="_Toc6675345"/>
      <w:r>
        <w:t>regions property</w:t>
      </w:r>
      <w:bookmarkEnd w:id="485"/>
    </w:p>
    <w:p w14:paraId="0B37D4FE" w14:textId="02BF75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657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657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6" w:name="_Ref532384473"/>
      <w:bookmarkStart w:id="487" w:name="_Ref532384512"/>
      <w:bookmarkStart w:id="488" w:name="_Toc6675346"/>
      <w:bookmarkStart w:id="489" w:name="_Hlk513212887"/>
      <w:r>
        <w:t>rectangles property</w:t>
      </w:r>
      <w:bookmarkEnd w:id="486"/>
      <w:bookmarkEnd w:id="487"/>
      <w:bookmarkEnd w:id="488"/>
    </w:p>
    <w:p w14:paraId="731EC896" w14:textId="5B6EB33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657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6572">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657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0" w:name="_Ref3810909"/>
      <w:bookmarkStart w:id="491" w:name="_Toc6675347"/>
      <w:bookmarkEnd w:id="489"/>
      <w:r>
        <w:t>conversion object</w:t>
      </w:r>
      <w:bookmarkEnd w:id="477"/>
      <w:bookmarkEnd w:id="490"/>
      <w:bookmarkEnd w:id="491"/>
    </w:p>
    <w:p w14:paraId="615BCC83" w14:textId="7B3EE260" w:rsidR="00AC6C45" w:rsidRDefault="00AC6C45" w:rsidP="00AC6C45">
      <w:pPr>
        <w:pStyle w:val="Heading3"/>
      </w:pPr>
      <w:bookmarkStart w:id="492" w:name="_Toc6675348"/>
      <w:r>
        <w:t>General</w:t>
      </w:r>
      <w:bookmarkEnd w:id="4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96FA5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657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A07E04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657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20F076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657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3" w:name="_Ref503539410"/>
      <w:bookmarkStart w:id="494" w:name="_Toc6675349"/>
      <w:r>
        <w:t>tool property</w:t>
      </w:r>
      <w:bookmarkEnd w:id="493"/>
      <w:bookmarkEnd w:id="494"/>
    </w:p>
    <w:p w14:paraId="3E0454EE" w14:textId="521468B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657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5" w:name="_Ref503608264"/>
      <w:bookmarkStart w:id="496" w:name="_Toc6675350"/>
      <w:r>
        <w:t>invocation property</w:t>
      </w:r>
      <w:bookmarkEnd w:id="495"/>
      <w:bookmarkEnd w:id="496"/>
    </w:p>
    <w:p w14:paraId="3E5B67EA" w14:textId="19EFE71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657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7" w:name="_Ref503539431"/>
      <w:bookmarkStart w:id="498" w:name="_Toc6675351"/>
      <w:proofErr w:type="spellStart"/>
      <w:r>
        <w:t>analysisToolLog</w:t>
      </w:r>
      <w:r w:rsidR="00ED76F2">
        <w:t>Files</w:t>
      </w:r>
      <w:proofErr w:type="spellEnd"/>
      <w:r>
        <w:t xml:space="preserve"> property</w:t>
      </w:r>
      <w:bookmarkEnd w:id="497"/>
      <w:bookmarkEnd w:id="49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EEF14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657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070B777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6572">
        <w:t>3.46.7</w:t>
      </w:r>
      <w:r w:rsidR="009574D1">
        <w:fldChar w:fldCharType="end"/>
      </w:r>
      <w:r>
        <w:t>).</w:t>
      </w:r>
    </w:p>
    <w:p w14:paraId="3476EB07" w14:textId="7DAB202C" w:rsidR="002315DB" w:rsidRDefault="002315DB" w:rsidP="002315DB">
      <w:pPr>
        <w:pStyle w:val="Heading2"/>
      </w:pPr>
      <w:bookmarkStart w:id="499" w:name="_Ref511829625"/>
      <w:bookmarkStart w:id="500" w:name="_Toc6675352"/>
      <w:proofErr w:type="spellStart"/>
      <w:r>
        <w:t>versionControlDetails</w:t>
      </w:r>
      <w:proofErr w:type="spellEnd"/>
      <w:r>
        <w:t xml:space="preserve"> object</w:t>
      </w:r>
      <w:bookmarkEnd w:id="499"/>
      <w:bookmarkEnd w:id="500"/>
    </w:p>
    <w:p w14:paraId="28FE29F4" w14:textId="169979D6" w:rsidR="002315DB" w:rsidRDefault="002315DB" w:rsidP="002315DB">
      <w:pPr>
        <w:pStyle w:val="Heading3"/>
      </w:pPr>
      <w:bookmarkStart w:id="501" w:name="_Toc6675353"/>
      <w:r>
        <w:t>General</w:t>
      </w:r>
      <w:bookmarkEnd w:id="50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DF8C475" w:rsidR="001466B1" w:rsidRPr="001466B1" w:rsidRDefault="001466B1" w:rsidP="001466B1">
      <w:r>
        <w:t>For an example, see §</w:t>
      </w:r>
      <w:r>
        <w:fldChar w:fldCharType="begin"/>
      </w:r>
      <w:r>
        <w:instrText xml:space="preserve"> REF _Ref511829897 \r \h </w:instrText>
      </w:r>
      <w:r>
        <w:fldChar w:fldCharType="separate"/>
      </w:r>
      <w:r w:rsidR="00D86572">
        <w:t>3.14.13</w:t>
      </w:r>
      <w:r>
        <w:fldChar w:fldCharType="end"/>
      </w:r>
      <w:r>
        <w:t>.</w:t>
      </w:r>
    </w:p>
    <w:p w14:paraId="5CE76795" w14:textId="0BDD8598" w:rsidR="002315DB" w:rsidRDefault="002315DB" w:rsidP="002315DB">
      <w:pPr>
        <w:pStyle w:val="Heading3"/>
      </w:pPr>
      <w:bookmarkStart w:id="502" w:name="_Toc6675354"/>
      <w:r>
        <w:t>Constraints</w:t>
      </w:r>
      <w:bookmarkEnd w:id="502"/>
    </w:p>
    <w:p w14:paraId="549562B2" w14:textId="7B6608B2" w:rsidR="001466B1" w:rsidRDefault="001466B1" w:rsidP="001466B1">
      <w:bookmarkStart w:id="503"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03"/>
    <w:p w14:paraId="4C5ADB21" w14:textId="77143BC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657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D86572">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D8657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4" w:name="_Ref511829678"/>
      <w:bookmarkStart w:id="505" w:name="_Toc6675355"/>
      <w:proofErr w:type="spellStart"/>
      <w:r>
        <w:lastRenderedPageBreak/>
        <w:t>repositoryUri</w:t>
      </w:r>
      <w:proofErr w:type="spellEnd"/>
      <w:r>
        <w:t xml:space="preserve"> </w:t>
      </w:r>
      <w:r w:rsidR="002315DB">
        <w:t>property</w:t>
      </w:r>
      <w:bookmarkEnd w:id="504"/>
      <w:bookmarkEnd w:id="505"/>
    </w:p>
    <w:p w14:paraId="1785AFD1" w14:textId="5E4772FA" w:rsidR="001466B1" w:rsidRDefault="001466B1" w:rsidP="001466B1">
      <w:bookmarkStart w:id="50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7" w:name="_Ref513199006"/>
      <w:bookmarkStart w:id="508" w:name="_Toc6675356"/>
      <w:proofErr w:type="spellStart"/>
      <w:r>
        <w:t>revisionId</w:t>
      </w:r>
      <w:proofErr w:type="spellEnd"/>
      <w:r>
        <w:t xml:space="preserve"> property</w:t>
      </w:r>
      <w:bookmarkEnd w:id="506"/>
      <w:bookmarkEnd w:id="507"/>
      <w:bookmarkEnd w:id="50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9" w:name="_Ref511829698"/>
      <w:bookmarkStart w:id="510" w:name="_Toc6675357"/>
      <w:r>
        <w:t>branch property</w:t>
      </w:r>
      <w:bookmarkEnd w:id="509"/>
      <w:bookmarkEnd w:id="51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1" w:name="_Ref526939310"/>
      <w:bookmarkStart w:id="512" w:name="_Toc6675358"/>
      <w:proofErr w:type="spellStart"/>
      <w:r>
        <w:t>revisionTag</w:t>
      </w:r>
      <w:proofErr w:type="spellEnd"/>
      <w:r>
        <w:t xml:space="preserve"> </w:t>
      </w:r>
      <w:r w:rsidR="002315DB">
        <w:t>property</w:t>
      </w:r>
      <w:bookmarkEnd w:id="511"/>
      <w:bookmarkEnd w:id="51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3" w:name="_Ref526939293"/>
      <w:bookmarkStart w:id="514" w:name="_Toc6675359"/>
      <w:bookmarkStart w:id="515" w:name="_Hlk525802952"/>
      <w:proofErr w:type="spellStart"/>
      <w:r>
        <w:t>asOfTimeUtc</w:t>
      </w:r>
      <w:proofErr w:type="spellEnd"/>
      <w:r>
        <w:t xml:space="preserve"> </w:t>
      </w:r>
      <w:r w:rsidR="002315DB">
        <w:t>property</w:t>
      </w:r>
      <w:bookmarkEnd w:id="513"/>
      <w:bookmarkEnd w:id="514"/>
    </w:p>
    <w:p w14:paraId="1844A6A7" w14:textId="497E20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6" w:name="_Toc6675360"/>
      <w:proofErr w:type="spellStart"/>
      <w:r>
        <w:t>mappedTo</w:t>
      </w:r>
      <w:proofErr w:type="spellEnd"/>
      <w:r>
        <w:t xml:space="preserve"> property</w:t>
      </w:r>
      <w:bookmarkEnd w:id="516"/>
    </w:p>
    <w:p w14:paraId="01253B4A" w14:textId="42F58B85"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8657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F273C6"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6E78CD0"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D8657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477044D"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7" w:name="_Ref493403111"/>
      <w:bookmarkStart w:id="518" w:name="_Ref493404005"/>
      <w:bookmarkStart w:id="519" w:name="_Toc6675361"/>
      <w:bookmarkEnd w:id="515"/>
      <w:r>
        <w:t xml:space="preserve">artifact </w:t>
      </w:r>
      <w:r w:rsidR="00401BB5">
        <w:t>object</w:t>
      </w:r>
      <w:bookmarkEnd w:id="517"/>
      <w:bookmarkEnd w:id="518"/>
      <w:bookmarkEnd w:id="519"/>
    </w:p>
    <w:p w14:paraId="375224F2" w14:textId="20156049" w:rsidR="00401BB5" w:rsidRDefault="00401BB5" w:rsidP="00401BB5">
      <w:pPr>
        <w:pStyle w:val="Heading3"/>
      </w:pPr>
      <w:bookmarkStart w:id="520" w:name="_Toc6675362"/>
      <w:r>
        <w:t>General</w:t>
      </w:r>
      <w:bookmarkEnd w:id="52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1" w:name="_Ref493403519"/>
      <w:bookmarkStart w:id="522" w:name="_Toc6675363"/>
      <w:r>
        <w:t>l</w:t>
      </w:r>
      <w:r w:rsidR="00316A25">
        <w:t>ocation</w:t>
      </w:r>
      <w:r w:rsidR="00401BB5">
        <w:t xml:space="preserve"> property</w:t>
      </w:r>
      <w:bookmarkEnd w:id="521"/>
      <w:bookmarkEnd w:id="522"/>
    </w:p>
    <w:p w14:paraId="35DB6B07" w14:textId="783510E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6D5631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B5793C3"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657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328A81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6572">
        <w:t>3.24.3</w:t>
      </w:r>
      <w:r w:rsidR="00EB6F4A">
        <w:fldChar w:fldCharType="end"/>
      </w:r>
      <w:r w:rsidR="00EB6F4A">
        <w:t>.</w:t>
      </w:r>
    </w:p>
    <w:p w14:paraId="42C6608E" w14:textId="4A4D13C4" w:rsidR="00401BB5" w:rsidRDefault="004F0AE4" w:rsidP="00401BB5">
      <w:pPr>
        <w:pStyle w:val="Heading3"/>
      </w:pPr>
      <w:bookmarkStart w:id="523" w:name="_Ref493404063"/>
      <w:bookmarkStart w:id="524" w:name="_Toc6675364"/>
      <w:proofErr w:type="spellStart"/>
      <w:r>
        <w:t>parentIndex</w:t>
      </w:r>
      <w:proofErr w:type="spellEnd"/>
      <w:r>
        <w:t xml:space="preserve"> </w:t>
      </w:r>
      <w:r w:rsidR="00401BB5">
        <w:t>property</w:t>
      </w:r>
      <w:bookmarkEnd w:id="523"/>
      <w:bookmarkEnd w:id="524"/>
    </w:p>
    <w:p w14:paraId="7B9D65E1" w14:textId="6F57A36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657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5" w:name="_Ref493403563"/>
      <w:bookmarkStart w:id="526" w:name="_Toc6675365"/>
      <w:r>
        <w:t>offset property</w:t>
      </w:r>
      <w:bookmarkEnd w:id="525"/>
      <w:bookmarkEnd w:id="52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5868D3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657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7" w:name="_Ref493403574"/>
      <w:bookmarkStart w:id="528" w:name="_Toc6675366"/>
      <w:r>
        <w:t>length property</w:t>
      </w:r>
      <w:bookmarkEnd w:id="527"/>
      <w:bookmarkEnd w:id="52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29" w:name="_Ref3724028"/>
      <w:bookmarkStart w:id="530" w:name="_Toc6675367"/>
      <w:bookmarkStart w:id="531" w:name="_Hlk514318855"/>
      <w:r>
        <w:t>roles property</w:t>
      </w:r>
      <w:bookmarkEnd w:id="529"/>
      <w:bookmarkEnd w:id="530"/>
    </w:p>
    <w:bookmarkEnd w:id="531"/>
    <w:p w14:paraId="1E0FD617" w14:textId="30039C3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657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DDDD9F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D8657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F5BD5C"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D86572">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EF14FAA"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D8657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79298FE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6572">
        <w:t>3.18.2</w:t>
      </w:r>
      <w:r w:rsidR="00282888">
        <w:fldChar w:fldCharType="end"/>
      </w:r>
      <w:r w:rsidR="00282888">
        <w:t>)</w:t>
      </w:r>
      <w:r>
        <w:t>.</w:t>
      </w:r>
    </w:p>
    <w:p w14:paraId="7226C895" w14:textId="183DEE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6572">
        <w:t>3.18.3</w:t>
      </w:r>
      <w:r>
        <w:fldChar w:fldCharType="end"/>
      </w:r>
      <w:r>
        <w:t>).</w:t>
      </w:r>
    </w:p>
    <w:p w14:paraId="659756C1" w14:textId="0432CB9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6572">
        <w:t>3.19.2</w:t>
      </w:r>
      <w:r w:rsidR="0098000C">
        <w:fldChar w:fldCharType="end"/>
      </w:r>
      <w:r>
        <w:t>).</w:t>
      </w:r>
    </w:p>
    <w:p w14:paraId="088C0E6B" w14:textId="1F03BEF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6572">
        <w:t>3.19.3</w:t>
      </w:r>
      <w:r w:rsidR="0098000C">
        <w:fldChar w:fldCharType="end"/>
      </w:r>
      <w:r>
        <w:t>).</w:t>
      </w:r>
    </w:p>
    <w:p w14:paraId="7221D7DC" w14:textId="14BC162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6572">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32" w:name="_Hlk6672099"/>
      <w:bookmarkStart w:id="533"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04F371B"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D8657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4" w:name="_Ref5959945"/>
      <w:bookmarkStart w:id="535" w:name="_Toc6675368"/>
      <w:bookmarkEnd w:id="533"/>
      <w:r>
        <w:t>mimeType property</w:t>
      </w:r>
      <w:bookmarkEnd w:id="534"/>
      <w:bookmarkEnd w:id="535"/>
    </w:p>
    <w:p w14:paraId="21C78E41" w14:textId="7074068C"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86572">
        <w:t>Appendix C</w:t>
      </w:r>
      <w:r w:rsidR="00E50D0C">
        <w:fldChar w:fldCharType="end"/>
      </w:r>
      <w:r w:rsidR="00E50D0C">
        <w:t>.</w:t>
      </w:r>
    </w:p>
    <w:p w14:paraId="2F627CCB" w14:textId="2DA8C580" w:rsidR="008A4CD4" w:rsidRDefault="008A4CD4" w:rsidP="008A4CD4">
      <w:pPr>
        <w:pStyle w:val="Heading3"/>
      </w:pPr>
      <w:bookmarkStart w:id="536" w:name="_Ref511899450"/>
      <w:bookmarkStart w:id="537" w:name="_Toc6675369"/>
      <w:r>
        <w:t>contents property</w:t>
      </w:r>
      <w:bookmarkEnd w:id="536"/>
      <w:bookmarkEnd w:id="537"/>
    </w:p>
    <w:p w14:paraId="3EAD79DF" w14:textId="6C58DD5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8657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8" w:name="_Ref511828128"/>
      <w:bookmarkStart w:id="539" w:name="_Toc6675370"/>
      <w:r>
        <w:t>encoding property</w:t>
      </w:r>
      <w:bookmarkEnd w:id="538"/>
      <w:bookmarkEnd w:id="539"/>
    </w:p>
    <w:p w14:paraId="29D5943D" w14:textId="2830B3D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90CC8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8B909B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170FA798" w14:textId="0ABB7CB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6572">
        <w:t>3.14.23</w:t>
      </w:r>
      <w:r>
        <w:fldChar w:fldCharType="end"/>
      </w:r>
      <w:r>
        <w:t>.</w:t>
      </w:r>
    </w:p>
    <w:p w14:paraId="4E9D1D4D" w14:textId="77777777" w:rsidR="00926829" w:rsidRDefault="00926829" w:rsidP="002D65F3">
      <w:pPr>
        <w:pStyle w:val="Code"/>
      </w:pPr>
    </w:p>
    <w:p w14:paraId="7C79FDD1" w14:textId="3A1ED47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657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0" w:name="_Ref534896207"/>
      <w:bookmarkStart w:id="541" w:name="_Toc6675371"/>
      <w:proofErr w:type="spellStart"/>
      <w:r>
        <w:t>sourceLanguage</w:t>
      </w:r>
      <w:proofErr w:type="spellEnd"/>
      <w:r>
        <w:t xml:space="preserve"> property</w:t>
      </w:r>
      <w:bookmarkEnd w:id="540"/>
      <w:bookmarkEnd w:id="541"/>
    </w:p>
    <w:p w14:paraId="02CC5CC4" w14:textId="350D120E" w:rsidR="00F82406" w:rsidRDefault="00F82406" w:rsidP="00F82406">
      <w:pPr>
        <w:pStyle w:val="Heading4"/>
      </w:pPr>
      <w:bookmarkStart w:id="542" w:name="_Toc6675372"/>
      <w:r>
        <w:t>General</w:t>
      </w:r>
      <w:bookmarkEnd w:id="542"/>
    </w:p>
    <w:p w14:paraId="517A853E" w14:textId="058DF07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D8657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E167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657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051F23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D86572">
        <w:t>3.29.15</w:t>
      </w:r>
      <w:r>
        <w:fldChar w:fldCharType="end"/>
      </w:r>
      <w:r>
        <w:t>).</w:t>
      </w:r>
    </w:p>
    <w:p w14:paraId="617A1368" w14:textId="027D282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D86572">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3" w:name="_Ref534209313"/>
      <w:bookmarkStart w:id="544" w:name="_Toc6675373"/>
      <w:r>
        <w:t>Source language identifier conventions and practices</w:t>
      </w:r>
      <w:bookmarkEnd w:id="543"/>
      <w:bookmarkEnd w:id="54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67A6F82" w:rsidR="0003707A" w:rsidRPr="0003707A" w:rsidRDefault="0013386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5" w:name="_Ref493345445"/>
      <w:bookmarkStart w:id="546" w:name="_Toc6675374"/>
      <w:r>
        <w:lastRenderedPageBreak/>
        <w:t>hashes property</w:t>
      </w:r>
      <w:bookmarkEnd w:id="545"/>
      <w:bookmarkEnd w:id="546"/>
    </w:p>
    <w:p w14:paraId="084CC4D1" w14:textId="1A80FF6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657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1D216D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7" w:name="_Toc6675375"/>
      <w:proofErr w:type="spellStart"/>
      <w:r>
        <w:t>lastModifiedTime</w:t>
      </w:r>
      <w:r w:rsidR="00327EBE">
        <w:t>Utc</w:t>
      </w:r>
      <w:proofErr w:type="spellEnd"/>
      <w:r>
        <w:t xml:space="preserve"> property</w:t>
      </w:r>
      <w:bookmarkEnd w:id="547"/>
    </w:p>
    <w:p w14:paraId="70E36537" w14:textId="1CC0BE1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679C3AE"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657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8" w:name="_Toc6675376"/>
      <w:r>
        <w:t>description property</w:t>
      </w:r>
      <w:bookmarkEnd w:id="548"/>
    </w:p>
    <w:p w14:paraId="11ED9526" w14:textId="28D202F3"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657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9" w:name="_Ref4510124"/>
      <w:bookmarkStart w:id="550" w:name="_Toc6675377"/>
      <w:proofErr w:type="spellStart"/>
      <w:r>
        <w:t>translationMetadata</w:t>
      </w:r>
      <w:proofErr w:type="spellEnd"/>
      <w:r>
        <w:t xml:space="preserve"> object</w:t>
      </w:r>
      <w:bookmarkEnd w:id="549"/>
      <w:bookmarkEnd w:id="550"/>
    </w:p>
    <w:p w14:paraId="133A952F" w14:textId="48B1A913" w:rsidR="00F340AD" w:rsidRDefault="00F340AD" w:rsidP="00F340AD">
      <w:pPr>
        <w:pStyle w:val="Heading3"/>
      </w:pPr>
      <w:bookmarkStart w:id="551" w:name="_Toc6675378"/>
      <w:r>
        <w:t>General</w:t>
      </w:r>
      <w:bookmarkEnd w:id="551"/>
    </w:p>
    <w:p w14:paraId="69D61D3C" w14:textId="199C5528"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6572">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6572">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A4793F1"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D86572">
        <w:t>3.5.1</w:t>
      </w:r>
      <w:r>
        <w:fldChar w:fldCharType="end"/>
      </w:r>
      <w:r>
        <w:t>).</w:t>
      </w:r>
    </w:p>
    <w:p w14:paraId="406D1C24" w14:textId="1B896031" w:rsidR="00B53EA7" w:rsidRDefault="00B53EA7" w:rsidP="00B53EA7">
      <w:pPr>
        <w:pStyle w:val="Note"/>
      </w:pPr>
      <w:r>
        <w:t>EXAMPLE:</w:t>
      </w:r>
    </w:p>
    <w:p w14:paraId="003BF7DE" w14:textId="7454F603"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6572">
        <w:t>3.19</w:t>
      </w:r>
      <w:r w:rsidR="00B407EB" w:rsidRPr="008E3C5E">
        <w:fldChar w:fldCharType="end"/>
      </w:r>
      <w:r w:rsidRPr="008E3C5E">
        <w:t>).</w:t>
      </w:r>
    </w:p>
    <w:p w14:paraId="64C85E8A" w14:textId="0401CE61"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6572">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2" w:name="_Toc6675379"/>
      <w:r>
        <w:t>name property</w:t>
      </w:r>
      <w:bookmarkEnd w:id="552"/>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3" w:name="_Toc6675380"/>
      <w:proofErr w:type="spellStart"/>
      <w:r>
        <w:lastRenderedPageBreak/>
        <w:t>fullName</w:t>
      </w:r>
      <w:proofErr w:type="spellEnd"/>
      <w:r w:rsidR="00882EBC">
        <w:t xml:space="preserve"> property</w:t>
      </w:r>
      <w:bookmarkEnd w:id="553"/>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4" w:name="_Toc6675381"/>
      <w:proofErr w:type="spellStart"/>
      <w:r>
        <w:t>shortDescription</w:t>
      </w:r>
      <w:proofErr w:type="spellEnd"/>
      <w:r w:rsidR="00882EBC">
        <w:t xml:space="preserve"> property</w:t>
      </w:r>
      <w:bookmarkEnd w:id="554"/>
    </w:p>
    <w:p w14:paraId="5D3AC865" w14:textId="2C44BED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brief description of the translation.</w:t>
      </w:r>
    </w:p>
    <w:p w14:paraId="7FD64B6F" w14:textId="61132279" w:rsidR="00F340AD" w:rsidRDefault="00F340AD" w:rsidP="00F340AD">
      <w:pPr>
        <w:pStyle w:val="Heading3"/>
      </w:pPr>
      <w:bookmarkStart w:id="555" w:name="_Toc6675382"/>
      <w:proofErr w:type="spellStart"/>
      <w:r>
        <w:t>fullDescription</w:t>
      </w:r>
      <w:proofErr w:type="spellEnd"/>
      <w:r w:rsidR="00882EBC">
        <w:t xml:space="preserve"> property</w:t>
      </w:r>
      <w:bookmarkEnd w:id="555"/>
    </w:p>
    <w:p w14:paraId="3A34B2B0" w14:textId="70CB1FC5"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comprehensive description of the translation.</w:t>
      </w:r>
    </w:p>
    <w:p w14:paraId="07244BD0" w14:textId="4EA9FF7D" w:rsidR="00F340AD" w:rsidRDefault="00F340AD" w:rsidP="00F340AD">
      <w:pPr>
        <w:pStyle w:val="Heading3"/>
      </w:pPr>
      <w:bookmarkStart w:id="556" w:name="_Toc6675383"/>
      <w:proofErr w:type="spellStart"/>
      <w:r>
        <w:t>downloadUri</w:t>
      </w:r>
      <w:proofErr w:type="spellEnd"/>
      <w:r w:rsidR="00882EBC">
        <w:t xml:space="preserve"> property</w:t>
      </w:r>
      <w:bookmarkEnd w:id="556"/>
    </w:p>
    <w:p w14:paraId="2F6C144A" w14:textId="3B8EC9A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7" w:name="_Toc6675384"/>
      <w:proofErr w:type="spellStart"/>
      <w:r>
        <w:t>i</w:t>
      </w:r>
      <w:r w:rsidR="00F340AD">
        <w:t>nformationUri</w:t>
      </w:r>
      <w:proofErr w:type="spellEnd"/>
      <w:r>
        <w:t xml:space="preserve"> property</w:t>
      </w:r>
      <w:bookmarkEnd w:id="557"/>
    </w:p>
    <w:p w14:paraId="5B4A6511" w14:textId="6FDB7DC2"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8" w:name="_Ref493350984"/>
      <w:bookmarkStart w:id="559" w:name="_Toc6675385"/>
      <w:r>
        <w:t>result object</w:t>
      </w:r>
      <w:bookmarkEnd w:id="558"/>
      <w:bookmarkEnd w:id="559"/>
    </w:p>
    <w:p w14:paraId="74FD90F6" w14:textId="18F2DD20" w:rsidR="00401BB5" w:rsidRDefault="00401BB5" w:rsidP="00401BB5">
      <w:pPr>
        <w:pStyle w:val="Heading3"/>
      </w:pPr>
      <w:bookmarkStart w:id="560" w:name="_Toc6675386"/>
      <w:r>
        <w:t>General</w:t>
      </w:r>
      <w:bookmarkEnd w:id="56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EDB4D6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1" w:name="_Ref515624666"/>
      <w:bookmarkStart w:id="562" w:name="_Toc6675387"/>
      <w:r>
        <w:t>Distinguishing logically identical from logically distinct results</w:t>
      </w:r>
      <w:bookmarkEnd w:id="561"/>
      <w:bookmarkEnd w:id="56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B62A0E1"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657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D8657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3" w:name="_Toc6675388"/>
      <w:bookmarkStart w:id="564" w:name="_Ref493408865"/>
      <w:proofErr w:type="spellStart"/>
      <w:r>
        <w:t>guid</w:t>
      </w:r>
      <w:proofErr w:type="spellEnd"/>
      <w:r>
        <w:t xml:space="preserve"> </w:t>
      </w:r>
      <w:r w:rsidR="00621490">
        <w:t>property</w:t>
      </w:r>
      <w:bookmarkEnd w:id="563"/>
    </w:p>
    <w:p w14:paraId="2C599143" w14:textId="592E1DE1" w:rsidR="00376B6D" w:rsidRDefault="00376B6D" w:rsidP="00376B6D">
      <w:bookmarkStart w:id="56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F5852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6572">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6" w:name="_Ref516055541"/>
      <w:bookmarkStart w:id="567" w:name="_Toc6675389"/>
      <w:proofErr w:type="spellStart"/>
      <w:r>
        <w:t>correlationGuid</w:t>
      </w:r>
      <w:proofErr w:type="spellEnd"/>
      <w:r>
        <w:t xml:space="preserve"> property</w:t>
      </w:r>
      <w:bookmarkEnd w:id="566"/>
      <w:bookmarkEnd w:id="567"/>
    </w:p>
    <w:p w14:paraId="28683740" w14:textId="4C7286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0DC925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657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6572">
        <w:t>3.26.2</w:t>
      </w:r>
      <w:r>
        <w:fldChar w:fldCharType="end"/>
      </w:r>
      <w:r>
        <w:t xml:space="preserve"> for more information.</w:t>
      </w:r>
    </w:p>
    <w:p w14:paraId="4D5CBA4B" w14:textId="4E46EB73" w:rsidR="00401BB5" w:rsidRDefault="00401BB5" w:rsidP="00401BB5">
      <w:pPr>
        <w:pStyle w:val="Heading3"/>
      </w:pPr>
      <w:bookmarkStart w:id="568" w:name="_Ref513193500"/>
      <w:bookmarkStart w:id="569" w:name="_Ref513195673"/>
      <w:bookmarkStart w:id="570" w:name="_Toc6675390"/>
      <w:r>
        <w:t>ruleId property</w:t>
      </w:r>
      <w:bookmarkEnd w:id="564"/>
      <w:bookmarkEnd w:id="565"/>
      <w:bookmarkEnd w:id="568"/>
      <w:bookmarkEnd w:id="569"/>
      <w:bookmarkEnd w:id="570"/>
    </w:p>
    <w:p w14:paraId="49035589" w14:textId="27B2B28C"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657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158DD4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D86572">
        <w:t>3.26.7</w:t>
      </w:r>
      <w:r w:rsidR="009A7342">
        <w:fldChar w:fldCharType="end"/>
      </w:r>
      <w:r w:rsidR="009A7342">
        <w:t>, §</w:t>
      </w:r>
      <w:r w:rsidR="009A7342">
        <w:fldChar w:fldCharType="begin"/>
      </w:r>
      <w:r w:rsidR="009A7342">
        <w:instrText xml:space="preserve"> REF _Ref4055060 \r \h </w:instrText>
      </w:r>
      <w:r w:rsidR="009A7342">
        <w:fldChar w:fldCharType="separate"/>
      </w:r>
      <w:r w:rsidR="00D86572">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37B7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6572">
        <w:t>3.26.7</w:t>
      </w:r>
      <w:r w:rsidR="00BF7F6B">
        <w:fldChar w:fldCharType="end"/>
      </w:r>
      <w:r w:rsidR="00BF7F6B">
        <w:t>, §</w:t>
      </w:r>
      <w:r w:rsidR="00BF7F6B">
        <w:fldChar w:fldCharType="begin"/>
      </w:r>
      <w:r w:rsidR="00BF7F6B">
        <w:instrText xml:space="preserve"> REF _Ref4148802 \r \h </w:instrText>
      </w:r>
      <w:r w:rsidR="00BF7F6B">
        <w:fldChar w:fldCharType="separate"/>
      </w:r>
      <w:r w:rsidR="00D86572">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3FB468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6572">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2B4CD8B"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657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1" w:name="_Ref531188246"/>
      <w:bookmarkStart w:id="572" w:name="_Toc6675391"/>
      <w:proofErr w:type="spellStart"/>
      <w:r>
        <w:t>ruleIndex</w:t>
      </w:r>
      <w:proofErr w:type="spellEnd"/>
      <w:r>
        <w:t xml:space="preserve"> property</w:t>
      </w:r>
      <w:bookmarkEnd w:id="571"/>
      <w:bookmarkEnd w:id="572"/>
    </w:p>
    <w:p w14:paraId="0AB380B1" w14:textId="3184EEC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D86572">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6572">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EA41211"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3" w:name="_Hlk4159110"/>
      <w:r w:rsidR="00E45D82">
        <w:t>§</w:t>
      </w:r>
      <w:bookmarkEnd w:id="573"/>
      <w:r w:rsidR="00E45D82">
        <w:fldChar w:fldCharType="begin"/>
      </w:r>
      <w:r w:rsidR="00E45D82">
        <w:instrText xml:space="preserve"> REF _Ref4055060 \r \h </w:instrText>
      </w:r>
      <w:r w:rsidR="00E45D82">
        <w:fldChar w:fldCharType="separate"/>
      </w:r>
      <w:r w:rsidR="00D86572">
        <w:t>3.50.5</w:t>
      </w:r>
      <w:r w:rsidR="00E45D82">
        <w:fldChar w:fldCharType="end"/>
      </w:r>
      <w:r w:rsidR="00E45D82">
        <w:t>)</w:t>
      </w:r>
      <w:r>
        <w:t>, and are described there.</w:t>
      </w:r>
    </w:p>
    <w:p w14:paraId="585E9942" w14:textId="6FFD2E62" w:rsidR="00694372" w:rsidRPr="003D76CB" w:rsidRDefault="00694372" w:rsidP="003D76CB">
      <w:bookmarkStart w:id="574" w:name="_Hlk4666392"/>
      <w:bookmarkStart w:id="575"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D86572">
        <w:t>3.26.7</w:t>
      </w:r>
      <w:r>
        <w:fldChar w:fldCharType="end"/>
      </w:r>
      <w:r>
        <w:t>, §</w:t>
      </w:r>
      <w:r>
        <w:fldChar w:fldCharType="begin"/>
      </w:r>
      <w:r>
        <w:instrText xml:space="preserve"> REF _Ref4055060 \r \h </w:instrText>
      </w:r>
      <w:r>
        <w:fldChar w:fldCharType="separate"/>
      </w:r>
      <w:r w:rsidR="00D86572">
        <w:t>3.50.5</w:t>
      </w:r>
      <w:r>
        <w:fldChar w:fldCharType="end"/>
      </w:r>
      <w:r>
        <w:t xml:space="preserve">) are both present, they </w:t>
      </w:r>
      <w:r w:rsidRPr="00694372">
        <w:rPr>
          <w:b/>
        </w:rPr>
        <w:t>SHALL</w:t>
      </w:r>
      <w:r>
        <w:t xml:space="preserve"> be equal.</w:t>
      </w:r>
      <w:bookmarkEnd w:id="574"/>
    </w:p>
    <w:p w14:paraId="2C746434" w14:textId="72EDC16C" w:rsidR="00C4251F" w:rsidRDefault="001F5BB4" w:rsidP="00B27C1A">
      <w:pPr>
        <w:pStyle w:val="Heading3"/>
      </w:pPr>
      <w:bookmarkStart w:id="576" w:name="_Ref4147718"/>
      <w:bookmarkStart w:id="577" w:name="_Toc6675392"/>
      <w:bookmarkStart w:id="578" w:name="_Hlk1575739"/>
      <w:bookmarkEnd w:id="575"/>
      <w:r>
        <w:t>rule</w:t>
      </w:r>
      <w:r w:rsidR="00B27C1A">
        <w:t xml:space="preserve"> property</w:t>
      </w:r>
      <w:bookmarkEnd w:id="576"/>
      <w:bookmarkEnd w:id="577"/>
    </w:p>
    <w:p w14:paraId="37A9D3BC" w14:textId="550D042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D86572">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D86572">
        <w:t>3.50.3</w:t>
      </w:r>
      <w:r w:rsidR="00F11A97">
        <w:fldChar w:fldCharType="end"/>
      </w:r>
      <w:r w:rsidR="00F11A97">
        <w:t>.</w:t>
      </w:r>
    </w:p>
    <w:p w14:paraId="69A297F9" w14:textId="40FB6262"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D86572">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50079CB"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21E319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D86572">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65F921D"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D86572">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F7A0F69"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DEA25E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6572">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212AF33F"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D86572">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79" w:name="_Ref4691943"/>
      <w:bookmarkStart w:id="580" w:name="_Ref4691944"/>
      <w:bookmarkStart w:id="581" w:name="_Toc6675393"/>
      <w:r>
        <w:t>taxa</w:t>
      </w:r>
      <w:bookmarkEnd w:id="579"/>
      <w:bookmarkEnd w:id="580"/>
      <w:bookmarkEnd w:id="581"/>
    </w:p>
    <w:p w14:paraId="1CE93C1A" w14:textId="0D34599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D86572">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6572">
        <w:t>3.19.2</w:t>
      </w:r>
      <w:r w:rsidR="001710BC">
        <w:fldChar w:fldCharType="end"/>
      </w:r>
      <w:r w:rsidR="001710BC">
        <w:t>)</w:t>
      </w:r>
      <w:r w:rsidR="001561F0">
        <w:t xml:space="preserve"> into which this result falls.</w:t>
      </w:r>
    </w:p>
    <w:p w14:paraId="6AB5667E" w14:textId="2AB556B9"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D86572">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D86572">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2" w:name="_Hlk4326477"/>
      <w:r w:rsidR="00716190">
        <w:t>§</w:t>
      </w:r>
      <w:bookmarkEnd w:id="582"/>
      <w:r w:rsidR="00716190">
        <w:fldChar w:fldCharType="begin"/>
      </w:r>
      <w:r w:rsidR="00716190">
        <w:instrText xml:space="preserve"> REF _Ref3899090 \r \h </w:instrText>
      </w:r>
      <w:r w:rsidR="00716190">
        <w:fldChar w:fldCharType="separate"/>
      </w:r>
      <w:r w:rsidR="00D86572">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D86572">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D88B88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6572">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E746976"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86572">
        <w:t>3.50.4</w:t>
      </w:r>
      <w:r w:rsidR="00575E54">
        <w:fldChar w:fldCharType="end"/>
      </w:r>
      <w:r w:rsidR="00575E54">
        <w:t>)</w:t>
      </w:r>
      <w:r>
        <w:t>.</w:t>
      </w:r>
    </w:p>
    <w:p w14:paraId="585B784B" w14:textId="6F0A4E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6572">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8B24289" w:rsidR="00575E54" w:rsidRDefault="00575E54" w:rsidP="00575E54">
      <w:pPr>
        <w:pStyle w:val="Code"/>
      </w:pPr>
      <w:r>
        <w:t>{                                     # A run object (§</w:t>
      </w:r>
      <w:r>
        <w:fldChar w:fldCharType="begin"/>
      </w:r>
      <w:r>
        <w:instrText xml:space="preserve"> REF _Ref493349997 \r \h </w:instrText>
      </w:r>
      <w:r>
        <w:fldChar w:fldCharType="separate"/>
      </w:r>
      <w:r w:rsidR="00D8657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3" w:name="_Ref1565298"/>
      <w:bookmarkStart w:id="584" w:name="_Toc6675394"/>
      <w:bookmarkEnd w:id="578"/>
      <w:r>
        <w:t>kind property</w:t>
      </w:r>
      <w:bookmarkEnd w:id="583"/>
      <w:bookmarkEnd w:id="58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E9443C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86572">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B5DBB5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657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5" w:name="_Ref493511208"/>
      <w:bookmarkStart w:id="586" w:name="_Toc6675395"/>
      <w:r>
        <w:t>level property</w:t>
      </w:r>
      <w:bookmarkEnd w:id="585"/>
      <w:bookmarkEnd w:id="58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C3DE2A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6572">
        <w:t>3.26.9</w:t>
      </w:r>
      <w:r>
        <w:fldChar w:fldCharType="end"/>
      </w:r>
      <w:r>
        <w:t xml:space="preserve">) has a value other than </w:t>
      </w:r>
      <w:r w:rsidRPr="007110C6">
        <w:rPr>
          <w:rStyle w:val="CODEtemp"/>
        </w:rPr>
        <w:t>"fail"</w:t>
      </w:r>
      <w:r>
        <w:t>.</w:t>
      </w:r>
    </w:p>
    <w:p w14:paraId="4113E9CD" w14:textId="5289C02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86572">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4ADE00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657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CD7787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6572">
        <w:t>3.26.7</w:t>
      </w:r>
      <w:r>
        <w:fldChar w:fldCharType="end"/>
      </w:r>
      <w:r>
        <w:t>) is present THEN</w:t>
      </w:r>
    </w:p>
    <w:p w14:paraId="19F4D5BB" w14:textId="71706C2D"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D86572">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743962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D86572">
        <w:t>3.26.29</w:t>
      </w:r>
      <w:r>
        <w:fldChar w:fldCharType="end"/>
      </w:r>
      <w:r>
        <w:t xml:space="preserve">, </w:t>
      </w:r>
      <w:r w:rsidRPr="00B050AF">
        <w:t>§</w:t>
      </w:r>
      <w:r>
        <w:fldChar w:fldCharType="begin"/>
      </w:r>
      <w:r>
        <w:instrText xml:space="preserve"> REF _Ref4232561 \w \h </w:instrText>
      </w:r>
      <w:r>
        <w:fldChar w:fldCharType="separate"/>
      </w:r>
      <w:r w:rsidR="00D86572">
        <w:t>3.46.6</w:t>
      </w:r>
      <w:r>
        <w:fldChar w:fldCharType="end"/>
      </w:r>
      <w:r>
        <w:t>) is present</w:t>
      </w:r>
      <w:r w:rsidR="00A924BC">
        <w:t xml:space="preserve"> THEN</w:t>
      </w:r>
    </w:p>
    <w:p w14:paraId="0D428277" w14:textId="3D3DA4D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6572">
        <w:t>3.20</w:t>
      </w:r>
      <w:r>
        <w:fldChar w:fldCharType="end"/>
      </w:r>
      <w:r>
        <w:t>) that it specifies.</w:t>
      </w:r>
    </w:p>
    <w:p w14:paraId="0C2E751E" w14:textId="3BE714A8"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D86572">
        <w:t>3.20.5</w:t>
      </w:r>
      <w:r>
        <w:fldChar w:fldCharType="end"/>
      </w:r>
      <w:r>
        <w:t>) is present</w:t>
      </w:r>
    </w:p>
    <w:p w14:paraId="010780DE" w14:textId="2CC7369F"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D86572">
        <w:t>3.49</w:t>
      </w:r>
      <w:r>
        <w:fldChar w:fldCharType="end"/>
      </w:r>
      <w:r>
        <w:t>)</w:t>
      </w:r>
      <w:r w:rsidR="00A924BC">
        <w:t xml:space="preserve"> whose</w:t>
      </w:r>
    </w:p>
    <w:p w14:paraId="50FAD0C7" w14:textId="6BE281D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6572">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53D0437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D86572">
        <w:t>3.49.3</w:t>
      </w:r>
      <w:r>
        <w:fldChar w:fldCharType="end"/>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A02E7D"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D86572">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7" w:name="_Ref493426628"/>
      <w:bookmarkStart w:id="588" w:name="_Toc6675396"/>
      <w:r>
        <w:lastRenderedPageBreak/>
        <w:t>message property</w:t>
      </w:r>
      <w:bookmarkEnd w:id="587"/>
      <w:bookmarkEnd w:id="588"/>
    </w:p>
    <w:p w14:paraId="2544155E" w14:textId="52D1D7A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657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CFC2D66"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40D8D7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6572">
        <w:t>3.14</w:t>
      </w:r>
      <w:r>
        <w:fldChar w:fldCharType="end"/>
      </w:r>
      <w:r>
        <w:t>).</w:t>
      </w:r>
    </w:p>
    <w:p w14:paraId="6D122000" w14:textId="37DA416F" w:rsidR="00C06FD6" w:rsidRDefault="00C06FD6"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14F8CEEB" w14:textId="4C890019" w:rsidR="00C06FD6" w:rsidRDefault="00C06FD6"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2549B10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6572">
        <w:t>3.19.21</w:t>
      </w:r>
      <w:r w:rsidR="00D97085">
        <w:fldChar w:fldCharType="end"/>
      </w:r>
      <w:r w:rsidR="00D97085">
        <w:t>.</w:t>
      </w:r>
    </w:p>
    <w:p w14:paraId="2E8EC9DB" w14:textId="44E7CB4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D86572">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EEB0E4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8657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4B1C3F45"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73E687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657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9" w:name="_Ref510013155"/>
      <w:bookmarkStart w:id="590" w:name="_Toc6675397"/>
      <w:r>
        <w:t>locations property</w:t>
      </w:r>
      <w:bookmarkEnd w:id="589"/>
      <w:bookmarkEnd w:id="590"/>
    </w:p>
    <w:p w14:paraId="065F9E8C" w14:textId="39E34E2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657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2F7E55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3286CBA4" w:rsidR="00CA5F99" w:rsidRDefault="00CA5F99" w:rsidP="00CA5F99">
      <w:pPr>
        <w:pStyle w:val="Note"/>
      </w:pPr>
      <w:r>
        <w:t xml:space="preserve">EXAMPLE 2: </w:t>
      </w:r>
      <w:r w:rsidRPr="00CA5F99">
        <w:t xml:space="preserve">In </w:t>
      </w:r>
      <w:r>
        <w:t>C#, which</w:t>
      </w:r>
      <w:r w:rsidRPr="00CA5F99">
        <w:t xml:space="preserve"> support</w:t>
      </w:r>
      <w:r w:rsidR="00E6165D">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1" w:name="_Ref510085223"/>
      <w:bookmarkStart w:id="592" w:name="_Toc6675398"/>
      <w:proofErr w:type="spellStart"/>
      <w:r>
        <w:t>analysisTarget</w:t>
      </w:r>
      <w:proofErr w:type="spellEnd"/>
      <w:r w:rsidR="00673F27">
        <w:t xml:space="preserve"> p</w:t>
      </w:r>
      <w:r>
        <w:t>roperty</w:t>
      </w:r>
      <w:bookmarkEnd w:id="591"/>
      <w:bookmarkEnd w:id="592"/>
    </w:p>
    <w:p w14:paraId="50B31C9B" w14:textId="3A2889A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8657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45432CA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58DF954F" w14:textId="79448817"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86572">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1073C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29DB0443" w14:textId="24089F0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7C6BCB69" w14:textId="5A56F84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3" w:name="_Toc6675399"/>
      <w:r>
        <w:t>request property</w:t>
      </w:r>
      <w:bookmarkEnd w:id="593"/>
    </w:p>
    <w:p w14:paraId="019A1520" w14:textId="7D1A0D6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4" w:name="_Toc6675400"/>
      <w:r>
        <w:t>response property</w:t>
      </w:r>
      <w:bookmarkEnd w:id="594"/>
    </w:p>
    <w:p w14:paraId="2CEC53E9" w14:textId="3FB062F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5" w:name="_Ref513040093"/>
      <w:bookmarkStart w:id="596" w:name="_Toc6675401"/>
      <w:r>
        <w:t>fingerprints property</w:t>
      </w:r>
      <w:bookmarkEnd w:id="595"/>
      <w:bookmarkEnd w:id="596"/>
    </w:p>
    <w:p w14:paraId="3AC53915" w14:textId="40FAE7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966F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EDA4647"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3958BEF4" w14:textId="761430FF"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1CA25AAE" w14:textId="04F2ADD3"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D032056" w:rsidR="003B6448" w:rsidRDefault="0013386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4F87A4A"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6572">
        <w:t>3.26.2</w:t>
      </w:r>
      <w:r>
        <w:fldChar w:fldCharType="end"/>
      </w:r>
      <w:r>
        <w:t xml:space="preserve"> for more information.</w:t>
      </w:r>
    </w:p>
    <w:p w14:paraId="4BD017FA" w14:textId="0E8A2233" w:rsidR="00401BB5" w:rsidRDefault="00FA2C6D" w:rsidP="00401BB5">
      <w:pPr>
        <w:pStyle w:val="Heading3"/>
      </w:pPr>
      <w:bookmarkStart w:id="597" w:name="_Ref507591746"/>
      <w:bookmarkStart w:id="598" w:name="_Toc6675402"/>
      <w:proofErr w:type="spellStart"/>
      <w:r>
        <w:t>partialFingerprints</w:t>
      </w:r>
      <w:proofErr w:type="spellEnd"/>
      <w:r w:rsidR="00401BB5">
        <w:t xml:space="preserve"> property</w:t>
      </w:r>
      <w:bookmarkEnd w:id="597"/>
      <w:bookmarkEnd w:id="598"/>
    </w:p>
    <w:p w14:paraId="0F26AF7E" w14:textId="69E7A6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6572">
        <w:t>3.6</w:t>
      </w:r>
      <w:r w:rsidR="002F1358">
        <w:fldChar w:fldCharType="end"/>
      </w:r>
      <w:r w:rsidR="002F1358">
        <w:t>).</w:t>
      </w:r>
    </w:p>
    <w:p w14:paraId="7DA72967" w14:textId="6B52E8F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657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657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3E6E22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C1746D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86572">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B21641"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76DAD22D" w14:textId="1F3DC1E2"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013B105" w14:textId="02175ABE"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0" w:name="_Ref510008160"/>
      <w:bookmarkStart w:id="601" w:name="_Toc6675403"/>
      <w:proofErr w:type="spellStart"/>
      <w:r>
        <w:t>codeFlows</w:t>
      </w:r>
      <w:proofErr w:type="spellEnd"/>
      <w:r>
        <w:t xml:space="preserve"> property</w:t>
      </w:r>
      <w:bookmarkEnd w:id="600"/>
      <w:bookmarkEnd w:id="601"/>
    </w:p>
    <w:p w14:paraId="4BD8575B" w14:textId="1FA66C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D86572">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2" w:name="_Ref511820702"/>
      <w:bookmarkStart w:id="603" w:name="_Toc6675404"/>
      <w:r>
        <w:t>graphs property</w:t>
      </w:r>
      <w:bookmarkEnd w:id="602"/>
      <w:bookmarkEnd w:id="603"/>
    </w:p>
    <w:p w14:paraId="7F5C098A" w14:textId="3A5EA7F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AC3CA9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657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4" w:name="_Ref511820008"/>
      <w:bookmarkStart w:id="605" w:name="_Toc6675405"/>
      <w:r>
        <w:t>graphTraversals property</w:t>
      </w:r>
      <w:bookmarkEnd w:id="604"/>
      <w:bookmarkEnd w:id="605"/>
    </w:p>
    <w:p w14:paraId="1AFBBE39" w14:textId="09F0D94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6572">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D8657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6" w:name="_Toc6675406"/>
      <w:r>
        <w:t>stacks property</w:t>
      </w:r>
      <w:bookmarkEnd w:id="606"/>
    </w:p>
    <w:p w14:paraId="5ABDA84F" w14:textId="14A230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86572">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7" w:name="_Ref493499246"/>
      <w:bookmarkStart w:id="608" w:name="_Toc6675407"/>
      <w:proofErr w:type="spellStart"/>
      <w:r>
        <w:t>relatedLocations</w:t>
      </w:r>
      <w:proofErr w:type="spellEnd"/>
      <w:r>
        <w:t xml:space="preserve"> property</w:t>
      </w:r>
      <w:bookmarkEnd w:id="607"/>
      <w:bookmarkEnd w:id="608"/>
    </w:p>
    <w:p w14:paraId="31F869B5" w14:textId="5336CC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657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3F65F9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6572">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9" w:name="_Toc6675408"/>
      <w:r>
        <w:t>suppressions property</w:t>
      </w:r>
      <w:bookmarkEnd w:id="609"/>
    </w:p>
    <w:p w14:paraId="3CA2CBBB" w14:textId="6A47645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657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6572">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6C16154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6572">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0" w:name="_Ref493351360"/>
      <w:bookmarkStart w:id="611" w:name="_Toc6675409"/>
      <w:bookmarkStart w:id="612" w:name="_Hlk514318442"/>
      <w:proofErr w:type="spellStart"/>
      <w:r>
        <w:t>baselineState</w:t>
      </w:r>
      <w:proofErr w:type="spellEnd"/>
      <w:r>
        <w:t xml:space="preserve"> property</w:t>
      </w:r>
      <w:bookmarkEnd w:id="610"/>
      <w:bookmarkEnd w:id="61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5FEB3FE"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D8657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B275A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6572">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D8657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3" w:name="_Ref531188379"/>
      <w:bookmarkStart w:id="614" w:name="_Toc6675410"/>
      <w:r>
        <w:t>rank property</w:t>
      </w:r>
      <w:bookmarkEnd w:id="613"/>
      <w:bookmarkEnd w:id="61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0B7254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171A5">
        <w:t>3.26.9</w:t>
      </w:r>
      <w:r>
        <w:fldChar w:fldCharType="end"/>
      </w:r>
      <w:r>
        <w:t xml:space="preserve">) has the value </w:t>
      </w:r>
      <w:r w:rsidRPr="007110C6">
        <w:rPr>
          <w:rStyle w:val="CODEtemp"/>
        </w:rPr>
        <w:t>"fail"</w:t>
      </w:r>
      <w:r>
        <w:t>.</w:t>
      </w:r>
    </w:p>
    <w:p w14:paraId="6B47D1C7" w14:textId="5974F042"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657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5" w:name="_Ref507598047"/>
      <w:bookmarkStart w:id="616" w:name="_Ref508987354"/>
      <w:bookmarkStart w:id="617" w:name="_Toc6675411"/>
      <w:bookmarkStart w:id="618" w:name="_Ref506807829"/>
      <w:r>
        <w:t>a</w:t>
      </w:r>
      <w:r w:rsidR="00A27D47">
        <w:t>ttachments</w:t>
      </w:r>
      <w:bookmarkEnd w:id="615"/>
      <w:r>
        <w:t xml:space="preserve"> property</w:t>
      </w:r>
      <w:bookmarkEnd w:id="616"/>
      <w:bookmarkEnd w:id="617"/>
    </w:p>
    <w:p w14:paraId="7E972364" w14:textId="1D78399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657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657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9" w:name="_Toc6675412"/>
      <w:proofErr w:type="spellStart"/>
      <w:r>
        <w:t>workItem</w:t>
      </w:r>
      <w:r w:rsidR="00326BD5">
        <w:t>Uri</w:t>
      </w:r>
      <w:r w:rsidR="008C5D5A">
        <w:t>s</w:t>
      </w:r>
      <w:proofErr w:type="spellEnd"/>
      <w:r>
        <w:t xml:space="preserve"> property</w:t>
      </w:r>
      <w:bookmarkEnd w:id="619"/>
    </w:p>
    <w:p w14:paraId="1D36CDAB" w14:textId="427C4E6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657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0" w:name="_Toc6675413"/>
      <w:proofErr w:type="spellStart"/>
      <w:r>
        <w:t>hostedViewerUri</w:t>
      </w:r>
      <w:proofErr w:type="spellEnd"/>
      <w:r>
        <w:t xml:space="preserve"> property</w:t>
      </w:r>
      <w:bookmarkEnd w:id="620"/>
    </w:p>
    <w:p w14:paraId="5C2C894B" w14:textId="35D7BCF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1" w:name="_Ref532469699"/>
      <w:bookmarkStart w:id="622" w:name="_Toc6675414"/>
      <w:r>
        <w:t>p</w:t>
      </w:r>
      <w:r w:rsidR="00C82EC9">
        <w:t>rovenance</w:t>
      </w:r>
      <w:r w:rsidR="008050BA">
        <w:t xml:space="preserve"> property</w:t>
      </w:r>
      <w:bookmarkEnd w:id="621"/>
      <w:bookmarkEnd w:id="622"/>
    </w:p>
    <w:p w14:paraId="47D757BD" w14:textId="401223E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D86572">
        <w:t>3.46</w:t>
      </w:r>
      <w:r>
        <w:fldChar w:fldCharType="end"/>
      </w:r>
      <w:r>
        <w:t xml:space="preserve">) that contains information about </w:t>
      </w:r>
      <w:r w:rsidR="006C118A">
        <w:t>how and when the result was detected</w:t>
      </w:r>
      <w:r>
        <w:t>.</w:t>
      </w:r>
      <w:bookmarkEnd w:id="618"/>
    </w:p>
    <w:p w14:paraId="656D1948" w14:textId="2B2F6C2A" w:rsidR="006E546E" w:rsidRDefault="006E546E" w:rsidP="006E546E">
      <w:pPr>
        <w:pStyle w:val="Heading3"/>
      </w:pPr>
      <w:bookmarkStart w:id="623" w:name="_Ref532463863"/>
      <w:bookmarkStart w:id="624" w:name="_Toc6675415"/>
      <w:r>
        <w:t>fixes property</w:t>
      </w:r>
      <w:bookmarkEnd w:id="623"/>
      <w:bookmarkEnd w:id="624"/>
    </w:p>
    <w:p w14:paraId="41DB16FF" w14:textId="4BDF633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657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6572">
        <w:t>3.53</w:t>
      </w:r>
      <w:r w:rsidR="000724CD">
        <w:fldChar w:fldCharType="end"/>
      </w:r>
      <w:r w:rsidRPr="00E20F80">
        <w:t>).</w:t>
      </w:r>
    </w:p>
    <w:p w14:paraId="49F84533" w14:textId="6C250C95" w:rsidR="001335C7" w:rsidRDefault="001335C7" w:rsidP="001335C7">
      <w:pPr>
        <w:pStyle w:val="Heading3"/>
      </w:pPr>
      <w:bookmarkStart w:id="625" w:name="_Toc6675416"/>
      <w:proofErr w:type="spellStart"/>
      <w:r>
        <w:lastRenderedPageBreak/>
        <w:t>occurrenceCount</w:t>
      </w:r>
      <w:proofErr w:type="spellEnd"/>
      <w:r>
        <w:t xml:space="preserve"> property</w:t>
      </w:r>
      <w:bookmarkEnd w:id="625"/>
    </w:p>
    <w:p w14:paraId="284963B8" w14:textId="05B1B77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has been observed.</w:t>
      </w:r>
    </w:p>
    <w:p w14:paraId="6460A4F1" w14:textId="5D1A445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657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6" w:name="_Ref493426721"/>
      <w:bookmarkStart w:id="627" w:name="_Ref507665939"/>
      <w:bookmarkStart w:id="628" w:name="_Toc6675417"/>
      <w:r>
        <w:t>location object</w:t>
      </w:r>
      <w:bookmarkEnd w:id="626"/>
      <w:bookmarkEnd w:id="627"/>
      <w:bookmarkEnd w:id="628"/>
    </w:p>
    <w:p w14:paraId="27ED50C0" w14:textId="23D428DC" w:rsidR="006E546E" w:rsidRDefault="006E546E" w:rsidP="006E546E">
      <w:pPr>
        <w:pStyle w:val="Heading3"/>
      </w:pPr>
      <w:bookmarkStart w:id="629" w:name="_Ref493479281"/>
      <w:bookmarkStart w:id="630" w:name="_Toc6675418"/>
      <w:r>
        <w:t>General</w:t>
      </w:r>
      <w:bookmarkEnd w:id="629"/>
      <w:bookmarkEnd w:id="630"/>
    </w:p>
    <w:p w14:paraId="1D30489B" w14:textId="5A428E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657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657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136B68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D86572">
        <w:t>3.32.6</w:t>
      </w:r>
      <w:r w:rsidR="00D31A58">
        <w:fldChar w:fldCharType="end"/>
      </w:r>
      <w:r w:rsidRPr="00180B28">
        <w:t>) is particularly convenient for fingerprinting.</w:t>
      </w:r>
    </w:p>
    <w:p w14:paraId="310AFACC" w14:textId="7813F76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86572">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6572">
        <w:t>3.27.4</w:t>
      </w:r>
      <w:r>
        <w:fldChar w:fldCharType="end"/>
      </w:r>
      <w:r>
        <w:t>) explaining the significance of this “location.”</w:t>
      </w:r>
    </w:p>
    <w:p w14:paraId="7BB3738A" w14:textId="2222E264" w:rsidR="006E546E" w:rsidRDefault="00C6546E" w:rsidP="006E546E">
      <w:pPr>
        <w:pStyle w:val="Heading3"/>
      </w:pPr>
      <w:bookmarkStart w:id="631" w:name="_Ref493477623"/>
      <w:bookmarkStart w:id="632" w:name="_Ref493478351"/>
      <w:bookmarkStart w:id="633" w:name="_Toc6675419"/>
      <w:r>
        <w:t xml:space="preserve">physicalLocation </w:t>
      </w:r>
      <w:r w:rsidR="006E546E">
        <w:t>property</w:t>
      </w:r>
      <w:bookmarkEnd w:id="631"/>
      <w:bookmarkEnd w:id="632"/>
      <w:bookmarkEnd w:id="633"/>
    </w:p>
    <w:p w14:paraId="37D40289" w14:textId="0B0ED09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D86572">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4" w:name="_Ref3453640"/>
      <w:bookmarkStart w:id="635" w:name="_Toc6675420"/>
      <w:proofErr w:type="spellStart"/>
      <w:r>
        <w:t>logicalLocation</w:t>
      </w:r>
      <w:proofErr w:type="spellEnd"/>
      <w:r>
        <w:t xml:space="preserve"> property</w:t>
      </w:r>
      <w:bookmarkEnd w:id="634"/>
      <w:bookmarkEnd w:id="635"/>
    </w:p>
    <w:p w14:paraId="22942E0F" w14:textId="40EBBB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86572">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E012D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D86572">
        <w:t>3.14.16</w:t>
      </w:r>
      <w:r>
        <w:fldChar w:fldCharType="end"/>
      </w:r>
      <w:r>
        <w:t>). See §</w:t>
      </w:r>
      <w:r>
        <w:fldChar w:fldCharType="begin"/>
      </w:r>
      <w:r>
        <w:instrText xml:space="preserve"> REF _Ref3453348 \r \h </w:instrText>
      </w:r>
      <w:r>
        <w:fldChar w:fldCharType="separate"/>
      </w:r>
      <w:r w:rsidR="00D86572">
        <w:t>3.32.5</w:t>
      </w:r>
      <w:r>
        <w:fldChar w:fldCharType="end"/>
      </w:r>
      <w:r>
        <w:t xml:space="preserve"> for more information.</w:t>
      </w:r>
    </w:p>
    <w:p w14:paraId="4CD27C2E" w14:textId="16EED1C5" w:rsidR="00F13165" w:rsidRDefault="00F13165" w:rsidP="00F13165">
      <w:pPr>
        <w:pStyle w:val="Heading3"/>
      </w:pPr>
      <w:bookmarkStart w:id="636" w:name="_Ref513121634"/>
      <w:bookmarkStart w:id="637" w:name="_Ref513122103"/>
      <w:bookmarkStart w:id="638" w:name="_Toc6675421"/>
      <w:r>
        <w:t>message property</w:t>
      </w:r>
      <w:bookmarkEnd w:id="636"/>
      <w:bookmarkEnd w:id="637"/>
      <w:bookmarkEnd w:id="638"/>
    </w:p>
    <w:p w14:paraId="62F22E6F" w14:textId="567A2CE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relevant to the location.</w:t>
      </w:r>
    </w:p>
    <w:p w14:paraId="0E77A827" w14:textId="77777777" w:rsidR="00F13165" w:rsidRDefault="00F13165" w:rsidP="00F13165">
      <w:pPr>
        <w:pStyle w:val="Heading3"/>
      </w:pPr>
      <w:bookmarkStart w:id="639" w:name="_Ref510102819"/>
      <w:bookmarkStart w:id="640" w:name="_Toc6675422"/>
      <w:r>
        <w:t>annotations property</w:t>
      </w:r>
      <w:bookmarkEnd w:id="639"/>
      <w:bookmarkEnd w:id="640"/>
    </w:p>
    <w:p w14:paraId="1F7AABEC" w14:textId="601AFD0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657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657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657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43D8BC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657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1" w:name="_Ref493477390"/>
      <w:bookmarkStart w:id="642" w:name="_Ref493478323"/>
      <w:bookmarkStart w:id="643" w:name="_Ref493478590"/>
      <w:bookmarkStart w:id="644" w:name="_Toc6675423"/>
      <w:r>
        <w:t>physicalLocation object</w:t>
      </w:r>
      <w:bookmarkEnd w:id="641"/>
      <w:bookmarkEnd w:id="642"/>
      <w:bookmarkEnd w:id="643"/>
      <w:bookmarkEnd w:id="644"/>
    </w:p>
    <w:p w14:paraId="0B9181AD" w14:textId="12F902F2" w:rsidR="006E546E" w:rsidRDefault="006E546E" w:rsidP="006E546E">
      <w:pPr>
        <w:pStyle w:val="Heading3"/>
      </w:pPr>
      <w:bookmarkStart w:id="645" w:name="_Toc6675424"/>
      <w:r>
        <w:t>General</w:t>
      </w:r>
      <w:bookmarkEnd w:id="64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6" w:name="_Toc6675425"/>
      <w:r>
        <w:t>Constraints</w:t>
      </w:r>
      <w:bookmarkEnd w:id="646"/>
    </w:p>
    <w:p w14:paraId="7808FFFE" w14:textId="02B56B0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86572">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6572">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7" w:name="_Ref503357394"/>
      <w:bookmarkStart w:id="648" w:name="_Toc6675426"/>
      <w:bookmarkStart w:id="649" w:name="_Ref493343236"/>
      <w:r>
        <w:t>id property</w:t>
      </w:r>
      <w:bookmarkEnd w:id="647"/>
      <w:bookmarkEnd w:id="64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lastRenderedPageBreak/>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4EF712CB"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86572">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8657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0" w:name="_Ref503369432"/>
      <w:bookmarkStart w:id="651" w:name="_Ref503369435"/>
      <w:bookmarkStart w:id="652" w:name="_Ref503371110"/>
      <w:bookmarkStart w:id="653" w:name="_Ref503371652"/>
      <w:bookmarkStart w:id="654" w:name="_Toc6675427"/>
      <w:r>
        <w:t xml:space="preserve">artifactLocation </w:t>
      </w:r>
      <w:r w:rsidR="006E546E">
        <w:t>property</w:t>
      </w:r>
      <w:bookmarkEnd w:id="649"/>
      <w:bookmarkEnd w:id="650"/>
      <w:bookmarkEnd w:id="651"/>
      <w:bookmarkEnd w:id="652"/>
      <w:bookmarkEnd w:id="653"/>
      <w:bookmarkEnd w:id="654"/>
    </w:p>
    <w:p w14:paraId="03500782" w14:textId="5B93BAF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657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6572">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5" w:name="_Ref493509797"/>
      <w:bookmarkStart w:id="656" w:name="_Toc6675428"/>
      <w:r>
        <w:t>region property</w:t>
      </w:r>
      <w:bookmarkEnd w:id="655"/>
      <w:bookmarkEnd w:id="656"/>
    </w:p>
    <w:p w14:paraId="34CA82A6" w14:textId="5A096A9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657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657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657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38E73A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A49ADC4" w14:textId="3DBB746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779C2718" w14:textId="17E733D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3C94BD54" w14:textId="4D55DC3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7" w:name="_Ref6046214"/>
      <w:bookmarkStart w:id="658" w:name="_Toc6675429"/>
      <w:proofErr w:type="spellStart"/>
      <w:r>
        <w:t>contextRegion</w:t>
      </w:r>
      <w:proofErr w:type="spellEnd"/>
      <w:r>
        <w:t xml:space="preserve"> property</w:t>
      </w:r>
      <w:bookmarkEnd w:id="657"/>
      <w:bookmarkEnd w:id="658"/>
    </w:p>
    <w:p w14:paraId="220640FE" w14:textId="269DB1E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6572">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657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3C2FD8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E9D024B" w14:textId="70ACB7F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686DE936" w14:textId="7EBDB6B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5B98A118" w14:textId="0336BB4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6572">
        <w:t>3.28</w:t>
      </w:r>
      <w:r w:rsidR="00EF37F6">
        <w:fldChar w:fldCharType="end"/>
      </w:r>
      <w:r w:rsidR="00EF37F6">
        <w:t>)</w:t>
      </w:r>
      <w:r>
        <w:t>.</w:t>
      </w:r>
    </w:p>
    <w:p w14:paraId="096905D1" w14:textId="73ADABF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86572">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0074DA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9" w:name="_Ref4682539"/>
      <w:bookmarkStart w:id="660" w:name="_Toc6675430"/>
      <w:r>
        <w:t>address property</w:t>
      </w:r>
      <w:bookmarkEnd w:id="659"/>
      <w:bookmarkEnd w:id="660"/>
    </w:p>
    <w:p w14:paraId="245B2BB3" w14:textId="6911D413"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657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86572">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1" w:name="_Ref493490350"/>
      <w:bookmarkStart w:id="662" w:name="_Toc6675431"/>
      <w:r>
        <w:t>region object</w:t>
      </w:r>
      <w:bookmarkEnd w:id="661"/>
      <w:bookmarkEnd w:id="662"/>
    </w:p>
    <w:p w14:paraId="5C4DB1F6" w14:textId="19917190" w:rsidR="006E546E" w:rsidRDefault="006E546E" w:rsidP="006E546E">
      <w:pPr>
        <w:pStyle w:val="Heading3"/>
      </w:pPr>
      <w:bookmarkStart w:id="663" w:name="_Toc6675432"/>
      <w:r>
        <w:t>General</w:t>
      </w:r>
      <w:bookmarkEnd w:id="66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D4D37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657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6572">
        <w:t>3.29.3</w:t>
      </w:r>
      <w:r>
        <w:fldChar w:fldCharType="end"/>
      </w:r>
      <w:r>
        <w:t>).</w:t>
      </w:r>
    </w:p>
    <w:p w14:paraId="4D60C0C6" w14:textId="07795823" w:rsidR="006E546E" w:rsidRDefault="006E546E" w:rsidP="006E546E">
      <w:pPr>
        <w:pStyle w:val="Heading3"/>
      </w:pPr>
      <w:bookmarkStart w:id="664" w:name="_Ref493492556"/>
      <w:bookmarkStart w:id="665" w:name="_Ref493492604"/>
      <w:bookmarkStart w:id="666" w:name="_Ref493492671"/>
      <w:bookmarkStart w:id="667" w:name="_Toc6675433"/>
      <w:r>
        <w:t>Text regions</w:t>
      </w:r>
      <w:bookmarkEnd w:id="664"/>
      <w:bookmarkEnd w:id="665"/>
      <w:bookmarkEnd w:id="666"/>
      <w:bookmarkEnd w:id="66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7F81534"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D8657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8CCCF1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D86572">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BC8EF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8657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86572">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D86572">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D86572">
        <w:t>3.29.8</w:t>
      </w:r>
      <w:r>
        <w:fldChar w:fldCharType="end"/>
      </w:r>
      <w:r w:rsidRPr="003E62A7">
        <w:t>)</w:t>
      </w:r>
      <w:r>
        <w:t>.</w:t>
      </w:r>
    </w:p>
    <w:p w14:paraId="2FA2CAD1" w14:textId="59BD717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D86572">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D86572">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0FE7E97"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D8657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2BBC45"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86572">
        <w:t>3.29.6</w:t>
      </w:r>
      <w:r>
        <w:fldChar w:fldCharType="end"/>
      </w:r>
      <w:r>
        <w:t>).</w:t>
      </w:r>
    </w:p>
    <w:p w14:paraId="2F4CCF7E" w14:textId="67AB9252"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86572">
        <w:t>3.29.7</w:t>
      </w:r>
      <w:r>
        <w:fldChar w:fldCharType="end"/>
      </w:r>
      <w:r>
        <w:t>).</w:t>
      </w:r>
    </w:p>
    <w:p w14:paraId="30C0E1BA" w14:textId="2DE9C04C"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D8657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B0E38C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6572">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8" w:name="_Ref509043519"/>
      <w:bookmarkStart w:id="669" w:name="_Ref509043733"/>
      <w:bookmarkStart w:id="670" w:name="_Toc6675434"/>
      <w:r>
        <w:t>Binary regions</w:t>
      </w:r>
      <w:bookmarkEnd w:id="668"/>
      <w:bookmarkEnd w:id="669"/>
      <w:bookmarkEnd w:id="67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600C20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D86572">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D86572">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71" w:name="_Hlk5884959"/>
      <w:r>
        <w:t xml:space="preserve">specifies the </w:t>
      </w:r>
      <w:r w:rsidR="00A63C9D">
        <w:t xml:space="preserve">region’s </w:t>
      </w:r>
      <w:r w:rsidR="00C27946">
        <w:t xml:space="preserve">length and thereby, indirectly, </w:t>
      </w:r>
      <w:r w:rsidR="00A63C9D">
        <w:t>its</w:t>
      </w:r>
      <w:r w:rsidR="00C27946">
        <w:t xml:space="preserve"> end</w:t>
      </w:r>
      <w:bookmarkEnd w:id="671"/>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2" w:name="_Toc6675435"/>
      <w:r>
        <w:t>Independence of text and binary regions</w:t>
      </w:r>
      <w:bookmarkEnd w:id="67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BEC239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657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3" w:name="_Ref493490565"/>
      <w:bookmarkStart w:id="674" w:name="_Ref493491243"/>
      <w:bookmarkStart w:id="675" w:name="_Ref493492406"/>
      <w:bookmarkStart w:id="676" w:name="_Toc6675436"/>
      <w:r>
        <w:t>startLine property</w:t>
      </w:r>
      <w:bookmarkEnd w:id="673"/>
      <w:bookmarkEnd w:id="674"/>
      <w:bookmarkEnd w:id="675"/>
      <w:bookmarkEnd w:id="67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7" w:name="_Ref493491260"/>
      <w:bookmarkStart w:id="678" w:name="_Ref493492414"/>
      <w:bookmarkStart w:id="679" w:name="_Toc6675437"/>
      <w:r>
        <w:lastRenderedPageBreak/>
        <w:t>startColumn property</w:t>
      </w:r>
      <w:bookmarkEnd w:id="677"/>
      <w:bookmarkEnd w:id="678"/>
      <w:bookmarkEnd w:id="67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0" w:name="_Ref493491334"/>
      <w:bookmarkStart w:id="681" w:name="_Ref493492422"/>
      <w:bookmarkStart w:id="682" w:name="_Toc6675438"/>
      <w:proofErr w:type="spellStart"/>
      <w:r>
        <w:t>endLine</w:t>
      </w:r>
      <w:proofErr w:type="spellEnd"/>
      <w:r>
        <w:t xml:space="preserve"> property</w:t>
      </w:r>
      <w:bookmarkEnd w:id="680"/>
      <w:bookmarkEnd w:id="681"/>
      <w:bookmarkEnd w:id="68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3" w:name="_Ref493491342"/>
      <w:bookmarkStart w:id="684" w:name="_Ref493492427"/>
      <w:bookmarkStart w:id="685" w:name="_Toc6675439"/>
      <w:proofErr w:type="spellStart"/>
      <w:r>
        <w:t>endColumn</w:t>
      </w:r>
      <w:proofErr w:type="spellEnd"/>
      <w:r>
        <w:t xml:space="preserve"> property</w:t>
      </w:r>
      <w:bookmarkEnd w:id="683"/>
      <w:bookmarkEnd w:id="684"/>
      <w:bookmarkEnd w:id="68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6" w:name="_Ref493492251"/>
      <w:bookmarkStart w:id="687" w:name="_Ref493492981"/>
      <w:bookmarkStart w:id="688" w:name="_Toc6675440"/>
      <w:proofErr w:type="spellStart"/>
      <w:r>
        <w:t>charO</w:t>
      </w:r>
      <w:r w:rsidR="006E546E">
        <w:t>ffset</w:t>
      </w:r>
      <w:proofErr w:type="spellEnd"/>
      <w:r w:rsidR="006E546E">
        <w:t xml:space="preserve"> property</w:t>
      </w:r>
      <w:bookmarkEnd w:id="686"/>
      <w:bookmarkEnd w:id="687"/>
      <w:bookmarkEnd w:id="688"/>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9" w:name="_Ref493491350"/>
      <w:bookmarkStart w:id="690" w:name="_Ref493492312"/>
      <w:bookmarkStart w:id="691" w:name="_Toc6675441"/>
      <w:proofErr w:type="spellStart"/>
      <w:r>
        <w:t>charL</w:t>
      </w:r>
      <w:r w:rsidR="006E546E">
        <w:t>ength</w:t>
      </w:r>
      <w:proofErr w:type="spellEnd"/>
      <w:r w:rsidR="006E546E">
        <w:t xml:space="preserve"> property</w:t>
      </w:r>
      <w:bookmarkEnd w:id="689"/>
      <w:bookmarkEnd w:id="690"/>
      <w:bookmarkEnd w:id="69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E61BD6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D86572">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2" w:name="_Ref515544104"/>
      <w:bookmarkStart w:id="693" w:name="_Toc6675442"/>
      <w:proofErr w:type="spellStart"/>
      <w:r>
        <w:t>byteOffset</w:t>
      </w:r>
      <w:proofErr w:type="spellEnd"/>
      <w:r>
        <w:t xml:space="preserve"> property</w:t>
      </w:r>
      <w:bookmarkEnd w:id="692"/>
      <w:bookmarkEnd w:id="693"/>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4" w:name="_Ref515544119"/>
      <w:bookmarkStart w:id="695" w:name="_Toc6675443"/>
      <w:proofErr w:type="spellStart"/>
      <w:r>
        <w:t>byteLength</w:t>
      </w:r>
      <w:proofErr w:type="spellEnd"/>
      <w:r>
        <w:t xml:space="preserve"> property</w:t>
      </w:r>
      <w:bookmarkEnd w:id="694"/>
      <w:bookmarkEnd w:id="695"/>
    </w:p>
    <w:p w14:paraId="2FF66B09" w14:textId="7F207C0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D86572">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6" w:name="_Ref534896821"/>
      <w:bookmarkStart w:id="697" w:name="_Ref534897957"/>
      <w:bookmarkStart w:id="698" w:name="_Toc6675444"/>
      <w:r>
        <w:t>snippet property</w:t>
      </w:r>
      <w:bookmarkEnd w:id="696"/>
      <w:bookmarkEnd w:id="697"/>
      <w:bookmarkEnd w:id="698"/>
    </w:p>
    <w:p w14:paraId="4E596286" w14:textId="7D9976B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8657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9" w:name="_Ref513118337"/>
      <w:bookmarkStart w:id="700" w:name="_Toc6675445"/>
      <w:r>
        <w:t>message property</w:t>
      </w:r>
      <w:bookmarkEnd w:id="699"/>
      <w:bookmarkEnd w:id="700"/>
    </w:p>
    <w:p w14:paraId="11547397" w14:textId="7D09CE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1" w:name="_Ref534896942"/>
      <w:bookmarkStart w:id="702" w:name="_Toc6675446"/>
      <w:proofErr w:type="spellStart"/>
      <w:r>
        <w:t>sourceLanguage</w:t>
      </w:r>
      <w:proofErr w:type="spellEnd"/>
      <w:r>
        <w:t xml:space="preserve"> property</w:t>
      </w:r>
      <w:bookmarkEnd w:id="701"/>
      <w:bookmarkEnd w:id="702"/>
    </w:p>
    <w:p w14:paraId="05F6E931" w14:textId="211F580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D8657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D67239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657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6572">
        <w:t>3.24.10</w:t>
      </w:r>
      <w:r>
        <w:fldChar w:fldCharType="end"/>
      </w:r>
      <w:r>
        <w:t>.</w:t>
      </w:r>
    </w:p>
    <w:p w14:paraId="3FFBDEE7" w14:textId="06BC582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D8657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6572">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D86572">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F6E3DE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6572">
        <w:t>3.24.10.2</w:t>
      </w:r>
      <w:r>
        <w:fldChar w:fldCharType="end"/>
      </w:r>
      <w:r>
        <w:t>.</w:t>
      </w:r>
    </w:p>
    <w:p w14:paraId="324A7275" w14:textId="34C5149E" w:rsidR="008A21D5" w:rsidRDefault="008A21D5" w:rsidP="008A21D5">
      <w:pPr>
        <w:pStyle w:val="Heading2"/>
      </w:pPr>
      <w:bookmarkStart w:id="703" w:name="_Ref513118449"/>
      <w:bookmarkStart w:id="704" w:name="_Toc6675447"/>
      <w:bookmarkStart w:id="705" w:name="_Hlk513212890"/>
      <w:r>
        <w:t>rectangle object</w:t>
      </w:r>
      <w:bookmarkEnd w:id="703"/>
      <w:bookmarkEnd w:id="704"/>
    </w:p>
    <w:p w14:paraId="3C4A6F0B" w14:textId="2FBD2981" w:rsidR="008A21D5" w:rsidRDefault="008A21D5" w:rsidP="008A21D5">
      <w:pPr>
        <w:pStyle w:val="Heading3"/>
      </w:pPr>
      <w:bookmarkStart w:id="706" w:name="_Toc6675448"/>
      <w:r>
        <w:t>General</w:t>
      </w:r>
      <w:bookmarkEnd w:id="70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7" w:name="_Toc6675449"/>
      <w:r>
        <w:t>top, left, bottom, and right properties</w:t>
      </w:r>
      <w:bookmarkEnd w:id="707"/>
    </w:p>
    <w:p w14:paraId="507C9305" w14:textId="134A89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w:t>
      </w:r>
      <w:r>
        <w:lastRenderedPageBreak/>
        <w:t xml:space="preserve">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8" w:name="_Ref513118473"/>
      <w:bookmarkStart w:id="709" w:name="_Toc6675450"/>
      <w:r>
        <w:t>message property</w:t>
      </w:r>
      <w:bookmarkEnd w:id="708"/>
      <w:bookmarkEnd w:id="709"/>
    </w:p>
    <w:p w14:paraId="00BBEF13" w14:textId="5F7426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0" w:name="_Ref4681621"/>
      <w:bookmarkStart w:id="711" w:name="_Toc6675451"/>
      <w:r>
        <w:t>address object</w:t>
      </w:r>
      <w:bookmarkEnd w:id="710"/>
      <w:bookmarkEnd w:id="711"/>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67339C95"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D86572">
        <w:t>3.31.1</w:t>
      </w:r>
      <w:r>
        <w:fldChar w:fldCharType="end"/>
      </w:r>
      <w:r>
        <w:t>.</w:t>
      </w:r>
    </w:p>
    <w:p w14:paraId="4E7BF600" w14:textId="3A69367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D86572">
        <w:t>3.31.2</w:t>
      </w:r>
      <w:r>
        <w:fldChar w:fldCharType="end"/>
      </w:r>
      <w:r>
        <w:t>.</w:t>
      </w:r>
    </w:p>
    <w:p w14:paraId="360B03B3" w14:textId="318688E5" w:rsidR="00EF4848" w:rsidRDefault="00EF4848" w:rsidP="00EF4848">
      <w:pPr>
        <w:pStyle w:val="Code"/>
      </w:pPr>
      <w:r>
        <w:t xml:space="preserve">  "kind": "section",               # See §</w:t>
      </w:r>
      <w:r>
        <w:fldChar w:fldCharType="begin"/>
      </w:r>
      <w:r>
        <w:instrText xml:space="preserve"> REF _Ref4684078 \r \h </w:instrText>
      </w:r>
      <w:r>
        <w:fldChar w:fldCharType="separate"/>
      </w:r>
      <w:r w:rsidR="00D86572">
        <w:t>3.31.5</w:t>
      </w:r>
      <w:r>
        <w:fldChar w:fldCharType="end"/>
      </w:r>
      <w:r>
        <w:t>.</w:t>
      </w:r>
    </w:p>
    <w:p w14:paraId="1D9850E7" w14:textId="24349E47" w:rsidR="00EF4848" w:rsidRDefault="00EF4848" w:rsidP="00EF4848">
      <w:pPr>
        <w:pStyle w:val="Code"/>
      </w:pPr>
      <w:r>
        <w:t xml:space="preserve">  "name": ".text"                  # See §</w:t>
      </w:r>
      <w:r>
        <w:fldChar w:fldCharType="begin"/>
      </w:r>
      <w:r>
        <w:instrText xml:space="preserve"> REF _Ref4684105 \r \h </w:instrText>
      </w:r>
      <w:r>
        <w:fldChar w:fldCharType="separate"/>
      </w:r>
      <w:r w:rsidR="00D8657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2" w:name="_Ref4683889"/>
      <w:bookmarkStart w:id="713" w:name="_Toc6675452"/>
      <w:r>
        <w:t>baseAddress property</w:t>
      </w:r>
      <w:bookmarkEnd w:id="712"/>
      <w:bookmarkEnd w:id="71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4" w:name="_Ref4684023"/>
      <w:bookmarkStart w:id="715" w:name="_Toc6675453"/>
      <w:r>
        <w:t>offset property</w:t>
      </w:r>
      <w:bookmarkEnd w:id="714"/>
      <w:bookmarkEnd w:id="715"/>
    </w:p>
    <w:p w14:paraId="2D402910" w14:textId="12018B4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86572">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6" w:name="_Toc6675454"/>
      <w:proofErr w:type="spellStart"/>
      <w:r>
        <w:t>fullyQualifiedName</w:t>
      </w:r>
      <w:proofErr w:type="spellEnd"/>
      <w:r>
        <w:t xml:space="preserve"> property</w:t>
      </w:r>
      <w:bookmarkEnd w:id="71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7" w:name="_Ref4684105"/>
      <w:bookmarkStart w:id="718" w:name="_Toc6675455"/>
      <w:r>
        <w:t>name property</w:t>
      </w:r>
      <w:bookmarkEnd w:id="717"/>
      <w:bookmarkEnd w:id="71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9" w:name="_Ref4684078"/>
      <w:bookmarkStart w:id="720" w:name="_Toc6675456"/>
      <w:r>
        <w:lastRenderedPageBreak/>
        <w:t>kind property</w:t>
      </w:r>
      <w:bookmarkEnd w:id="719"/>
      <w:bookmarkEnd w:id="72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1" w:name="_Toc6675457"/>
      <w:r>
        <w:t>index property</w:t>
      </w:r>
      <w:bookmarkEnd w:id="721"/>
    </w:p>
    <w:p w14:paraId="1C033E3A" w14:textId="6F70EB3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D8657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37BFC54C" w:rsidR="008D0759" w:rsidRDefault="008D0759" w:rsidP="008D0759">
      <w:pPr>
        <w:pStyle w:val="Code"/>
      </w:pPr>
      <w:r>
        <w:t>{                                 # A run object (§</w:t>
      </w:r>
      <w:r>
        <w:fldChar w:fldCharType="begin"/>
      </w:r>
      <w:r>
        <w:instrText xml:space="preserve"> REF _Ref493349997 \r \h </w:instrText>
      </w:r>
      <w:r>
        <w:fldChar w:fldCharType="separate"/>
      </w:r>
      <w:r w:rsidR="00D86572">
        <w:t>3.14</w:t>
      </w:r>
      <w:r>
        <w:fldChar w:fldCharType="end"/>
      </w:r>
      <w:r>
        <w:t>).</w:t>
      </w:r>
    </w:p>
    <w:p w14:paraId="2FD047BE" w14:textId="5FCF1107" w:rsidR="008D0759" w:rsidRDefault="008D0759" w:rsidP="008D0759">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w:t>
      </w:r>
      <w:commentRangeStart w:id="722"/>
      <w:commentRangeStart w:id="723"/>
      <w:r>
        <w:t xml:space="preserve">"index": 0,                 </w:t>
      </w:r>
      <w:commentRangeEnd w:id="722"/>
      <w:r w:rsidR="00913B03">
        <w:rPr>
          <w:rStyle w:val="CommentReference"/>
          <w:rFonts w:ascii="Arial" w:hAnsi="Arial"/>
        </w:rPr>
        <w:commentReference w:id="722"/>
      </w:r>
      <w:commentRangeEnd w:id="723"/>
      <w:r w:rsidR="00F063AE">
        <w:rPr>
          <w:rStyle w:val="CommentReference"/>
          <w:rFonts w:ascii="Arial" w:hAnsi="Arial"/>
        </w:rPr>
        <w:commentReference w:id="723"/>
      </w:r>
      <w:r>
        <w:t>#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48F7368E" w:rsidR="008D0759" w:rsidRDefault="008D0759" w:rsidP="008D0759">
      <w:pPr>
        <w:pStyle w:val="Code"/>
      </w:pPr>
      <w:r>
        <w:t>{                                 # A run object (§</w:t>
      </w:r>
      <w:r>
        <w:fldChar w:fldCharType="begin"/>
      </w:r>
      <w:r>
        <w:instrText xml:space="preserve"> REF _Ref493349997 \r \h </w:instrText>
      </w:r>
      <w:r>
        <w:fldChar w:fldCharType="separate"/>
      </w:r>
      <w:r w:rsidR="00D86572">
        <w:t>3.14</w:t>
      </w:r>
      <w:r>
        <w:fldChar w:fldCharType="end"/>
      </w:r>
      <w:r>
        <w:t>).</w:t>
      </w:r>
    </w:p>
    <w:p w14:paraId="32A0F2D6" w14:textId="1FF0184C" w:rsidR="008D0759" w:rsidRDefault="008D0759" w:rsidP="008D075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70604EBA" w14:textId="43C8ACEA" w:rsidR="008D0759" w:rsidRDefault="008D0759" w:rsidP="008D075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2B068391" w14:textId="4B218CE9" w:rsidR="008D0759" w:rsidRDefault="008D0759" w:rsidP="008D0759">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2D26E599" w14:textId="481968A9" w:rsidR="008D0759" w:rsidRDefault="008D0759" w:rsidP="008D0759">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477040BD" w14:textId="160F8AFC" w:rsidR="008D0759" w:rsidRDefault="008D0759" w:rsidP="008D0759">
      <w:pPr>
        <w:pStyle w:val="Code"/>
      </w:pPr>
      <w:r>
        <w:lastRenderedPageBreak/>
        <w:t xml:space="preserve">          "physicalLocation": {   # See §.</w:t>
      </w:r>
      <w:r>
        <w:fldChar w:fldCharType="begin"/>
      </w:r>
      <w:r>
        <w:instrText xml:space="preserve"> REF _Ref493477623 \r \h </w:instrText>
      </w:r>
      <w:r>
        <w:fldChar w:fldCharType="separate"/>
      </w:r>
      <w:r w:rsidR="00D86572">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B30AC35"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40CE599A" w:rsidR="00EF4994" w:rsidRDefault="00EF4994" w:rsidP="00EF4994">
      <w:pPr>
        <w:pStyle w:val="Code"/>
      </w:pPr>
      <w:r>
        <w:t>{                                 # A run object (§</w:t>
      </w:r>
      <w:r>
        <w:fldChar w:fldCharType="begin"/>
      </w:r>
      <w:r>
        <w:instrText xml:space="preserve"> REF _Ref493349997 \r \h </w:instrText>
      </w:r>
      <w:r>
        <w:fldChar w:fldCharType="separate"/>
      </w:r>
      <w:r w:rsidR="00D86572">
        <w:t>3.14</w:t>
      </w:r>
      <w:r>
        <w:fldChar w:fldCharType="end"/>
      </w:r>
      <w:r>
        <w:t>).</w:t>
      </w:r>
    </w:p>
    <w:p w14:paraId="6B35BAB3" w14:textId="6D80A64B" w:rsidR="00EF4994" w:rsidRDefault="00EF4994" w:rsidP="00EF4994">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7484251" w14:textId="56B9387E" w:rsidR="00EF4994" w:rsidRDefault="00EF4994" w:rsidP="00EF4994">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7A24D671" w14:textId="4D3191AB" w:rsidR="00EF4994" w:rsidRDefault="00EF4994" w:rsidP="00EF4994">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7243B604" w14:textId="0FA3CDDB" w:rsidR="00EF4994" w:rsidRDefault="00EF4994" w:rsidP="00EF4994">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2AAAB928" w14:textId="65058B0C" w:rsidR="00EF4994" w:rsidRDefault="00EF4994" w:rsidP="00EF4994">
      <w:pPr>
        <w:pStyle w:val="Code"/>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BE9B158"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24" w:name="_Ref4685900"/>
      <w:bookmarkStart w:id="725" w:name="_Toc6675458"/>
      <w:proofErr w:type="spellStart"/>
      <w:r>
        <w:t>parentIndex</w:t>
      </w:r>
      <w:proofErr w:type="spellEnd"/>
      <w:r>
        <w:t xml:space="preserve"> property</w:t>
      </w:r>
      <w:bookmarkEnd w:id="724"/>
      <w:bookmarkEnd w:id="725"/>
    </w:p>
    <w:p w14:paraId="43D6A9F5" w14:textId="76A0046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D8657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26" w:name="_Ref493404505"/>
      <w:bookmarkStart w:id="727" w:name="_Toc6675459"/>
      <w:bookmarkEnd w:id="705"/>
      <w:proofErr w:type="spellStart"/>
      <w:r>
        <w:lastRenderedPageBreak/>
        <w:t>logicalLocation</w:t>
      </w:r>
      <w:proofErr w:type="spellEnd"/>
      <w:r>
        <w:t xml:space="preserve"> object</w:t>
      </w:r>
      <w:bookmarkEnd w:id="726"/>
      <w:bookmarkEnd w:id="727"/>
    </w:p>
    <w:p w14:paraId="479717FF" w14:textId="2760154A" w:rsidR="006E546E" w:rsidRDefault="006E546E" w:rsidP="006E546E">
      <w:pPr>
        <w:pStyle w:val="Heading3"/>
      </w:pPr>
      <w:bookmarkStart w:id="728" w:name="_Toc6675460"/>
      <w:r>
        <w:t>General</w:t>
      </w:r>
      <w:bookmarkEnd w:id="72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F4576A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D86572">
        <w:t>3.27.3</w:t>
      </w:r>
      <w:r w:rsidR="00376618">
        <w:fldChar w:fldCharType="end"/>
      </w:r>
      <w:r w:rsidR="00376618">
        <w:t>)</w:t>
      </w:r>
      <w:r>
        <w:t>.</w:t>
      </w:r>
    </w:p>
    <w:p w14:paraId="54921F14" w14:textId="6F971490" w:rsidR="009151D4" w:rsidRDefault="009151D4" w:rsidP="009151D4">
      <w:pPr>
        <w:pStyle w:val="Heading3"/>
      </w:pPr>
      <w:bookmarkStart w:id="729" w:name="_Toc6675461"/>
      <w:r>
        <w:t>Constraints</w:t>
      </w:r>
      <w:bookmarkEnd w:id="729"/>
    </w:p>
    <w:p w14:paraId="2CDCE830" w14:textId="6360E6BD"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86572">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D86572">
        <w:t>3.32.6</w:t>
      </w:r>
      <w:r>
        <w:fldChar w:fldCharType="end"/>
      </w:r>
      <w:r>
        <w:t xml:space="preserve">) </w:t>
      </w:r>
      <w:r>
        <w:rPr>
          <w:b/>
        </w:rPr>
        <w:t>SHALL</w:t>
      </w:r>
      <w:r>
        <w:t xml:space="preserve"> be present; they</w:t>
      </w:r>
      <w:r>
        <w:rPr>
          <w:b/>
        </w:rPr>
        <w:t xml:space="preserve"> MAY </w:t>
      </w:r>
      <w:r>
        <w:t>both be present.</w:t>
      </w:r>
    </w:p>
    <w:p w14:paraId="11FCDDFD" w14:textId="436810AD"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0" w:name="_Ref514248023"/>
      <w:bookmarkStart w:id="731" w:name="_Toc6675462"/>
      <w:r>
        <w:t>Logical location naming rules</w:t>
      </w:r>
      <w:bookmarkEnd w:id="730"/>
      <w:bookmarkEnd w:id="7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1A049D"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D86572">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lastRenderedPageBreak/>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2" w:name="_Ref514247682"/>
      <w:bookmarkStart w:id="733" w:name="_Toc6675463"/>
      <w:r>
        <w:t>name property</w:t>
      </w:r>
      <w:bookmarkEnd w:id="732"/>
      <w:bookmarkEnd w:id="73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AF44E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6572">
        <w:t>3.32.3</w:t>
      </w:r>
      <w:r w:rsidR="0024214F">
        <w:fldChar w:fldCharType="end"/>
      </w:r>
      <w:r w:rsidR="0024214F">
        <w:t>.</w:t>
      </w:r>
    </w:p>
    <w:p w14:paraId="6D79E424" w14:textId="0E75C0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D86572">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ED9D2EA"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D86572">
        <w:t>3.32.6</w:t>
      </w:r>
      <w:r>
        <w:fldChar w:fldCharType="end"/>
      </w:r>
      <w:r>
        <w:t>.</w:t>
      </w:r>
    </w:p>
    <w:p w14:paraId="5AA444E4" w14:textId="01E51D8A" w:rsidR="006A539D" w:rsidRDefault="006A539D" w:rsidP="00BA28C3">
      <w:pPr>
        <w:pStyle w:val="Code"/>
      </w:pPr>
      <w:r>
        <w:t xml:space="preserve">  "kind": "function"                   # See §</w:t>
      </w:r>
      <w:r>
        <w:fldChar w:fldCharType="begin"/>
      </w:r>
      <w:r>
        <w:instrText xml:space="preserve"> REF _Ref513195445 \r \h </w:instrText>
      </w:r>
      <w:r>
        <w:fldChar w:fldCharType="separate"/>
      </w:r>
      <w:r w:rsidR="00D86572">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4" w:name="_Ref3453348"/>
      <w:bookmarkStart w:id="735" w:name="_Toc6675464"/>
      <w:r>
        <w:t>index property</w:t>
      </w:r>
      <w:bookmarkEnd w:id="734"/>
      <w:bookmarkEnd w:id="735"/>
    </w:p>
    <w:p w14:paraId="56BE2BA9" w14:textId="1680413E"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103FF73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AC78B7B" w14:textId="6AD65EDB" w:rsidR="00262B6F" w:rsidRDefault="00262B6F" w:rsidP="00262B6F">
      <w:pPr>
        <w:pStyle w:val="Heading3"/>
      </w:pPr>
      <w:bookmarkStart w:id="736" w:name="_Ref513194876"/>
      <w:bookmarkStart w:id="737" w:name="_Toc6675465"/>
      <w:proofErr w:type="spellStart"/>
      <w:r>
        <w:lastRenderedPageBreak/>
        <w:t>fullyQualifiedName</w:t>
      </w:r>
      <w:proofErr w:type="spellEnd"/>
      <w:r>
        <w:t xml:space="preserve"> property</w:t>
      </w:r>
      <w:bookmarkEnd w:id="736"/>
      <w:bookmarkEnd w:id="737"/>
    </w:p>
    <w:p w14:paraId="0F5707EB" w14:textId="6FAA216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6572">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lastRenderedPageBreak/>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BF93B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6572">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38" w:name="_Ref5012652"/>
      <w:bookmarkStart w:id="739" w:name="_Toc6675466"/>
      <w:proofErr w:type="spellStart"/>
      <w:r>
        <w:t>decoratedName</w:t>
      </w:r>
      <w:proofErr w:type="spellEnd"/>
      <w:r>
        <w:t xml:space="preserve"> property</w:t>
      </w:r>
      <w:bookmarkEnd w:id="738"/>
      <w:bookmarkEnd w:id="73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40" w:name="_Ref513195445"/>
      <w:bookmarkStart w:id="741" w:name="_Toc6675467"/>
      <w:r>
        <w:t>kind property</w:t>
      </w:r>
      <w:bookmarkEnd w:id="740"/>
      <w:bookmarkEnd w:id="741"/>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077C6D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86572">
        <w:t>3.14</w:t>
      </w:r>
      <w:r>
        <w:fldChar w:fldCharType="end"/>
      </w:r>
      <w:r>
        <w:t>)</w:t>
      </w:r>
    </w:p>
    <w:p w14:paraId="310DEFB3" w14:textId="2AB431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6572">
        <w:t>3.14.22</w:t>
      </w:r>
      <w:r>
        <w:fldChar w:fldCharType="end"/>
      </w:r>
      <w:r>
        <w:t>.</w:t>
      </w:r>
    </w:p>
    <w:p w14:paraId="7EB16C28" w14:textId="4F71853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86572">
        <w:t>3.26</w:t>
      </w:r>
      <w:r>
        <w:fldChar w:fldCharType="end"/>
      </w:r>
      <w:r>
        <w:t>).</w:t>
      </w:r>
    </w:p>
    <w:p w14:paraId="778F3B54" w14:textId="6DC2C80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86572">
        <w:t>3.26.12</w:t>
      </w:r>
      <w:r>
        <w:fldChar w:fldCharType="end"/>
      </w:r>
      <w:r>
        <w:t>.</w:t>
      </w:r>
    </w:p>
    <w:p w14:paraId="4CE40F02" w14:textId="56C03A4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86572">
        <w:t>3.27</w:t>
      </w:r>
      <w:r>
        <w:fldChar w:fldCharType="end"/>
      </w:r>
      <w:r>
        <w:t>).</w:t>
      </w:r>
    </w:p>
    <w:p w14:paraId="37C76C7C" w14:textId="4319A50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86572">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C0B5846"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2FBE306B" w14:textId="241455F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D616C9" w:rsidR="002145B8" w:rsidRDefault="002145B8" w:rsidP="002145B8">
      <w:pPr>
        <w:pStyle w:val="Code"/>
      </w:pPr>
      <w:r>
        <w:t>{                                 # A run object (§</w:t>
      </w:r>
      <w:r>
        <w:fldChar w:fldCharType="begin"/>
      </w:r>
      <w:r>
        <w:instrText xml:space="preserve"> REF _Ref493349997 \r \h </w:instrText>
      </w:r>
      <w:r>
        <w:fldChar w:fldCharType="separate"/>
      </w:r>
      <w:r w:rsidR="00D86572">
        <w:t>3.14</w:t>
      </w:r>
      <w:r>
        <w:fldChar w:fldCharType="end"/>
      </w:r>
      <w:r>
        <w:t>)</w:t>
      </w:r>
    </w:p>
    <w:p w14:paraId="769B254C" w14:textId="5F78F5E0" w:rsidR="002145B8" w:rsidRDefault="002145B8" w:rsidP="002145B8">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38F2DB42" w14:textId="6E3FB98B" w:rsidR="002145B8" w:rsidRDefault="002145B8" w:rsidP="002145B8">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57D23630" w14:textId="1E3C2D24" w:rsidR="002145B8" w:rsidRDefault="002145B8" w:rsidP="002145B8">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3675A6A8" w14:textId="5D8688B7" w:rsidR="002145B8" w:rsidRDefault="002145B8" w:rsidP="002145B8">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01E8334C" w14:textId="2C526F8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86572">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F82663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4AFB7C5A" w14:textId="09A95A64"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2" w:name="_Ref530059029"/>
      <w:bookmarkStart w:id="743" w:name="_Toc6675468"/>
      <w:proofErr w:type="spellStart"/>
      <w:r>
        <w:t>parentIndex</w:t>
      </w:r>
      <w:proofErr w:type="spellEnd"/>
      <w:r>
        <w:t xml:space="preserve"> </w:t>
      </w:r>
      <w:r w:rsidR="006E546E">
        <w:t>property</w:t>
      </w:r>
      <w:bookmarkEnd w:id="742"/>
      <w:bookmarkEnd w:id="743"/>
    </w:p>
    <w:p w14:paraId="765BBE49" w14:textId="111C60C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CA12BE3" w:rsidR="006A539D" w:rsidRDefault="006A539D" w:rsidP="006A539D">
      <w:pPr>
        <w:pStyle w:val="Code"/>
      </w:pPr>
      <w:r>
        <w:t>{                                            # A run object (§</w:t>
      </w:r>
      <w:r>
        <w:fldChar w:fldCharType="begin"/>
      </w:r>
      <w:r>
        <w:instrText xml:space="preserve"> REF _Ref493349997 \r \h </w:instrText>
      </w:r>
      <w:r>
        <w:fldChar w:fldCharType="separate"/>
      </w:r>
      <w:r w:rsidR="00D86572">
        <w:t>3.14</w:t>
      </w:r>
      <w:r>
        <w:fldChar w:fldCharType="end"/>
      </w:r>
      <w:r>
        <w:t>).</w:t>
      </w:r>
    </w:p>
    <w:p w14:paraId="24B97B6F" w14:textId="08E792D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D86572">
        <w:t>3.14.16</w:t>
      </w:r>
      <w:r>
        <w:fldChar w:fldCharType="end"/>
      </w:r>
      <w:r>
        <w:t>.</w:t>
      </w:r>
    </w:p>
    <w:p w14:paraId="7AC12910" w14:textId="77777777" w:rsidR="006A539D" w:rsidRDefault="006A539D" w:rsidP="006A539D">
      <w:pPr>
        <w:pStyle w:val="Code"/>
      </w:pPr>
      <w:r>
        <w:t xml:space="preserve">    {</w:t>
      </w:r>
    </w:p>
    <w:p w14:paraId="5F513F8D" w14:textId="0E1F1FAD" w:rsidR="006A539D" w:rsidRDefault="006A539D" w:rsidP="006A539D">
      <w:pPr>
        <w:pStyle w:val="Code"/>
      </w:pPr>
      <w:r>
        <w:t xml:space="preserve">      "name": "f(void)",                     # See §</w:t>
      </w:r>
      <w:r>
        <w:fldChar w:fldCharType="begin"/>
      </w:r>
      <w:r>
        <w:instrText xml:space="preserve"> REF _Ref514247682 \r \h </w:instrText>
      </w:r>
      <w:r>
        <w:fldChar w:fldCharType="separate"/>
      </w:r>
      <w:r w:rsidR="00D86572">
        <w:t>3.32.4</w:t>
      </w:r>
      <w:r>
        <w:fldChar w:fldCharType="end"/>
      </w:r>
      <w:r>
        <w:t>.</w:t>
      </w:r>
    </w:p>
    <w:p w14:paraId="4AFFDE10" w14:textId="64A9BF08"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D86572">
        <w:t>3.32.6</w:t>
      </w:r>
      <w:r>
        <w:fldChar w:fldCharType="end"/>
      </w:r>
      <w:r>
        <w:t>.</w:t>
      </w:r>
    </w:p>
    <w:p w14:paraId="54F6DD7C" w14:textId="622A7A7D" w:rsidR="006A539D" w:rsidRDefault="006A539D" w:rsidP="006A539D">
      <w:pPr>
        <w:pStyle w:val="Code"/>
      </w:pPr>
      <w:r>
        <w:t xml:space="preserve">      "kind": "function",                    # See §</w:t>
      </w:r>
      <w:r>
        <w:fldChar w:fldCharType="begin"/>
      </w:r>
      <w:r>
        <w:instrText xml:space="preserve"> REF _Ref513195445 \r \h </w:instrText>
      </w:r>
      <w:r>
        <w:fldChar w:fldCharType="separate"/>
      </w:r>
      <w:r w:rsidR="00D86572">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4" w:name="_Ref4398565"/>
      <w:bookmarkStart w:id="745" w:name="_Toc6675469"/>
      <w:r>
        <w:t>suppression object</w:t>
      </w:r>
      <w:bookmarkEnd w:id="744"/>
      <w:bookmarkEnd w:id="745"/>
    </w:p>
    <w:p w14:paraId="52C33F6E" w14:textId="77777777" w:rsidR="00C17C30" w:rsidRDefault="00C17C30" w:rsidP="00C17C30">
      <w:pPr>
        <w:pStyle w:val="Heading3"/>
        <w:numPr>
          <w:ilvl w:val="2"/>
          <w:numId w:val="2"/>
        </w:numPr>
      </w:pPr>
      <w:bookmarkStart w:id="746" w:name="_Toc6675470"/>
      <w:r>
        <w:t>General</w:t>
      </w:r>
      <w:bookmarkEnd w:id="74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7" w:name="_Ref4411684"/>
      <w:bookmarkStart w:id="748" w:name="_Toc6675471"/>
      <w:r>
        <w:t>kind property</w:t>
      </w:r>
      <w:bookmarkEnd w:id="747"/>
      <w:bookmarkEnd w:id="74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9" w:name="_Ref6115260"/>
      <w:bookmarkStart w:id="750" w:name="_Toc6675472"/>
      <w:r>
        <w:t>status property</w:t>
      </w:r>
      <w:bookmarkEnd w:id="749"/>
      <w:bookmarkEnd w:id="75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51" w:name="_Toc6675473"/>
      <w:r>
        <w:t>location property</w:t>
      </w:r>
      <w:bookmarkEnd w:id="751"/>
    </w:p>
    <w:p w14:paraId="568E1E9E" w14:textId="1B52D15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FF74561"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6572">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D86572">
        <w:t>3.27.2</w:t>
      </w:r>
      <w:r>
        <w:fldChar w:fldCharType="end"/>
      </w:r>
      <w:r>
        <w:t>) specifies the location of the suppression attribute in th</w:t>
      </w:r>
      <w:r w:rsidR="004A094E">
        <w:t>at</w:t>
      </w:r>
      <w:r>
        <w:t xml:space="preserve"> </w:t>
      </w:r>
      <w:r w:rsidR="004A094E">
        <w:t>separate</w:t>
      </w:r>
      <w:r>
        <w:t xml:space="preserve"> file.</w:t>
      </w:r>
    </w:p>
    <w:p w14:paraId="351AA4A2" w14:textId="0794A25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w:t>
      </w:r>
    </w:p>
    <w:p w14:paraId="7A7EC839" w14:textId="422F315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D86572">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w:t>
      </w:r>
      <w:r>
        <w:lastRenderedPageBreak/>
        <w:t xml:space="preserve">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52" w:name="_Toc6675474"/>
      <w:proofErr w:type="spellStart"/>
      <w:r>
        <w:t>guid</w:t>
      </w:r>
      <w:proofErr w:type="spellEnd"/>
      <w:r w:rsidR="00895EF2">
        <w:t xml:space="preserve"> property</w:t>
      </w:r>
      <w:bookmarkEnd w:id="752"/>
    </w:p>
    <w:p w14:paraId="50595876" w14:textId="03F3BB66"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3" w:name="_Toc6675475"/>
      <w:r>
        <w:t>justification property</w:t>
      </w:r>
      <w:bookmarkEnd w:id="753"/>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54" w:name="_Ref510008325"/>
      <w:bookmarkStart w:id="755" w:name="_Toc6675476"/>
      <w:proofErr w:type="spellStart"/>
      <w:r>
        <w:t>codeFlow</w:t>
      </w:r>
      <w:proofErr w:type="spellEnd"/>
      <w:r>
        <w:t xml:space="preserve"> object</w:t>
      </w:r>
      <w:bookmarkEnd w:id="754"/>
      <w:bookmarkEnd w:id="755"/>
    </w:p>
    <w:p w14:paraId="507EC364" w14:textId="20C3EC2C" w:rsidR="00B163FF" w:rsidRDefault="00B163FF" w:rsidP="00B163FF">
      <w:pPr>
        <w:pStyle w:val="Heading3"/>
      </w:pPr>
      <w:bookmarkStart w:id="756" w:name="_Ref510009088"/>
      <w:bookmarkStart w:id="757" w:name="_Toc6675477"/>
      <w:r>
        <w:t>General</w:t>
      </w:r>
      <w:bookmarkEnd w:id="756"/>
      <w:bookmarkEnd w:id="757"/>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CC18AD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048B21D6" w14:textId="2205A09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D86572">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184484A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6572">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2A84B41"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D86572">
        <w:t>3.34.3</w:t>
      </w:r>
      <w:r>
        <w:fldChar w:fldCharType="end"/>
      </w:r>
      <w:r>
        <w:t>.</w:t>
      </w:r>
    </w:p>
    <w:p w14:paraId="761FD0DB" w14:textId="6A1ED0B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D86572">
        <w:t>3.35</w:t>
      </w:r>
      <w:r>
        <w:fldChar w:fldCharType="end"/>
      </w:r>
      <w:r>
        <w:t>).</w:t>
      </w:r>
    </w:p>
    <w:p w14:paraId="3D9C5E77" w14:textId="266F3FC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6572">
        <w:t>3.35.2</w:t>
      </w:r>
      <w:r>
        <w:fldChar w:fldCharType="end"/>
      </w:r>
      <w:r>
        <w:t>.</w:t>
      </w:r>
    </w:p>
    <w:p w14:paraId="32E0CD47" w14:textId="19F9967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6572">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7537D3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6572">
        <w:t>3.35.6</w:t>
      </w:r>
      <w:r>
        <w:fldChar w:fldCharType="end"/>
      </w:r>
      <w:r>
        <w:t>.</w:t>
      </w:r>
    </w:p>
    <w:p w14:paraId="7CF1AA49" w14:textId="49136519"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D86572">
        <w:t>3.43</w:t>
      </w:r>
      <w:r>
        <w:fldChar w:fldCharType="end"/>
      </w:r>
      <w:r>
        <w:t>).</w:t>
      </w:r>
    </w:p>
    <w:p w14:paraId="7402E3F3" w14:textId="71C3E93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86572">
        <w:t>3.43.3</w:t>
      </w:r>
      <w:r>
        <w:fldChar w:fldCharType="end"/>
      </w:r>
      <w:r>
        <w:t>.</w:t>
      </w:r>
    </w:p>
    <w:p w14:paraId="5E1EB724" w14:textId="72F69C9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lastRenderedPageBreak/>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E13A0B4"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86572">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9C04C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86572">
        <w:t>3.43.10</w:t>
      </w:r>
      <w:r w:rsidR="00EC5F35">
        <w:fldChar w:fldCharType="end"/>
      </w:r>
      <w:r>
        <w:t>.</w:t>
      </w:r>
    </w:p>
    <w:p w14:paraId="1029380F" w14:textId="6C4EF34F"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86572">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8" w:name="_Ref510008352"/>
      <w:bookmarkStart w:id="759" w:name="_Toc6675478"/>
      <w:r>
        <w:t>message property</w:t>
      </w:r>
      <w:bookmarkEnd w:id="758"/>
      <w:bookmarkEnd w:id="759"/>
    </w:p>
    <w:p w14:paraId="39D6B74B" w14:textId="3F74A5AC"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6572">
        <w:t>3.11</w:t>
      </w:r>
      <w:r>
        <w:fldChar w:fldCharType="end"/>
      </w:r>
      <w:r>
        <w:t>)</w:t>
      </w:r>
      <w:r w:rsidRPr="00AD7FD8">
        <w:t xml:space="preserve"> relevant to the code flow.</w:t>
      </w:r>
    </w:p>
    <w:p w14:paraId="060DD1F9" w14:textId="5E6A402B" w:rsidR="00B163FF" w:rsidRDefault="00B163FF" w:rsidP="00B163FF">
      <w:pPr>
        <w:pStyle w:val="Heading3"/>
      </w:pPr>
      <w:bookmarkStart w:id="760" w:name="_Ref510008358"/>
      <w:bookmarkStart w:id="761" w:name="_Toc6675479"/>
      <w:proofErr w:type="spellStart"/>
      <w:r>
        <w:t>threadFlows</w:t>
      </w:r>
      <w:proofErr w:type="spellEnd"/>
      <w:r>
        <w:t xml:space="preserve"> property</w:t>
      </w:r>
      <w:bookmarkEnd w:id="760"/>
      <w:bookmarkEnd w:id="761"/>
    </w:p>
    <w:p w14:paraId="2D2C91FB" w14:textId="3CB5AC7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2" w:name="_Ref493427364"/>
      <w:bookmarkStart w:id="763" w:name="_Toc6675480"/>
      <w:proofErr w:type="spellStart"/>
      <w:r>
        <w:t>thread</w:t>
      </w:r>
      <w:r w:rsidR="006E546E">
        <w:t>Flow</w:t>
      </w:r>
      <w:proofErr w:type="spellEnd"/>
      <w:r w:rsidR="006E546E">
        <w:t xml:space="preserve"> object</w:t>
      </w:r>
      <w:bookmarkEnd w:id="762"/>
      <w:bookmarkEnd w:id="763"/>
    </w:p>
    <w:p w14:paraId="68EE36AB" w14:textId="336A5D40" w:rsidR="006E546E" w:rsidRDefault="006E546E" w:rsidP="006E546E">
      <w:pPr>
        <w:pStyle w:val="Heading3"/>
      </w:pPr>
      <w:bookmarkStart w:id="764" w:name="_Toc6675481"/>
      <w:r>
        <w:t>General</w:t>
      </w:r>
      <w:bookmarkEnd w:id="7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F50BA8" w:rsidR="00481B7B" w:rsidRDefault="00481B7B" w:rsidP="00AD7FD8">
      <w:r>
        <w:t>For an example, see §</w:t>
      </w:r>
      <w:r>
        <w:fldChar w:fldCharType="begin"/>
      </w:r>
      <w:r>
        <w:instrText xml:space="preserve"> REF _Ref510009088 \r \h </w:instrText>
      </w:r>
      <w:r>
        <w:fldChar w:fldCharType="separate"/>
      </w:r>
      <w:r w:rsidR="00D86572">
        <w:t>3.34.1</w:t>
      </w:r>
      <w:r>
        <w:fldChar w:fldCharType="end"/>
      </w:r>
      <w:r>
        <w:t>.</w:t>
      </w:r>
    </w:p>
    <w:p w14:paraId="47D8E353" w14:textId="0B22E102" w:rsidR="00B163FF" w:rsidRDefault="00B163FF" w:rsidP="00B163FF">
      <w:pPr>
        <w:pStyle w:val="Heading3"/>
      </w:pPr>
      <w:bookmarkStart w:id="765" w:name="_Ref510008395"/>
      <w:bookmarkStart w:id="766" w:name="_Toc6675482"/>
      <w:r>
        <w:t>id property</w:t>
      </w:r>
      <w:bookmarkEnd w:id="765"/>
      <w:bookmarkEnd w:id="766"/>
    </w:p>
    <w:p w14:paraId="39CECB41" w14:textId="5A8BE98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D86572">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7" w:name="_Ref503361742"/>
      <w:bookmarkStart w:id="768" w:name="_Toc6675483"/>
      <w:r>
        <w:lastRenderedPageBreak/>
        <w:t>message property</w:t>
      </w:r>
      <w:bookmarkEnd w:id="767"/>
      <w:bookmarkEnd w:id="768"/>
    </w:p>
    <w:p w14:paraId="3994B882" w14:textId="364FB39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657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9" w:name="_Toc6675484"/>
      <w:proofErr w:type="spellStart"/>
      <w:r>
        <w:t>initialState</w:t>
      </w:r>
      <w:proofErr w:type="spellEnd"/>
      <w:r>
        <w:t xml:space="preserve"> property</w:t>
      </w:r>
      <w:bookmarkEnd w:id="769"/>
    </w:p>
    <w:p w14:paraId="6EE14554" w14:textId="2CDCF942"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D86572">
        <w:t>3.43.9</w:t>
      </w:r>
      <w:r w:rsidR="00363F84">
        <w:fldChar w:fldCharType="end"/>
      </w:r>
      <w:r>
        <w:t>), enables a SARIF viewer to present a debugger-like “watch window” experience as the user traverses a thread flow.</w:t>
      </w:r>
    </w:p>
    <w:p w14:paraId="532DA04D" w14:textId="7508422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D86572">
        <w:t>3.35.5</w:t>
      </w:r>
      <w:r>
        <w:fldChar w:fldCharType="end"/>
      </w:r>
      <w:r>
        <w:t>).</w:t>
      </w:r>
    </w:p>
    <w:p w14:paraId="186B7C52" w14:textId="7D5DB19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86572">
        <w:t>3.43.9</w:t>
      </w:r>
      <w:r w:rsidR="00363F84">
        <w:fldChar w:fldCharType="end"/>
      </w:r>
      <w:r>
        <w:t>.</w:t>
      </w:r>
    </w:p>
    <w:p w14:paraId="7DB439CE" w14:textId="0527CC84" w:rsidR="00F713E9" w:rsidRDefault="00F713E9" w:rsidP="00F713E9">
      <w:pPr>
        <w:pStyle w:val="Heading3"/>
      </w:pPr>
      <w:bookmarkStart w:id="770" w:name="_Ref3538161"/>
      <w:bookmarkStart w:id="771" w:name="_Toc6675485"/>
      <w:proofErr w:type="spellStart"/>
      <w:r>
        <w:t>immutableState</w:t>
      </w:r>
      <w:proofErr w:type="spellEnd"/>
      <w:r>
        <w:t xml:space="preserve"> property</w:t>
      </w:r>
      <w:bookmarkEnd w:id="770"/>
      <w:bookmarkEnd w:id="771"/>
    </w:p>
    <w:p w14:paraId="30E38B3C" w14:textId="7E03F34B"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2" w:name="_Ref510008412"/>
      <w:bookmarkStart w:id="773" w:name="_Toc6675486"/>
      <w:r>
        <w:t>locations property</w:t>
      </w:r>
      <w:bookmarkEnd w:id="772"/>
      <w:bookmarkEnd w:id="773"/>
    </w:p>
    <w:p w14:paraId="648A48EB" w14:textId="338C6C2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86572">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4" w:name="_Ref511819945"/>
      <w:bookmarkStart w:id="775" w:name="_Toc6675487"/>
      <w:r>
        <w:t>graph object</w:t>
      </w:r>
      <w:bookmarkEnd w:id="774"/>
      <w:bookmarkEnd w:id="775"/>
    </w:p>
    <w:p w14:paraId="79771063" w14:textId="13A3DA96" w:rsidR="00CD4F20" w:rsidRDefault="00CD4F20" w:rsidP="00CD4F20">
      <w:pPr>
        <w:pStyle w:val="Heading3"/>
      </w:pPr>
      <w:bookmarkStart w:id="776" w:name="_Toc6675488"/>
      <w:r>
        <w:t>General</w:t>
      </w:r>
      <w:bookmarkEnd w:id="776"/>
    </w:p>
    <w:p w14:paraId="0FCD96E1" w14:textId="040EA67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D8657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D86572">
        <w:t>3.26.19</w:t>
      </w:r>
      <w:r>
        <w:fldChar w:fldCharType="end"/>
      </w:r>
      <w:r>
        <w:t>).</w:t>
      </w:r>
    </w:p>
    <w:p w14:paraId="1005630B" w14:textId="3538BA2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4CED9B1B" w14:textId="3DF0F7A6" w:rsidR="00CD4F20" w:rsidRDefault="00CD4F20" w:rsidP="00CD4F20">
      <w:pPr>
        <w:pStyle w:val="Heading3"/>
      </w:pPr>
      <w:bookmarkStart w:id="777" w:name="_Toc6675489"/>
      <w:r>
        <w:t>description property</w:t>
      </w:r>
      <w:bookmarkEnd w:id="777"/>
    </w:p>
    <w:p w14:paraId="60597691" w14:textId="04B5AA4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w:t>
      </w:r>
    </w:p>
    <w:p w14:paraId="63CE6EE1" w14:textId="254DFD0E" w:rsidR="00CD4F20" w:rsidRDefault="00CD4F20" w:rsidP="00CD4F20">
      <w:pPr>
        <w:pStyle w:val="Heading3"/>
      </w:pPr>
      <w:bookmarkStart w:id="778" w:name="_Ref511823242"/>
      <w:bookmarkStart w:id="779" w:name="_Toc6675490"/>
      <w:r>
        <w:lastRenderedPageBreak/>
        <w:t>nodes property</w:t>
      </w:r>
      <w:bookmarkEnd w:id="778"/>
      <w:bookmarkEnd w:id="779"/>
    </w:p>
    <w:p w14:paraId="3BF1C872" w14:textId="178613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which represent the nodes of the graph.</w:t>
      </w:r>
    </w:p>
    <w:p w14:paraId="660381CB" w14:textId="2915D5F8" w:rsidR="00CD4F20" w:rsidRDefault="00CD4F20" w:rsidP="00CD4F20">
      <w:pPr>
        <w:pStyle w:val="Heading3"/>
      </w:pPr>
      <w:bookmarkStart w:id="780" w:name="_Ref511823263"/>
      <w:bookmarkStart w:id="781" w:name="_Toc6675491"/>
      <w:r>
        <w:t>edges property</w:t>
      </w:r>
      <w:bookmarkEnd w:id="780"/>
      <w:bookmarkEnd w:id="781"/>
    </w:p>
    <w:p w14:paraId="45BE5533" w14:textId="6C5B863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which represent the edges of the graph.</w:t>
      </w:r>
    </w:p>
    <w:p w14:paraId="231DDD9A" w14:textId="6EFC334D" w:rsidR="00CD4F20" w:rsidRDefault="00CD4F20" w:rsidP="00CD4F20">
      <w:pPr>
        <w:pStyle w:val="Heading2"/>
      </w:pPr>
      <w:bookmarkStart w:id="782" w:name="_Ref511821868"/>
      <w:bookmarkStart w:id="783" w:name="_Toc6675492"/>
      <w:r>
        <w:t>node object</w:t>
      </w:r>
      <w:bookmarkEnd w:id="782"/>
      <w:bookmarkEnd w:id="783"/>
    </w:p>
    <w:p w14:paraId="5C490915" w14:textId="5A0DD1FC" w:rsidR="00CD4F20" w:rsidRDefault="00CD4F20" w:rsidP="00CD4F20">
      <w:pPr>
        <w:pStyle w:val="Heading3"/>
      </w:pPr>
      <w:bookmarkStart w:id="784" w:name="_Toc6675493"/>
      <w:r>
        <w:t>General</w:t>
      </w:r>
      <w:bookmarkEnd w:id="784"/>
    </w:p>
    <w:p w14:paraId="5F3D946D" w14:textId="289E530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6572">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85" w:name="_Ref511822118"/>
      <w:bookmarkStart w:id="786" w:name="_Toc6675494"/>
      <w:r>
        <w:t>id property</w:t>
      </w:r>
      <w:bookmarkEnd w:id="785"/>
      <w:bookmarkEnd w:id="786"/>
    </w:p>
    <w:p w14:paraId="3A12B52F" w14:textId="558ED66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3DB9E9D"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27EC8247" w14:textId="76E61D25"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06C28C8"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7" w:name="_Toc6675495"/>
      <w:r>
        <w:t>label property</w:t>
      </w:r>
      <w:bookmarkEnd w:id="787"/>
    </w:p>
    <w:p w14:paraId="5AE47AC0" w14:textId="659F0D3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node.</w:t>
      </w:r>
    </w:p>
    <w:p w14:paraId="4E017FF4" w14:textId="21BB0F35" w:rsidR="00CD4F20" w:rsidRDefault="00CD4F20" w:rsidP="00CD4F20">
      <w:pPr>
        <w:pStyle w:val="Heading3"/>
      </w:pPr>
      <w:bookmarkStart w:id="788" w:name="_Toc6675496"/>
      <w:r>
        <w:t>location property</w:t>
      </w:r>
      <w:bookmarkEnd w:id="788"/>
    </w:p>
    <w:p w14:paraId="20431782" w14:textId="2CB1B17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associated with the node.</w:t>
      </w:r>
    </w:p>
    <w:p w14:paraId="6D80BEE2" w14:textId="61FB435B" w:rsidR="00310D73" w:rsidRDefault="00310D73" w:rsidP="00310D73">
      <w:pPr>
        <w:pStyle w:val="Heading3"/>
      </w:pPr>
      <w:bookmarkStart w:id="789" w:name="_Ref515547420"/>
      <w:bookmarkStart w:id="790" w:name="_Toc6675497"/>
      <w:r>
        <w:lastRenderedPageBreak/>
        <w:t>children property</w:t>
      </w:r>
      <w:bookmarkEnd w:id="789"/>
      <w:bookmarkEnd w:id="790"/>
    </w:p>
    <w:p w14:paraId="5105ACEB" w14:textId="70D7C1E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657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91" w:name="_Ref511821891"/>
      <w:bookmarkStart w:id="792" w:name="_Toc6675498"/>
      <w:r>
        <w:t>edge object</w:t>
      </w:r>
      <w:bookmarkEnd w:id="791"/>
      <w:bookmarkEnd w:id="792"/>
    </w:p>
    <w:p w14:paraId="78AF70AE" w14:textId="37DDAA2D" w:rsidR="00CD4F20" w:rsidRDefault="00CD4F20" w:rsidP="00CD4F20">
      <w:pPr>
        <w:pStyle w:val="Heading3"/>
      </w:pPr>
      <w:bookmarkStart w:id="793" w:name="_Toc6675499"/>
      <w:r>
        <w:t>General</w:t>
      </w:r>
      <w:bookmarkEnd w:id="79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794" w:name="_Ref511823280"/>
      <w:bookmarkStart w:id="795" w:name="_Toc6675500"/>
      <w:r>
        <w:t>id property</w:t>
      </w:r>
      <w:bookmarkEnd w:id="794"/>
      <w:bookmarkEnd w:id="795"/>
    </w:p>
    <w:p w14:paraId="5747D78D" w14:textId="1AEB0B01" w:rsidR="00380A89" w:rsidRPr="00380A89" w:rsidRDefault="00380A89" w:rsidP="00380A89">
      <w:bookmarkStart w:id="7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6"/>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797" w:name="_Toc6675501"/>
      <w:r>
        <w:t>label property</w:t>
      </w:r>
      <w:bookmarkEnd w:id="797"/>
    </w:p>
    <w:p w14:paraId="2E237F87" w14:textId="02B1FFD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edge.</w:t>
      </w:r>
    </w:p>
    <w:p w14:paraId="4FD0229C" w14:textId="1F2B6CFF" w:rsidR="00CD4F20" w:rsidRDefault="00CD4F20" w:rsidP="00CD4F20">
      <w:pPr>
        <w:pStyle w:val="Heading3"/>
      </w:pPr>
      <w:bookmarkStart w:id="798" w:name="_Ref511822214"/>
      <w:bookmarkStart w:id="799" w:name="_Toc6675502"/>
      <w:r>
        <w:t>sourceNodeId property</w:t>
      </w:r>
      <w:bookmarkEnd w:id="798"/>
      <w:bookmarkEnd w:id="799"/>
    </w:p>
    <w:p w14:paraId="4F1F1502" w14:textId="4461689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bookmarkEnd w:id="800"/>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A0B7A06"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4DF7DD5F" w14:textId="5509C767"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D10768C"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95F57E" w:rsidR="00310D73" w:rsidRDefault="00310D73" w:rsidP="00310D73">
      <w:pPr>
        <w:pStyle w:val="Code"/>
      </w:pPr>
      <w:r>
        <w:t xml:space="preserve">  "edges": [                  # See §</w:t>
      </w:r>
      <w:r>
        <w:fldChar w:fldCharType="begin"/>
      </w:r>
      <w:r>
        <w:instrText xml:space="preserve"> REF _Ref511823263 \r \h </w:instrText>
      </w:r>
      <w:r>
        <w:fldChar w:fldCharType="separate"/>
      </w:r>
      <w:r w:rsidR="00D86572">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1" w:name="_Ref511823298"/>
      <w:bookmarkStart w:id="802" w:name="_Toc6675503"/>
      <w:r>
        <w:lastRenderedPageBreak/>
        <w:t>targetNodeId property</w:t>
      </w:r>
      <w:bookmarkEnd w:id="801"/>
      <w:bookmarkEnd w:id="802"/>
    </w:p>
    <w:p w14:paraId="09C99A58" w14:textId="4A0645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86572">
        <w:t>3.38.4</w:t>
      </w:r>
      <w:r>
        <w:fldChar w:fldCharType="end"/>
      </w:r>
      <w:r>
        <w:t>).</w:t>
      </w:r>
    </w:p>
    <w:p w14:paraId="0230A766" w14:textId="5CB74BEC" w:rsidR="00CD4F20" w:rsidRDefault="00CD4F20" w:rsidP="00CD4F20">
      <w:pPr>
        <w:pStyle w:val="Heading2"/>
      </w:pPr>
      <w:bookmarkStart w:id="803" w:name="_Ref511819971"/>
      <w:bookmarkStart w:id="804" w:name="_Toc6675504"/>
      <w:r>
        <w:t>graphTraversal object</w:t>
      </w:r>
      <w:bookmarkEnd w:id="803"/>
      <w:bookmarkEnd w:id="804"/>
    </w:p>
    <w:p w14:paraId="7EE87AC4" w14:textId="2D601D1D" w:rsidR="00CD4F20" w:rsidRDefault="00CD4F20" w:rsidP="00CD4F20">
      <w:pPr>
        <w:pStyle w:val="Heading3"/>
      </w:pPr>
      <w:bookmarkStart w:id="805" w:name="_Toc6675505"/>
      <w:r>
        <w:t>General</w:t>
      </w:r>
      <w:bookmarkEnd w:id="805"/>
    </w:p>
    <w:p w14:paraId="5B499FB9" w14:textId="443DE98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86572">
        <w:t>3.40</w:t>
      </w:r>
      <w:r>
        <w:fldChar w:fldCharType="end"/>
      </w:r>
      <w:r>
        <w:t>). For an example, see §</w:t>
      </w:r>
      <w:r>
        <w:fldChar w:fldCharType="begin"/>
      </w:r>
      <w:r>
        <w:instrText xml:space="preserve"> REF _Ref511822614 \r \h </w:instrText>
      </w:r>
      <w:r>
        <w:fldChar w:fldCharType="separate"/>
      </w:r>
      <w:r w:rsidR="00D86572">
        <w:t>3.39.8</w:t>
      </w:r>
      <w:r>
        <w:fldChar w:fldCharType="end"/>
      </w:r>
      <w:r>
        <w:t>.</w:t>
      </w:r>
    </w:p>
    <w:p w14:paraId="1349E293" w14:textId="77777777" w:rsidR="00BC786F" w:rsidRDefault="00BC786F" w:rsidP="00BC786F">
      <w:pPr>
        <w:pStyle w:val="Heading3"/>
        <w:numPr>
          <w:ilvl w:val="2"/>
          <w:numId w:val="2"/>
        </w:numPr>
      </w:pPr>
      <w:bookmarkStart w:id="806" w:name="_Toc6675506"/>
      <w:r>
        <w:t>Constraints</w:t>
      </w:r>
      <w:bookmarkEnd w:id="806"/>
    </w:p>
    <w:p w14:paraId="1485D328" w14:textId="6490014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D86572">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D86572">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7" w:name="_Ref3036149"/>
      <w:bookmarkStart w:id="808" w:name="_Toc6675507"/>
      <w:proofErr w:type="spellStart"/>
      <w:r>
        <w:t>resultGraphIndex</w:t>
      </w:r>
      <w:proofErr w:type="spellEnd"/>
      <w:r>
        <w:t xml:space="preserve"> property</w:t>
      </w:r>
      <w:bookmarkEnd w:id="807"/>
      <w:bookmarkEnd w:id="808"/>
    </w:p>
    <w:p w14:paraId="119E4B0D" w14:textId="6D01C20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D8657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9" w:name="_Ref3036155"/>
      <w:bookmarkStart w:id="810" w:name="_Toc6675508"/>
      <w:proofErr w:type="spellStart"/>
      <w:r>
        <w:t>runGraphIndex</w:t>
      </w:r>
      <w:proofErr w:type="spellEnd"/>
      <w:r>
        <w:t xml:space="preserve"> property</w:t>
      </w:r>
      <w:bookmarkEnd w:id="809"/>
      <w:bookmarkEnd w:id="810"/>
    </w:p>
    <w:p w14:paraId="52E2163D" w14:textId="4CCC0D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D8657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1" w:name="_Toc6675509"/>
      <w:r>
        <w:t>description property</w:t>
      </w:r>
      <w:bookmarkEnd w:id="811"/>
    </w:p>
    <w:p w14:paraId="00450671" w14:textId="21FB983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 traversal.</w:t>
      </w:r>
    </w:p>
    <w:p w14:paraId="1B078DE3" w14:textId="453A53D8" w:rsidR="00CD4F20" w:rsidRDefault="00CD4F20" w:rsidP="00CD4F20">
      <w:pPr>
        <w:pStyle w:val="Heading3"/>
      </w:pPr>
      <w:bookmarkStart w:id="812" w:name="_Ref511823179"/>
      <w:bookmarkStart w:id="813" w:name="_Toc6675510"/>
      <w:proofErr w:type="spellStart"/>
      <w:r>
        <w:t>initialState</w:t>
      </w:r>
      <w:proofErr w:type="spellEnd"/>
      <w:r>
        <w:t xml:space="preserve"> property</w:t>
      </w:r>
      <w:bookmarkEnd w:id="812"/>
      <w:bookmarkEnd w:id="813"/>
    </w:p>
    <w:p w14:paraId="0DAFE5D2" w14:textId="29EF1DE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 enables a SARIF viewer to present a debugger-like “watch window” experience as the user traverses a graph.</w:t>
      </w:r>
    </w:p>
    <w:p w14:paraId="6B02BBBD" w14:textId="0768167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D86572">
        <w:t>3.39.7</w:t>
      </w:r>
      <w:r w:rsidR="00336FF3">
        <w:fldChar w:fldCharType="end"/>
      </w:r>
      <w:r>
        <w:t>).</w:t>
      </w:r>
    </w:p>
    <w:p w14:paraId="69AF54AA" w14:textId="7E2D515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86572">
        <w:t>3.43.9</w:t>
      </w:r>
      <w:r w:rsidR="00363F84">
        <w:fldChar w:fldCharType="end"/>
      </w:r>
      <w:r>
        <w:t>.</w:t>
      </w:r>
    </w:p>
    <w:p w14:paraId="3A691D2D" w14:textId="5DA3422D" w:rsidR="002700D3" w:rsidRDefault="002700D3" w:rsidP="002700D3">
      <w:pPr>
        <w:pStyle w:val="Heading3"/>
      </w:pPr>
      <w:bookmarkStart w:id="814" w:name="_Ref3538436"/>
      <w:bookmarkStart w:id="815" w:name="_Toc6675511"/>
      <w:proofErr w:type="spellStart"/>
      <w:r>
        <w:t>immutableState</w:t>
      </w:r>
      <w:proofErr w:type="spellEnd"/>
      <w:r>
        <w:t xml:space="preserve"> property</w:t>
      </w:r>
      <w:bookmarkEnd w:id="814"/>
      <w:bookmarkEnd w:id="815"/>
    </w:p>
    <w:p w14:paraId="5B2EAB36" w14:textId="5A503D3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6" w:name="_Ref511822614"/>
      <w:bookmarkStart w:id="817" w:name="_Toc6675512"/>
      <w:r>
        <w:t>edgeTraversals property</w:t>
      </w:r>
      <w:bookmarkEnd w:id="816"/>
      <w:bookmarkEnd w:id="817"/>
    </w:p>
    <w:p w14:paraId="044B1D53" w14:textId="250775C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86572">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3BEC2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D86572">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w:t>
      </w:r>
    </w:p>
    <w:p w14:paraId="4808B3B4" w14:textId="192361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10E2D789" w14:textId="454F52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69735FC2" w14:textId="6BA99E3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2D97EC95" w14:textId="68077F2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6572">
        <w:t>3.36.3</w:t>
      </w:r>
      <w:r>
        <w:fldChar w:fldCharType="end"/>
      </w:r>
      <w:r>
        <w:t>.</w:t>
      </w:r>
    </w:p>
    <w:p w14:paraId="385BE8FF" w14:textId="50511EA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6572">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E5216D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6572">
        <w:t>3.36.4</w:t>
      </w:r>
      <w:r>
        <w:fldChar w:fldCharType="end"/>
      </w:r>
      <w:r>
        <w:t>.</w:t>
      </w:r>
    </w:p>
    <w:p w14:paraId="3AE21EC0" w14:textId="7D80230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6572">
        <w:t>3.38</w:t>
      </w:r>
      <w:r>
        <w:fldChar w:fldCharType="end"/>
      </w:r>
      <w:r>
        <w:t>).</w:t>
      </w:r>
    </w:p>
    <w:p w14:paraId="0FC27E06" w14:textId="3D9982F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6572">
        <w:t>3.38.2</w:t>
      </w:r>
      <w:r>
        <w:fldChar w:fldCharType="end"/>
      </w:r>
      <w:r>
        <w:t>.</w:t>
      </w:r>
    </w:p>
    <w:p w14:paraId="33697097" w14:textId="21F707C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86572">
        <w:t>3.38.4</w:t>
      </w:r>
      <w:r>
        <w:fldChar w:fldCharType="end"/>
      </w:r>
      <w:r>
        <w:t>.</w:t>
      </w:r>
    </w:p>
    <w:p w14:paraId="6F112479" w14:textId="1FADB59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86572">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498502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52989359" w14:textId="4831CEB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42598F9A" w14:textId="26BA4CE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D86572">
        <w:t>3.39.3</w:t>
      </w:r>
      <w:r w:rsidR="00BC786F">
        <w:fldChar w:fldCharType="end"/>
      </w:r>
      <w:r>
        <w:t>.</w:t>
      </w:r>
    </w:p>
    <w:p w14:paraId="00E6F1B9" w14:textId="77777777" w:rsidR="009D3174" w:rsidRDefault="009D3174" w:rsidP="002D65F3">
      <w:pPr>
        <w:pStyle w:val="Code"/>
      </w:pPr>
    </w:p>
    <w:p w14:paraId="36D3F377" w14:textId="42423B8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D86572">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29CB61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86572">
        <w:t>3.39.8</w:t>
      </w:r>
      <w:r>
        <w:fldChar w:fldCharType="end"/>
      </w:r>
      <w:r>
        <w:t>.</w:t>
      </w:r>
    </w:p>
    <w:p w14:paraId="741740FA" w14:textId="3A4018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86572">
        <w:t>3.40</w:t>
      </w:r>
      <w:r>
        <w:fldChar w:fldCharType="end"/>
      </w:r>
      <w:r>
        <w:t>).</w:t>
      </w:r>
    </w:p>
    <w:p w14:paraId="3B24AD48" w14:textId="33FB514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6572">
        <w:t>3.40.2</w:t>
      </w:r>
      <w:r w:rsidR="00D1651A">
        <w:fldChar w:fldCharType="end"/>
      </w:r>
      <w:r>
        <w:t>.</w:t>
      </w:r>
    </w:p>
    <w:p w14:paraId="091883BE" w14:textId="77777777" w:rsidR="009D3174" w:rsidRDefault="009D3174" w:rsidP="002D65F3">
      <w:pPr>
        <w:pStyle w:val="Code"/>
      </w:pPr>
    </w:p>
    <w:p w14:paraId="0C82C8AC" w14:textId="25A37D9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D86572">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8" w:name="_Ref511822569"/>
      <w:bookmarkStart w:id="819" w:name="_Toc6675513"/>
      <w:r>
        <w:t>edgeTraversal object</w:t>
      </w:r>
      <w:bookmarkEnd w:id="818"/>
      <w:bookmarkEnd w:id="819"/>
    </w:p>
    <w:p w14:paraId="4A14EA88" w14:textId="696B8630" w:rsidR="00CD4F20" w:rsidRDefault="00CD4F20" w:rsidP="00CD4F20">
      <w:pPr>
        <w:pStyle w:val="Heading3"/>
      </w:pPr>
      <w:bookmarkStart w:id="820" w:name="_Toc6675514"/>
      <w:r>
        <w:t>General</w:t>
      </w:r>
      <w:bookmarkEnd w:id="820"/>
    </w:p>
    <w:p w14:paraId="7FC25DC6" w14:textId="57980962" w:rsidR="00E66DEE" w:rsidRDefault="00E66DEE" w:rsidP="00E66DEE">
      <w:bookmarkStart w:id="82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22" w:name="_Ref513199007"/>
      <w:bookmarkStart w:id="823" w:name="_Toc6675515"/>
      <w:r>
        <w:t>edgeId property</w:t>
      </w:r>
      <w:bookmarkEnd w:id="821"/>
      <w:bookmarkEnd w:id="822"/>
      <w:bookmarkEnd w:id="823"/>
    </w:p>
    <w:p w14:paraId="48F3DA24" w14:textId="5AFDB12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6572">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D86572">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D86572">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0AD4B66E" w14:textId="675852EB" w:rsidR="00CD4F20" w:rsidRDefault="00CD4F20" w:rsidP="00CD4F20">
      <w:pPr>
        <w:pStyle w:val="Heading3"/>
      </w:pPr>
      <w:bookmarkStart w:id="824" w:name="_Toc6675516"/>
      <w:r>
        <w:lastRenderedPageBreak/>
        <w:t>message property</w:t>
      </w:r>
      <w:bookmarkEnd w:id="824"/>
    </w:p>
    <w:p w14:paraId="4271FA61" w14:textId="0EE259F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contains a message to display to the user as the edge is traversed.</w:t>
      </w:r>
    </w:p>
    <w:p w14:paraId="188B3BCD" w14:textId="25EB188B" w:rsidR="00CD4F20" w:rsidRDefault="00CD4F20" w:rsidP="00CD4F20">
      <w:pPr>
        <w:pStyle w:val="Heading3"/>
      </w:pPr>
      <w:bookmarkStart w:id="825" w:name="_Ref511823070"/>
      <w:bookmarkStart w:id="826" w:name="_Toc6675517"/>
      <w:proofErr w:type="spellStart"/>
      <w:r>
        <w:t>finalState</w:t>
      </w:r>
      <w:proofErr w:type="spellEnd"/>
      <w:r>
        <w:t xml:space="preserve"> property</w:t>
      </w:r>
      <w:bookmarkEnd w:id="825"/>
      <w:bookmarkEnd w:id="826"/>
    </w:p>
    <w:p w14:paraId="7DD91838" w14:textId="399224E6"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that</w:t>
      </w:r>
      <w:r>
        <w:t xml:space="preserve"> represents the value of a relevant </w:t>
      </w:r>
      <w:r w:rsidR="004F41D5">
        <w:t xml:space="preserve">item </w:t>
      </w:r>
      <w:r>
        <w:t>after the edge has been traversed.</w:t>
      </w:r>
    </w:p>
    <w:p w14:paraId="254B59E1" w14:textId="7767F10E"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D86572">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A884E8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86572">
        <w:t>3.43.9</w:t>
      </w:r>
      <w:r w:rsidR="00363F84">
        <w:fldChar w:fldCharType="end"/>
      </w:r>
      <w:r>
        <w:t>.</w:t>
      </w:r>
    </w:p>
    <w:p w14:paraId="0E93831D" w14:textId="4B6229DC" w:rsidR="00CD4F20" w:rsidRDefault="00326931" w:rsidP="00CD4F20">
      <w:pPr>
        <w:pStyle w:val="Heading3"/>
      </w:pPr>
      <w:bookmarkStart w:id="827" w:name="_Toc6675518"/>
      <w:proofErr w:type="spellStart"/>
      <w:r>
        <w:t>stepOverEdgeCount</w:t>
      </w:r>
      <w:proofErr w:type="spellEnd"/>
      <w:r w:rsidR="00CD4F20">
        <w:t xml:space="preserve"> property</w:t>
      </w:r>
      <w:bookmarkEnd w:id="827"/>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135FDB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6572">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824392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5B400D0" w14:textId="4AF864A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15902C38" w14:textId="1891F48A"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1C04AD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7D1411F8" w14:textId="3EB40BE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8" w:name="_Ref493427479"/>
      <w:bookmarkStart w:id="829" w:name="_Toc6675519"/>
      <w:r>
        <w:t>stack object</w:t>
      </w:r>
      <w:bookmarkEnd w:id="828"/>
      <w:bookmarkEnd w:id="829"/>
    </w:p>
    <w:p w14:paraId="5A2500F3" w14:textId="474DE860" w:rsidR="006E546E" w:rsidRDefault="006E546E" w:rsidP="006E546E">
      <w:pPr>
        <w:pStyle w:val="Heading3"/>
      </w:pPr>
      <w:bookmarkStart w:id="830" w:name="_Toc6675520"/>
      <w:r>
        <w:t>General</w:t>
      </w:r>
      <w:bookmarkEnd w:id="83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1" w:name="_Ref503361859"/>
      <w:bookmarkStart w:id="832" w:name="_Toc6675521"/>
      <w:r>
        <w:t>message property</w:t>
      </w:r>
      <w:bookmarkEnd w:id="831"/>
      <w:bookmarkEnd w:id="832"/>
    </w:p>
    <w:p w14:paraId="2BDF4228" w14:textId="4FC2062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657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3" w:name="_Toc6675522"/>
      <w:r>
        <w:lastRenderedPageBreak/>
        <w:t>frames property</w:t>
      </w:r>
      <w:bookmarkEnd w:id="833"/>
    </w:p>
    <w:p w14:paraId="469B2FA7" w14:textId="0B6DC7E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D86572">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4" w:name="_Ref493494398"/>
      <w:bookmarkStart w:id="835" w:name="_Toc6675523"/>
      <w:commentRangeStart w:id="836"/>
      <w:commentRangeStart w:id="837"/>
      <w:commentRangeStart w:id="838"/>
      <w:proofErr w:type="spellStart"/>
      <w:r>
        <w:t>stackFrame</w:t>
      </w:r>
      <w:proofErr w:type="spellEnd"/>
      <w:r>
        <w:t xml:space="preserve"> </w:t>
      </w:r>
      <w:commentRangeEnd w:id="836"/>
      <w:r w:rsidR="00BD5E5E">
        <w:rPr>
          <w:rStyle w:val="CommentReference"/>
          <w:rFonts w:cs="Times New Roman"/>
          <w:b w:val="0"/>
          <w:iCs w:val="0"/>
          <w:color w:val="auto"/>
          <w:kern w:val="0"/>
        </w:rPr>
        <w:commentReference w:id="836"/>
      </w:r>
      <w:commentRangeEnd w:id="837"/>
      <w:r w:rsidR="007762C7">
        <w:rPr>
          <w:rStyle w:val="CommentReference"/>
          <w:rFonts w:cs="Times New Roman"/>
          <w:b w:val="0"/>
          <w:iCs w:val="0"/>
          <w:color w:val="auto"/>
          <w:kern w:val="0"/>
        </w:rPr>
        <w:commentReference w:id="837"/>
      </w:r>
      <w:commentRangeEnd w:id="838"/>
      <w:r w:rsidR="00F063AE">
        <w:rPr>
          <w:rStyle w:val="CommentReference"/>
          <w:rFonts w:cs="Times New Roman"/>
          <w:b w:val="0"/>
          <w:iCs w:val="0"/>
          <w:color w:val="auto"/>
          <w:kern w:val="0"/>
        </w:rPr>
        <w:commentReference w:id="838"/>
      </w:r>
      <w:r>
        <w:t>object</w:t>
      </w:r>
      <w:bookmarkEnd w:id="834"/>
      <w:bookmarkEnd w:id="835"/>
    </w:p>
    <w:p w14:paraId="440DEBE2" w14:textId="2D9664B2" w:rsidR="006E546E" w:rsidRDefault="006E546E" w:rsidP="006E546E">
      <w:pPr>
        <w:pStyle w:val="Heading3"/>
      </w:pPr>
      <w:bookmarkStart w:id="839" w:name="_Toc6675524"/>
      <w:r>
        <w:t>General</w:t>
      </w:r>
      <w:bookmarkEnd w:id="839"/>
    </w:p>
    <w:p w14:paraId="7DA1CA9D" w14:textId="13629A8E"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D86572">
        <w:t>3.41</w:t>
      </w:r>
      <w:r>
        <w:fldChar w:fldCharType="end"/>
      </w:r>
      <w:r w:rsidRPr="00F41277">
        <w:t>).</w:t>
      </w:r>
    </w:p>
    <w:p w14:paraId="595703CE" w14:textId="2E0FEEF4" w:rsidR="00D10846" w:rsidRDefault="003F0742" w:rsidP="006E546E">
      <w:pPr>
        <w:pStyle w:val="Heading3"/>
      </w:pPr>
      <w:bookmarkStart w:id="840" w:name="_Ref503362303"/>
      <w:bookmarkStart w:id="841" w:name="_Toc6675525"/>
      <w:r>
        <w:t xml:space="preserve">location </w:t>
      </w:r>
      <w:r w:rsidR="00D10846">
        <w:t>property</w:t>
      </w:r>
      <w:bookmarkEnd w:id="840"/>
      <w:bookmarkEnd w:id="841"/>
    </w:p>
    <w:p w14:paraId="075462B0" w14:textId="6C58E9E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6572">
        <w:t>3.27</w:t>
      </w:r>
      <w:r w:rsidR="003F0742">
        <w:fldChar w:fldCharType="end"/>
      </w:r>
      <w:r>
        <w:t>) specifying the location to which this stack frame refers.</w:t>
      </w:r>
    </w:p>
    <w:p w14:paraId="4ABAFAEB" w14:textId="487C084B" w:rsidR="006E546E" w:rsidRDefault="006E546E" w:rsidP="006E546E">
      <w:pPr>
        <w:pStyle w:val="Heading3"/>
      </w:pPr>
      <w:bookmarkStart w:id="842" w:name="_Toc6675526"/>
      <w:r>
        <w:t>module property</w:t>
      </w:r>
      <w:bookmarkEnd w:id="84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3" w:name="_Toc6675527"/>
      <w:proofErr w:type="spellStart"/>
      <w:r>
        <w:t>threadId</w:t>
      </w:r>
      <w:proofErr w:type="spellEnd"/>
      <w:r>
        <w:t xml:space="preserve"> property</w:t>
      </w:r>
      <w:bookmarkEnd w:id="843"/>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4" w:name="_Toc6675528"/>
      <w:r>
        <w:t>parameters property</w:t>
      </w:r>
      <w:bookmarkEnd w:id="84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45" w:name="_Ref493427581"/>
      <w:bookmarkStart w:id="846" w:name="_Ref493427754"/>
      <w:bookmarkStart w:id="847" w:name="_Toc6675529"/>
      <w:proofErr w:type="spellStart"/>
      <w:r>
        <w:t>thread</w:t>
      </w:r>
      <w:r w:rsidR="007D2F0F">
        <w:t>FlowLocation</w:t>
      </w:r>
      <w:proofErr w:type="spellEnd"/>
      <w:r w:rsidR="007D2F0F">
        <w:t xml:space="preserve"> </w:t>
      </w:r>
      <w:r w:rsidR="006E546E">
        <w:t>object</w:t>
      </w:r>
      <w:bookmarkEnd w:id="845"/>
      <w:bookmarkEnd w:id="846"/>
      <w:bookmarkEnd w:id="847"/>
    </w:p>
    <w:p w14:paraId="6AFFA125" w14:textId="72CDB951" w:rsidR="006E546E" w:rsidRDefault="006E546E" w:rsidP="006E546E">
      <w:pPr>
        <w:pStyle w:val="Heading3"/>
      </w:pPr>
      <w:bookmarkStart w:id="848" w:name="_Toc6675530"/>
      <w:r>
        <w:t>General</w:t>
      </w:r>
      <w:bookmarkEnd w:id="84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9" w:name="_Toc6675531"/>
      <w:r>
        <w:t>index property</w:t>
      </w:r>
      <w:bookmarkEnd w:id="849"/>
    </w:p>
    <w:p w14:paraId="4F445303" w14:textId="1531813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D8657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5D2D693" w:rsidR="00447C10" w:rsidRDefault="00447C10" w:rsidP="00ED680D">
      <w:pPr>
        <w:pStyle w:val="Note"/>
      </w:pPr>
      <w:r>
        <w:t>NOTE</w:t>
      </w:r>
      <w:r w:rsidR="00364283">
        <w:t xml:space="preserve"> 1</w:t>
      </w:r>
      <w:r>
        <w:t xml:space="preserv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86572">
        <w:t>3.43.9</w:t>
      </w:r>
      <w:r w:rsidR="00363F84">
        <w:fldChar w:fldCharType="end"/>
      </w:r>
      <w:r>
        <w:t>).</w:t>
      </w:r>
    </w:p>
    <w:p w14:paraId="22FA2C71" w14:textId="6E22007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9EE7C5D" w14:textId="0FEEEB7F" w:rsidR="006E546E" w:rsidRDefault="007D2F0F" w:rsidP="006E546E">
      <w:pPr>
        <w:pStyle w:val="Heading3"/>
      </w:pPr>
      <w:bookmarkStart w:id="850" w:name="_Ref493497783"/>
      <w:bookmarkStart w:id="851" w:name="_Ref493499799"/>
      <w:bookmarkStart w:id="852" w:name="_Toc6675532"/>
      <w:r>
        <w:t xml:space="preserve">location </w:t>
      </w:r>
      <w:r w:rsidR="006E546E">
        <w:t>property</w:t>
      </w:r>
      <w:bookmarkEnd w:id="850"/>
      <w:bookmarkEnd w:id="851"/>
      <w:bookmarkEnd w:id="852"/>
    </w:p>
    <w:p w14:paraId="4354E1E2" w14:textId="20BCBA4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86572">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3F47E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86572">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A6BC0EF"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D86572">
        <w:t>3.43.11</w:t>
      </w:r>
      <w:r w:rsidR="000A451A">
        <w:fldChar w:fldCharType="end"/>
      </w:r>
      <w:r>
        <w:t>) to ensure that the location in the external program executes before the location in the program being analyzed.</w:t>
      </w:r>
    </w:p>
    <w:p w14:paraId="33DB1A87" w14:textId="26ADC55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86572">
        <w:t>3.34</w:t>
      </w:r>
      <w:r w:rsidR="000A451A">
        <w:fldChar w:fldCharType="end"/>
      </w:r>
      <w:r>
        <w:t>).</w:t>
      </w:r>
    </w:p>
    <w:p w14:paraId="77957EDD" w14:textId="70685BF4"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D86572">
        <w:t>3.34.3</w:t>
      </w:r>
      <w:r w:rsidR="000A451A">
        <w:fldChar w:fldCharType="end"/>
      </w:r>
      <w:r>
        <w:t>.</w:t>
      </w:r>
    </w:p>
    <w:p w14:paraId="3D30CB9D" w14:textId="065A1980"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86572">
        <w:t>3.35</w:t>
      </w:r>
      <w:r w:rsidR="000A451A">
        <w:fldChar w:fldCharType="end"/>
      </w:r>
      <w:r>
        <w:t>).</w:t>
      </w:r>
    </w:p>
    <w:p w14:paraId="14000C19" w14:textId="5931A88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86572">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3E5B3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86572">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53" w:name="_Toc6675533"/>
      <w:r>
        <w:t>module property</w:t>
      </w:r>
      <w:bookmarkEnd w:id="85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4" w:name="_Toc6675534"/>
      <w:r>
        <w:t>stack property</w:t>
      </w:r>
      <w:bookmarkEnd w:id="854"/>
    </w:p>
    <w:p w14:paraId="1FCE52C5" w14:textId="3F7803F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6572">
        <w:t>3.41</w:t>
      </w:r>
      <w:r>
        <w:fldChar w:fldCharType="end"/>
      </w:r>
      <w:r>
        <w:t>) that represents the call stack leading to this location.</w:t>
      </w:r>
    </w:p>
    <w:p w14:paraId="56F58A7C" w14:textId="61D58423" w:rsidR="00BE7602" w:rsidRDefault="00BE7602" w:rsidP="00BE7602">
      <w:pPr>
        <w:pStyle w:val="Heading3"/>
      </w:pPr>
      <w:bookmarkStart w:id="855" w:name="_Toc6675535"/>
      <w:r>
        <w:t>request property</w:t>
      </w:r>
      <w:bookmarkEnd w:id="855"/>
    </w:p>
    <w:p w14:paraId="573B2A39" w14:textId="7510C724"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56" w:name="_Toc6675536"/>
      <w:r>
        <w:t>response object</w:t>
      </w:r>
      <w:bookmarkEnd w:id="856"/>
    </w:p>
    <w:p w14:paraId="6B0FC925" w14:textId="710C9536"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57" w:name="_Toc6675537"/>
      <w:r>
        <w:t>kind</w:t>
      </w:r>
      <w:r w:rsidR="00A175AD">
        <w:t>s</w:t>
      </w:r>
      <w:r>
        <w:t xml:space="preserve"> property</w:t>
      </w:r>
      <w:bookmarkEnd w:id="857"/>
    </w:p>
    <w:p w14:paraId="243641AC" w14:textId="4A94C873" w:rsidR="001E43DC" w:rsidRDefault="00D31582" w:rsidP="00D31582">
      <w:bookmarkStart w:id="85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8657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9"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59"/>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commentRangeStart w:id="860"/>
      <w:r>
        <w:rPr>
          <w:b/>
        </w:rPr>
        <w:t>SHALL</w:t>
      </w:r>
      <w:r>
        <w:t xml:space="preserve"> </w:t>
      </w:r>
      <w:commentRangeEnd w:id="860"/>
      <w:r w:rsidR="00BF3421">
        <w:rPr>
          <w:rStyle w:val="CommentReference"/>
        </w:rPr>
        <w:commentReference w:id="860"/>
      </w:r>
      <w:r>
        <w:t xml:space="preserve">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61" w:name="_Ref510090188"/>
      <w:bookmarkEnd w:id="858"/>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lastRenderedPageBreak/>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62" w:name="_Ref4830291"/>
      <w:bookmarkStart w:id="863" w:name="_Ref4830307"/>
      <w:bookmarkStart w:id="864" w:name="_Ref4830331"/>
      <w:bookmarkStart w:id="865" w:name="_Ref4830346"/>
      <w:bookmarkStart w:id="866" w:name="_Ref4830357"/>
      <w:bookmarkStart w:id="867" w:name="_Ref4830368"/>
      <w:bookmarkStart w:id="868" w:name="_Toc6675538"/>
      <w:r>
        <w:t>state property</w:t>
      </w:r>
      <w:bookmarkEnd w:id="861"/>
      <w:bookmarkEnd w:id="862"/>
      <w:bookmarkEnd w:id="863"/>
      <w:bookmarkEnd w:id="864"/>
      <w:bookmarkEnd w:id="865"/>
      <w:bookmarkEnd w:id="866"/>
      <w:bookmarkEnd w:id="867"/>
      <w:bookmarkEnd w:id="868"/>
    </w:p>
    <w:p w14:paraId="0DD0B49A" w14:textId="4E16A7BE"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8657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lastRenderedPageBreak/>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9"/>
    </w:p>
    <w:p w14:paraId="4D0F4140" w14:textId="5DEA716E" w:rsidR="00EC5F35" w:rsidRDefault="00EC5F35" w:rsidP="00EC5F35">
      <w:pPr>
        <w:pStyle w:val="Heading3"/>
      </w:pPr>
      <w:bookmarkStart w:id="870" w:name="_Ref510008884"/>
      <w:bookmarkStart w:id="871" w:name="_Toc6675539"/>
      <w:proofErr w:type="spellStart"/>
      <w:r>
        <w:t>nestingLevel</w:t>
      </w:r>
      <w:proofErr w:type="spellEnd"/>
      <w:r>
        <w:t xml:space="preserve"> property</w:t>
      </w:r>
      <w:bookmarkEnd w:id="870"/>
      <w:bookmarkEnd w:id="871"/>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72" w:name="_Ref510008873"/>
      <w:bookmarkStart w:id="873" w:name="_Toc6675540"/>
      <w:proofErr w:type="spellStart"/>
      <w:r>
        <w:t>executionOrder</w:t>
      </w:r>
      <w:proofErr w:type="spellEnd"/>
      <w:r>
        <w:t xml:space="preserve"> property</w:t>
      </w:r>
      <w:bookmarkEnd w:id="872"/>
      <w:bookmarkEnd w:id="873"/>
    </w:p>
    <w:p w14:paraId="61CA929F" w14:textId="3BD00B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D86572">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098B6683" w:rsidR="00F27DA9" w:rsidRDefault="00F27DA9" w:rsidP="00F27DA9">
      <w:r>
        <w:t xml:space="preserve">If </w:t>
      </w:r>
      <w:proofErr w:type="spellStart"/>
      <w:r w:rsidR="003D5E49" w:rsidRPr="003D5E49">
        <w:rPr>
          <w:rStyle w:val="CODEtemp"/>
        </w:rPr>
        <w:t>executionOrder</w:t>
      </w:r>
      <w:proofErr w:type="spellEnd"/>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874" w:name="_Toc6675541"/>
      <w:proofErr w:type="spellStart"/>
      <w:r>
        <w:t>executionTimeUtc</w:t>
      </w:r>
      <w:proofErr w:type="spellEnd"/>
      <w:r>
        <w:t xml:space="preserve"> </w:t>
      </w:r>
      <w:r w:rsidR="005D2999">
        <w:t>property</w:t>
      </w:r>
      <w:bookmarkEnd w:id="874"/>
    </w:p>
    <w:p w14:paraId="27A7FA38" w14:textId="2E556B8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5" w:name="_Toc6675542"/>
      <w:r>
        <w:t>importance property</w:t>
      </w:r>
      <w:bookmarkEnd w:id="87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76" w:name="_Ref5715197"/>
      <w:bookmarkStart w:id="877" w:name="_Toc6675543"/>
      <w:r>
        <w:t>request object</w:t>
      </w:r>
      <w:bookmarkEnd w:id="876"/>
      <w:bookmarkEnd w:id="877"/>
    </w:p>
    <w:p w14:paraId="7512676F" w14:textId="77777777" w:rsidR="00924F08" w:rsidRDefault="00924F08" w:rsidP="00924F08">
      <w:pPr>
        <w:pStyle w:val="Heading3"/>
        <w:numPr>
          <w:ilvl w:val="2"/>
          <w:numId w:val="2"/>
        </w:numPr>
      </w:pPr>
      <w:bookmarkStart w:id="878" w:name="_Toc6675544"/>
      <w:r>
        <w:t>General</w:t>
      </w:r>
      <w:bookmarkEnd w:id="878"/>
    </w:p>
    <w:p w14:paraId="5E170728" w14:textId="3DA48C6F"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6572">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9" w:name="_Ref5717605"/>
      <w:bookmarkStart w:id="880" w:name="_Toc6675545"/>
      <w:r>
        <w:t>i</w:t>
      </w:r>
      <w:r w:rsidR="00924F08">
        <w:t>ndex property</w:t>
      </w:r>
      <w:bookmarkEnd w:id="879"/>
      <w:bookmarkEnd w:id="880"/>
    </w:p>
    <w:p w14:paraId="4D8A5D82" w14:textId="5FA18755"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D86572">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4EF6A45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6DAD29C8" w14:textId="77777777" w:rsidR="00924F08" w:rsidRDefault="00924F08" w:rsidP="00924F08">
      <w:pPr>
        <w:pStyle w:val="Heading3"/>
        <w:numPr>
          <w:ilvl w:val="2"/>
          <w:numId w:val="2"/>
        </w:numPr>
      </w:pPr>
      <w:bookmarkStart w:id="881" w:name="_Ref5717741"/>
      <w:bookmarkStart w:id="882" w:name="_Toc6675546"/>
      <w:r>
        <w:t>protocol property</w:t>
      </w:r>
      <w:bookmarkEnd w:id="881"/>
      <w:bookmarkEnd w:id="882"/>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83" w:name="_Ref5717749"/>
      <w:bookmarkStart w:id="884" w:name="_Toc6675547"/>
      <w:r>
        <w:lastRenderedPageBreak/>
        <w:t>version property</w:t>
      </w:r>
      <w:bookmarkEnd w:id="883"/>
      <w:bookmarkEnd w:id="884"/>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85" w:name="_Ref5717757"/>
      <w:bookmarkStart w:id="886" w:name="_Toc6675548"/>
      <w:r>
        <w:t>target</w:t>
      </w:r>
      <w:r w:rsidR="00924F08">
        <w:t xml:space="preserve"> property</w:t>
      </w:r>
      <w:bookmarkEnd w:id="885"/>
      <w:bookmarkEnd w:id="886"/>
    </w:p>
    <w:p w14:paraId="1A2A3B5C" w14:textId="670C44B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87" w:name="_Ref5717763"/>
      <w:bookmarkStart w:id="888" w:name="_Toc6675549"/>
      <w:r>
        <w:t>method property</w:t>
      </w:r>
      <w:bookmarkEnd w:id="887"/>
      <w:bookmarkEnd w:id="888"/>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9" w:name="_Ref5723069"/>
      <w:bookmarkStart w:id="890" w:name="_Toc6675550"/>
      <w:r>
        <w:t>headers property</w:t>
      </w:r>
      <w:bookmarkEnd w:id="889"/>
      <w:bookmarkEnd w:id="890"/>
    </w:p>
    <w:p w14:paraId="422D7A31" w14:textId="56B7DBC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91" w:name="_Toc6675551"/>
      <w:r>
        <w:t>parameters property</w:t>
      </w:r>
      <w:bookmarkEnd w:id="891"/>
    </w:p>
    <w:p w14:paraId="7CA81D5B" w14:textId="2680CFD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6572">
        <w:t>3.6</w:t>
      </w:r>
      <w:r>
        <w:fldChar w:fldCharType="end"/>
      </w:r>
      <w:r>
        <w:t>) whose property names are the names of the parameters in the request and whose corresponding values are the values of those parameters.</w:t>
      </w:r>
    </w:p>
    <w:p w14:paraId="505B1EC8" w14:textId="7FF6A12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6572">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86572">
        <w:t>3.44.5</w:t>
      </w:r>
      <w:r>
        <w:fldChar w:fldCharType="end"/>
      </w:r>
      <w:r>
        <w:t>).</w:t>
      </w:r>
    </w:p>
    <w:p w14:paraId="587B18A1" w14:textId="77777777" w:rsidR="00924F08" w:rsidRDefault="00924F08" w:rsidP="00924F08">
      <w:pPr>
        <w:pStyle w:val="Heading3"/>
        <w:numPr>
          <w:ilvl w:val="2"/>
          <w:numId w:val="2"/>
        </w:numPr>
      </w:pPr>
      <w:bookmarkStart w:id="892" w:name="_Ref5724016"/>
      <w:bookmarkStart w:id="893" w:name="_Toc6675552"/>
      <w:r>
        <w:t>body property</w:t>
      </w:r>
      <w:bookmarkEnd w:id="892"/>
      <w:bookmarkEnd w:id="893"/>
    </w:p>
    <w:p w14:paraId="7467CB75" w14:textId="7DFD2392"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request.</w:t>
      </w:r>
    </w:p>
    <w:p w14:paraId="47BEE5B9" w14:textId="0CFF1409"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53396C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6572">
        <w:t>3.1</w:t>
      </w:r>
      <w:r w:rsidR="00141A1E">
        <w:fldChar w:fldCharType="end"/>
      </w:r>
      <w:r w:rsidR="00141A1E">
        <w:t>)</w:t>
      </w:r>
      <w:r>
        <w:t>.</w:t>
      </w:r>
    </w:p>
    <w:p w14:paraId="4E221FA4" w14:textId="600C655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6572">
        <w:t>3.44.7</w:t>
      </w:r>
      <w:r>
        <w:fldChar w:fldCharType="end"/>
      </w:r>
      <w:r>
        <w:t xml:space="preserve">), for example, </w:t>
      </w:r>
      <w:r w:rsidRPr="00141A1E">
        <w:rPr>
          <w:rStyle w:val="CODEtemp"/>
        </w:rPr>
        <w:t>"text/plain; charset=ascii"</w:t>
      </w:r>
      <w:r>
        <w:t>.</w:t>
      </w:r>
    </w:p>
    <w:p w14:paraId="68C20E2A" w14:textId="138F5128"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894" w:name="_Ref5715652"/>
      <w:bookmarkStart w:id="895" w:name="_Toc6675553"/>
      <w:r>
        <w:lastRenderedPageBreak/>
        <w:t>response object</w:t>
      </w:r>
      <w:bookmarkEnd w:id="894"/>
      <w:bookmarkEnd w:id="895"/>
    </w:p>
    <w:p w14:paraId="22135673" w14:textId="1AFD5784" w:rsidR="00924F08" w:rsidRDefault="00924F08" w:rsidP="00924F08">
      <w:pPr>
        <w:pStyle w:val="Heading3"/>
      </w:pPr>
      <w:bookmarkStart w:id="896" w:name="_Toc6675554"/>
      <w:r>
        <w:t>General</w:t>
      </w:r>
      <w:bookmarkEnd w:id="896"/>
    </w:p>
    <w:p w14:paraId="041334A1" w14:textId="2572BA3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D86572">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97" w:name="_Ref5717809"/>
      <w:bookmarkStart w:id="898" w:name="_Toc6675555"/>
      <w:r>
        <w:t>index property</w:t>
      </w:r>
      <w:bookmarkEnd w:id="897"/>
      <w:bookmarkEnd w:id="898"/>
    </w:p>
    <w:p w14:paraId="3ED1A643" w14:textId="1A0C25DE"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D86572">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55434D3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1456E41C" w14:textId="4A16BA40" w:rsidR="00C75437" w:rsidRDefault="00C75437" w:rsidP="00C75437">
      <w:pPr>
        <w:pStyle w:val="Heading3"/>
      </w:pPr>
      <w:bookmarkStart w:id="899" w:name="_Ref5717825"/>
      <w:bookmarkStart w:id="900" w:name="_Toc6675556"/>
      <w:r>
        <w:t>protocol property</w:t>
      </w:r>
      <w:bookmarkEnd w:id="899"/>
      <w:bookmarkEnd w:id="900"/>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01" w:name="_Ref5717831"/>
      <w:bookmarkStart w:id="902" w:name="_Toc6675557"/>
      <w:r>
        <w:t>version property</w:t>
      </w:r>
      <w:bookmarkEnd w:id="901"/>
      <w:bookmarkEnd w:id="902"/>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03" w:name="_Ref5717869"/>
      <w:bookmarkStart w:id="904" w:name="_Toc6675558"/>
      <w:proofErr w:type="spellStart"/>
      <w:r>
        <w:t>statusCode</w:t>
      </w:r>
      <w:proofErr w:type="spellEnd"/>
      <w:r>
        <w:t xml:space="preserve"> property</w:t>
      </w:r>
      <w:bookmarkEnd w:id="903"/>
      <w:bookmarkEnd w:id="904"/>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05" w:name="_Ref5717858"/>
      <w:bookmarkStart w:id="906" w:name="_Toc6675559"/>
      <w:proofErr w:type="spellStart"/>
      <w:r>
        <w:lastRenderedPageBreak/>
        <w:t>reasonPhrase</w:t>
      </w:r>
      <w:proofErr w:type="spellEnd"/>
      <w:r>
        <w:t xml:space="preserve"> property</w:t>
      </w:r>
      <w:bookmarkEnd w:id="905"/>
      <w:bookmarkEnd w:id="906"/>
    </w:p>
    <w:p w14:paraId="0318BF2F" w14:textId="2AB05A4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D86572">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07" w:name="_Ref5723562"/>
      <w:bookmarkStart w:id="908" w:name="_Toc6675560"/>
      <w:r>
        <w:t>headers property</w:t>
      </w:r>
      <w:bookmarkEnd w:id="907"/>
      <w:bookmarkEnd w:id="908"/>
    </w:p>
    <w:p w14:paraId="49F79F55" w14:textId="4A3E616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9" w:name="_Toc6675561"/>
      <w:r>
        <w:t>body property</w:t>
      </w:r>
      <w:bookmarkEnd w:id="909"/>
    </w:p>
    <w:p w14:paraId="4EEA2828" w14:textId="3D1DC77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response.</w:t>
      </w:r>
    </w:p>
    <w:p w14:paraId="08136C23" w14:textId="2350DACB"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721EBB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6572">
        <w:t>3.1</w:t>
      </w:r>
      <w:r>
        <w:fldChar w:fldCharType="end"/>
      </w:r>
      <w:r>
        <w:t>).</w:t>
      </w:r>
    </w:p>
    <w:p w14:paraId="5E414B4C" w14:textId="3850AA6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6572">
        <w:t>3.45.7</w:t>
      </w:r>
      <w:r>
        <w:fldChar w:fldCharType="end"/>
      </w:r>
      <w:r>
        <w:t xml:space="preserve">), for example, </w:t>
      </w:r>
      <w:r w:rsidRPr="00141A1E">
        <w:rPr>
          <w:rStyle w:val="CODEtemp"/>
        </w:rPr>
        <w:t>"text/plain; charset=ascii"</w:t>
      </w:r>
      <w:r>
        <w:t>.</w:t>
      </w:r>
    </w:p>
    <w:p w14:paraId="09F28572" w14:textId="27C9E1F4"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10" w:name="_Ref529368289"/>
      <w:bookmarkStart w:id="911" w:name="_Toc6675562"/>
      <w:proofErr w:type="spellStart"/>
      <w:r>
        <w:t>resultProvenance</w:t>
      </w:r>
      <w:proofErr w:type="spellEnd"/>
      <w:r>
        <w:t xml:space="preserve"> object</w:t>
      </w:r>
      <w:bookmarkEnd w:id="910"/>
      <w:bookmarkEnd w:id="911"/>
    </w:p>
    <w:p w14:paraId="75BA9795" w14:textId="77777777" w:rsidR="00C82EC9" w:rsidRDefault="00C82EC9" w:rsidP="00C82EC9">
      <w:pPr>
        <w:pStyle w:val="Heading3"/>
        <w:numPr>
          <w:ilvl w:val="2"/>
          <w:numId w:val="2"/>
        </w:numPr>
      </w:pPr>
      <w:bookmarkStart w:id="912" w:name="_Toc6675563"/>
      <w:r>
        <w:t>General</w:t>
      </w:r>
      <w:bookmarkEnd w:id="912"/>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13" w:name="_Toc6675564"/>
      <w:proofErr w:type="spellStart"/>
      <w:r>
        <w:t>firstDetectionTimeUtc</w:t>
      </w:r>
      <w:proofErr w:type="spellEnd"/>
      <w:r>
        <w:t xml:space="preserve"> property</w:t>
      </w:r>
      <w:bookmarkEnd w:id="913"/>
    </w:p>
    <w:p w14:paraId="65E11777" w14:textId="7570F94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14" w:name="_Toc6675565"/>
      <w:proofErr w:type="spellStart"/>
      <w:r>
        <w:t>lastDetectionTimeUtc</w:t>
      </w:r>
      <w:proofErr w:type="spellEnd"/>
      <w:r>
        <w:t xml:space="preserve"> property</w:t>
      </w:r>
      <w:bookmarkEnd w:id="914"/>
    </w:p>
    <w:p w14:paraId="16F93DF5" w14:textId="4339E12C"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0AD4288"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D8657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657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15" w:name="_Toc6675566"/>
      <w:proofErr w:type="spellStart"/>
      <w:r>
        <w:t>firstDetectionRunGuid</w:t>
      </w:r>
      <w:proofErr w:type="spellEnd"/>
      <w:r>
        <w:t xml:space="preserve"> property</w:t>
      </w:r>
      <w:bookmarkEnd w:id="915"/>
    </w:p>
    <w:p w14:paraId="6DA0C3FD" w14:textId="74F258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16" w:name="_Toc6675567"/>
      <w:proofErr w:type="spellStart"/>
      <w:r>
        <w:t>lastDetectionRunGuid</w:t>
      </w:r>
      <w:proofErr w:type="spellEnd"/>
      <w:r>
        <w:t xml:space="preserve"> property</w:t>
      </w:r>
      <w:bookmarkEnd w:id="916"/>
    </w:p>
    <w:p w14:paraId="35285F82" w14:textId="706D442F"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w:t>
      </w:r>
      <w:ins w:id="917" w:author="Michael Fanning" w:date="2019-04-22T07:59:00Z">
        <w:r w:rsidR="006C3FF7">
          <w:rPr>
            <w:rStyle w:val="CODEtemp"/>
          </w:rPr>
          <w:t>lt</w:t>
        </w:r>
      </w:ins>
      <w:proofErr w:type="spellEnd"/>
      <w:del w:id="918" w:author="Michael Fanning" w:date="2019-04-22T07:59:00Z">
        <w:r w:rsidRPr="00A979F1" w:rsidDel="006C3FF7">
          <w:rPr>
            <w:rStyle w:val="CODEtemp"/>
          </w:rPr>
          <w:delText>l</w:delText>
        </w:r>
        <w:r w:rsidDel="006C3FF7">
          <w:delText>t</w:delText>
        </w:r>
      </w:del>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19" w:name="_Ref4232561"/>
      <w:bookmarkStart w:id="920" w:name="_Toc6675568"/>
      <w:proofErr w:type="spellStart"/>
      <w:r>
        <w:t>invocationIndex</w:t>
      </w:r>
      <w:proofErr w:type="spellEnd"/>
      <w:r>
        <w:t xml:space="preserve"> property</w:t>
      </w:r>
      <w:bookmarkEnd w:id="919"/>
      <w:bookmarkEnd w:id="920"/>
    </w:p>
    <w:p w14:paraId="7B6EA25C" w14:textId="7291B86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D8657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6572">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21" w:name="_Ref532468570"/>
      <w:bookmarkStart w:id="922" w:name="_Toc6675569"/>
      <w:proofErr w:type="spellStart"/>
      <w:r>
        <w:t>conversionSources</w:t>
      </w:r>
      <w:proofErr w:type="spellEnd"/>
      <w:r>
        <w:t xml:space="preserve"> property</w:t>
      </w:r>
      <w:bookmarkEnd w:id="921"/>
      <w:bookmarkEnd w:id="92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2F8E02E" w:rsidR="006C118A" w:rsidRDefault="006C118A" w:rsidP="006C118A">
      <w:r>
        <w:lastRenderedPageBreak/>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657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86572">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639A29C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D8657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D4A41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8657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6735D9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6572">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5F8B39F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6572">
        <w:t>3.28</w:t>
      </w:r>
      <w:r w:rsidR="002D65F3">
        <w:fldChar w:fldCharType="end"/>
      </w:r>
      <w:r w:rsidR="002D65F3">
        <w:t>).</w:t>
      </w:r>
    </w:p>
    <w:p w14:paraId="6D02A6B4" w14:textId="46DD6B2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6572">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F7C2EB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23" w:name="_Ref493407996"/>
      <w:bookmarkStart w:id="924" w:name="_Ref508814067"/>
      <w:bookmarkStart w:id="925" w:name="_Ref3908560"/>
      <w:bookmarkStart w:id="926" w:name="_Toc6675570"/>
      <w:proofErr w:type="spellStart"/>
      <w:r>
        <w:rPr>
          <w:bCs/>
          <w:sz w:val="26"/>
          <w:szCs w:val="26"/>
        </w:rPr>
        <w:t>reportingDescriptor</w:t>
      </w:r>
      <w:proofErr w:type="spellEnd"/>
      <w:r>
        <w:t xml:space="preserve"> </w:t>
      </w:r>
      <w:r w:rsidR="00B86BC7">
        <w:t>object</w:t>
      </w:r>
      <w:bookmarkEnd w:id="923"/>
      <w:bookmarkEnd w:id="924"/>
      <w:bookmarkEnd w:id="925"/>
      <w:bookmarkEnd w:id="926"/>
    </w:p>
    <w:p w14:paraId="0004BC6E" w14:textId="658F9ED1" w:rsidR="00B86BC7" w:rsidRDefault="00B86BC7" w:rsidP="00B86BC7">
      <w:pPr>
        <w:pStyle w:val="Heading3"/>
      </w:pPr>
      <w:bookmarkStart w:id="927" w:name="_Toc6675571"/>
      <w:r>
        <w:t>General</w:t>
      </w:r>
      <w:bookmarkEnd w:id="927"/>
    </w:p>
    <w:p w14:paraId="51CC9E80" w14:textId="5E86F3B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657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6572">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28" w:name="_Toc6675572"/>
      <w:commentRangeStart w:id="929"/>
      <w:commentRangeStart w:id="930"/>
      <w:r>
        <w:t>Constraints</w:t>
      </w:r>
      <w:bookmarkEnd w:id="928"/>
      <w:commentRangeEnd w:id="929"/>
      <w:r w:rsidR="006C3FF7">
        <w:rPr>
          <w:rStyle w:val="CommentReference"/>
          <w:rFonts w:cs="Times New Roman"/>
          <w:b w:val="0"/>
          <w:bCs w:val="0"/>
          <w:iCs w:val="0"/>
          <w:color w:val="auto"/>
          <w:kern w:val="0"/>
        </w:rPr>
        <w:commentReference w:id="929"/>
      </w:r>
      <w:commentRangeEnd w:id="930"/>
      <w:r w:rsidR="001F2D65">
        <w:rPr>
          <w:rStyle w:val="CommentReference"/>
          <w:rFonts w:cs="Times New Roman"/>
          <w:b w:val="0"/>
          <w:bCs w:val="0"/>
          <w:iCs w:val="0"/>
          <w:color w:val="auto"/>
          <w:kern w:val="0"/>
        </w:rPr>
        <w:commentReference w:id="930"/>
      </w:r>
    </w:p>
    <w:p w14:paraId="1A1A3719" w14:textId="4B82E58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D86572">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D86572">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1" w:name="_Ref493408046"/>
      <w:bookmarkStart w:id="932" w:name="_Toc6675573"/>
      <w:r>
        <w:t>id property</w:t>
      </w:r>
      <w:bookmarkEnd w:id="931"/>
      <w:bookmarkEnd w:id="932"/>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commentRangeStart w:id="933"/>
      <w:commentRangeStart w:id="934"/>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commentRangeEnd w:id="933"/>
      <w:r w:rsidR="006C3FF7">
        <w:rPr>
          <w:rStyle w:val="CommentReference"/>
        </w:rPr>
        <w:commentReference w:id="933"/>
      </w:r>
      <w:commentRangeEnd w:id="934"/>
      <w:r w:rsidR="001F2D65">
        <w:rPr>
          <w:rStyle w:val="CommentReference"/>
        </w:rPr>
        <w:commentReference w:id="934"/>
      </w:r>
    </w:p>
    <w:p w14:paraId="4A192A07" w14:textId="0AC56105" w:rsidR="00E27EDF" w:rsidRDefault="00E27EDF" w:rsidP="00E27EDF">
      <w:pPr>
        <w:pStyle w:val="Heading3"/>
      </w:pPr>
      <w:bookmarkStart w:id="935" w:name="_Toc6675574"/>
      <w:proofErr w:type="spellStart"/>
      <w:r>
        <w:lastRenderedPageBreak/>
        <w:t>deprecatedIds</w:t>
      </w:r>
      <w:proofErr w:type="spellEnd"/>
      <w:r>
        <w:t xml:space="preserve"> property</w:t>
      </w:r>
      <w:bookmarkEnd w:id="935"/>
    </w:p>
    <w:p w14:paraId="72B0335E" w14:textId="7892CCF5"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D8657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6572">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CE1AD5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D8657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36" w:name="_Ref4137037"/>
      <w:bookmarkStart w:id="937" w:name="_Toc6675575"/>
      <w:proofErr w:type="spellStart"/>
      <w:r>
        <w:t>guid</w:t>
      </w:r>
      <w:proofErr w:type="spellEnd"/>
      <w:r>
        <w:t xml:space="preserve"> property</w:t>
      </w:r>
      <w:bookmarkEnd w:id="936"/>
      <w:bookmarkEnd w:id="937"/>
    </w:p>
    <w:p w14:paraId="52E61F3E" w14:textId="4A690841"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 uniquely identifies the descriptor.</w:t>
      </w:r>
    </w:p>
    <w:p w14:paraId="0E6A3F82" w14:textId="73FBF90C" w:rsidR="00E3048B" w:rsidRDefault="00E3048B" w:rsidP="00E3048B">
      <w:pPr>
        <w:pStyle w:val="Heading3"/>
      </w:pPr>
      <w:bookmarkStart w:id="938" w:name="_Toc6675576"/>
      <w:proofErr w:type="spellStart"/>
      <w:r>
        <w:t>deprecatedGuids</w:t>
      </w:r>
      <w:proofErr w:type="spellEnd"/>
      <w:r>
        <w:t xml:space="preserve"> property</w:t>
      </w:r>
      <w:bookmarkEnd w:id="938"/>
    </w:p>
    <w:p w14:paraId="7C8AD044" w14:textId="6E170F24"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GUID-valued strings (§</w:t>
      </w:r>
      <w:r>
        <w:fldChar w:fldCharType="begin"/>
      </w:r>
      <w:r>
        <w:instrText xml:space="preserve"> REF _Ref514314114 \r \h </w:instrText>
      </w:r>
      <w:r>
        <w:fldChar w:fldCharType="separate"/>
      </w:r>
      <w:r w:rsidR="00D86572">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D86572">
        <w:t>3.47.5</w:t>
      </w:r>
      <w:r>
        <w:fldChar w:fldCharType="end"/>
      </w:r>
      <w:r>
        <w:t>) for this object.</w:t>
      </w:r>
    </w:p>
    <w:p w14:paraId="04CAE532" w14:textId="4791B51D" w:rsidR="00B86BC7" w:rsidRDefault="00B86BC7" w:rsidP="00B86BC7">
      <w:pPr>
        <w:pStyle w:val="Heading3"/>
      </w:pPr>
      <w:bookmarkStart w:id="939" w:name="_Ref4422547"/>
      <w:bookmarkStart w:id="940" w:name="_Toc6675577"/>
      <w:r>
        <w:t>name property</w:t>
      </w:r>
      <w:bookmarkEnd w:id="939"/>
      <w:bookmarkEnd w:id="940"/>
    </w:p>
    <w:p w14:paraId="19E18CE8" w14:textId="3A6AEDF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6572">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41" w:name="_Hlk5876632"/>
      <w:proofErr w:type="spellStart"/>
      <w:r w:rsidR="002778C4" w:rsidRPr="002778C4">
        <w:rPr>
          <w:rStyle w:val="CODEtemp"/>
        </w:rPr>
        <w:t>SpecifyMarshalingForPInvokeStringArguments</w:t>
      </w:r>
      <w:bookmarkEnd w:id="941"/>
      <w:proofErr w:type="spellEnd"/>
      <w:r w:rsidR="002778C4" w:rsidRPr="002778C4">
        <w:rPr>
          <w:rStyle w:val="CODEtemp"/>
        </w:rPr>
        <w:t>"</w:t>
      </w:r>
    </w:p>
    <w:p w14:paraId="5D2E0983" w14:textId="4FD776A8" w:rsidR="00E3048B" w:rsidRDefault="00E3048B" w:rsidP="00E3048B">
      <w:pPr>
        <w:pStyle w:val="Heading3"/>
      </w:pPr>
      <w:bookmarkStart w:id="942" w:name="_Toc6675578"/>
      <w:proofErr w:type="spellStart"/>
      <w:r>
        <w:t>deprecatedNames</w:t>
      </w:r>
      <w:proofErr w:type="spellEnd"/>
      <w:r>
        <w:t xml:space="preserve"> property</w:t>
      </w:r>
      <w:bookmarkEnd w:id="942"/>
    </w:p>
    <w:p w14:paraId="39CAA48F" w14:textId="1DEEC00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6572">
        <w:t>3.47.7</w:t>
      </w:r>
      <w:r>
        <w:fldChar w:fldCharType="end"/>
      </w:r>
      <w:r>
        <w:t>) for this object.</w:t>
      </w:r>
    </w:p>
    <w:p w14:paraId="5548973D" w14:textId="5D1729B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6572">
        <w:t>3.19.2</w:t>
      </w:r>
      <w:r w:rsidR="00EC15D0">
        <w:fldChar w:fldCharType="end"/>
      </w:r>
      <w:r w:rsidR="00EC15D0">
        <w:t>)</w:t>
      </w:r>
      <w:r>
        <w:t xml:space="preserve">. </w:t>
      </w:r>
    </w:p>
    <w:p w14:paraId="23ACD4C9" w14:textId="51DFBAE1" w:rsidR="00B86BC7" w:rsidRDefault="00B86BC7" w:rsidP="00B86BC7">
      <w:pPr>
        <w:pStyle w:val="Heading3"/>
      </w:pPr>
      <w:bookmarkStart w:id="943" w:name="_Ref493510771"/>
      <w:bookmarkStart w:id="944" w:name="_Toc6675579"/>
      <w:proofErr w:type="spellStart"/>
      <w:r>
        <w:t>shortDescription</w:t>
      </w:r>
      <w:proofErr w:type="spellEnd"/>
      <w:r>
        <w:t xml:space="preserve"> property</w:t>
      </w:r>
      <w:bookmarkEnd w:id="943"/>
      <w:bookmarkEnd w:id="944"/>
    </w:p>
    <w:p w14:paraId="529813AC" w14:textId="44172F00"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657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 xml:space="preserve">Specify marshaling for P/Invoke string </w:t>
      </w:r>
      <w:commentRangeStart w:id="945"/>
      <w:commentRangeStart w:id="946"/>
      <w:r w:rsidRPr="00325B40">
        <w:t>arguments</w:t>
      </w:r>
      <w:commentRangeEnd w:id="945"/>
      <w:r w:rsidR="009A068E">
        <w:rPr>
          <w:rStyle w:val="CommentReference"/>
          <w:rFonts w:ascii="Arial" w:hAnsi="Arial"/>
        </w:rPr>
        <w:commentReference w:id="945"/>
      </w:r>
      <w:commentRangeEnd w:id="946"/>
      <w:r w:rsidR="001F2D65">
        <w:rPr>
          <w:rStyle w:val="CommentReference"/>
          <w:rFonts w:ascii="Arial" w:hAnsi="Arial"/>
        </w:rPr>
        <w:commentReference w:id="946"/>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47" w:name="_Ref493510781"/>
      <w:bookmarkStart w:id="948" w:name="_Toc6675580"/>
      <w:proofErr w:type="spellStart"/>
      <w:r>
        <w:t>fullDescription</w:t>
      </w:r>
      <w:proofErr w:type="spellEnd"/>
      <w:r>
        <w:t xml:space="preserve"> property</w:t>
      </w:r>
      <w:bookmarkEnd w:id="947"/>
      <w:bookmarkEnd w:id="948"/>
    </w:p>
    <w:p w14:paraId="1D1994A2" w14:textId="2868F92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657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F7A5182"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D86572">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49" w:name="_Ref493345139"/>
      <w:bookmarkStart w:id="950" w:name="_Toc6675581"/>
      <w:proofErr w:type="spellStart"/>
      <w:r>
        <w:t>message</w:t>
      </w:r>
      <w:r w:rsidR="00CD2BD7">
        <w:t>Strings</w:t>
      </w:r>
      <w:proofErr w:type="spellEnd"/>
      <w:r>
        <w:t xml:space="preserve"> property</w:t>
      </w:r>
      <w:bookmarkEnd w:id="949"/>
      <w:bookmarkEnd w:id="950"/>
    </w:p>
    <w:p w14:paraId="4810A9EB" w14:textId="6DAA37E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657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8657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05061D">
        <w:t>)</w:t>
      </w:r>
      <w:r w:rsidR="00F67E65">
        <w:t>.</w:t>
      </w:r>
    </w:p>
    <w:p w14:paraId="54AC3DC0" w14:textId="0BFF618D"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6572">
        <w:t>3.26.11</w:t>
      </w:r>
      <w:r w:rsidR="003B3A06">
        <w:fldChar w:fldCharType="end"/>
      </w:r>
      <w:r>
        <w:t>, §</w:t>
      </w:r>
      <w:r>
        <w:fldChar w:fldCharType="begin"/>
      </w:r>
      <w:r>
        <w:instrText xml:space="preserve"> REF _Ref508811592 \r \h </w:instrText>
      </w:r>
      <w:r>
        <w:fldChar w:fldCharType="separate"/>
      </w:r>
      <w:r w:rsidR="00D8657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23D63D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8657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51" w:name="_Toc6675582"/>
      <w:proofErr w:type="spellStart"/>
      <w:r>
        <w:t>help</w:t>
      </w:r>
      <w:r w:rsidR="00326BD5">
        <w:t>Uri</w:t>
      </w:r>
      <w:proofErr w:type="spellEnd"/>
      <w:r>
        <w:t xml:space="preserve"> property</w:t>
      </w:r>
      <w:bookmarkEnd w:id="951"/>
    </w:p>
    <w:p w14:paraId="782A7DB1" w14:textId="7549CB50"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52" w:name="_Ref503364566"/>
      <w:bookmarkStart w:id="953" w:name="_Toc6675583"/>
      <w:r>
        <w:lastRenderedPageBreak/>
        <w:t>help property</w:t>
      </w:r>
      <w:bookmarkEnd w:id="952"/>
      <w:bookmarkEnd w:id="953"/>
    </w:p>
    <w:p w14:paraId="681BD68F" w14:textId="2E686442"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657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657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54" w:name="_Ref508894471"/>
      <w:bookmarkStart w:id="955" w:name="_Ref4233655"/>
      <w:bookmarkStart w:id="956" w:name="_Toc6675584"/>
      <w:proofErr w:type="spellStart"/>
      <w:r>
        <w:t>defaultConfiguration</w:t>
      </w:r>
      <w:proofErr w:type="spellEnd"/>
      <w:r>
        <w:t xml:space="preserve"> </w:t>
      </w:r>
      <w:r w:rsidR="00164CCB">
        <w:t>property</w:t>
      </w:r>
      <w:bookmarkEnd w:id="954"/>
      <w:bookmarkEnd w:id="955"/>
      <w:bookmarkEnd w:id="956"/>
    </w:p>
    <w:p w14:paraId="566C2663" w14:textId="6ED48147"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D86572">
        <w:t>3.48</w:t>
      </w:r>
      <w:r>
        <w:fldChar w:fldCharType="end"/>
      </w:r>
      <w:r>
        <w:t>)</w:t>
      </w:r>
      <w:r w:rsidRPr="000A7DA8">
        <w:t>.</w:t>
      </w:r>
    </w:p>
    <w:p w14:paraId="7BA3CFE9" w14:textId="1B31527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6572">
        <w:t>3.48</w:t>
      </w:r>
      <w:r>
        <w:fldChar w:fldCharType="end"/>
      </w:r>
      <w:r>
        <w:t>.</w:t>
      </w:r>
    </w:p>
    <w:p w14:paraId="0AFF06D6" w14:textId="7D0919E4"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657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D86572">
        <w:t>3.48.5</w:t>
      </w:r>
      <w:r>
        <w:fldChar w:fldCharType="end"/>
      </w:r>
      <w:r>
        <w:t>).</w:t>
      </w:r>
    </w:p>
    <w:p w14:paraId="54BE3E31" w14:textId="7ACB2A83" w:rsidR="00BB1DE4" w:rsidRDefault="00BB1DE4" w:rsidP="00BB1DE4">
      <w:pPr>
        <w:pStyle w:val="Heading3"/>
      </w:pPr>
      <w:bookmarkStart w:id="957" w:name="_Ref5367241"/>
      <w:bookmarkStart w:id="958" w:name="_Toc6675585"/>
      <w:r>
        <w:t>relationships property</w:t>
      </w:r>
      <w:bookmarkEnd w:id="957"/>
      <w:bookmarkEnd w:id="958"/>
    </w:p>
    <w:p w14:paraId="5F2ACC30" w14:textId="6959E65E"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D86572">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D86572">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D86572">
        <w:t>3.51.3</w:t>
      </w:r>
      <w:r>
        <w:fldChar w:fldCharType="end"/>
      </w:r>
      <w:r>
        <w:t>).</w:t>
      </w:r>
    </w:p>
    <w:p w14:paraId="13B57609" w14:textId="17EDB14C" w:rsidR="00164CCB" w:rsidRDefault="0085505F" w:rsidP="00B86BC7">
      <w:pPr>
        <w:pStyle w:val="Heading2"/>
      </w:pPr>
      <w:bookmarkStart w:id="959" w:name="_Ref508894470"/>
      <w:bookmarkStart w:id="960" w:name="_Ref508894720"/>
      <w:bookmarkStart w:id="961" w:name="_Ref508894737"/>
      <w:bookmarkStart w:id="962" w:name="_Toc6675586"/>
      <w:bookmarkStart w:id="963" w:name="_Ref493477061"/>
      <w:proofErr w:type="spellStart"/>
      <w:r>
        <w:t>reporting</w:t>
      </w:r>
      <w:r w:rsidR="00164CCB">
        <w:t>Configuration</w:t>
      </w:r>
      <w:proofErr w:type="spellEnd"/>
      <w:r w:rsidR="00164CCB">
        <w:t xml:space="preserve"> object</w:t>
      </w:r>
      <w:bookmarkEnd w:id="959"/>
      <w:bookmarkEnd w:id="960"/>
      <w:bookmarkEnd w:id="961"/>
      <w:bookmarkEnd w:id="962"/>
    </w:p>
    <w:p w14:paraId="2F470253" w14:textId="738DA236" w:rsidR="00164CCB" w:rsidRDefault="00164CCB" w:rsidP="00164CCB">
      <w:pPr>
        <w:pStyle w:val="Heading3"/>
      </w:pPr>
      <w:bookmarkStart w:id="964" w:name="_Toc6675587"/>
      <w:r>
        <w:t>General</w:t>
      </w:r>
      <w:bookmarkEnd w:id="964"/>
    </w:p>
    <w:p w14:paraId="2C5A48CF" w14:textId="26B6239B"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D86572">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CEBD58D"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D86572">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D86572">
        <w:t>3.49.2</w:t>
      </w:r>
      <w:r>
        <w:fldChar w:fldCharType="end"/>
      </w:r>
      <w:r>
        <w:t>).</w:t>
      </w:r>
    </w:p>
    <w:p w14:paraId="1B94F57E" w14:textId="5E879E4F" w:rsidR="00D41895" w:rsidRPr="00D41895" w:rsidRDefault="00D41895" w:rsidP="00D41895">
      <w:r>
        <w:t>For an example, see §</w:t>
      </w:r>
      <w:r>
        <w:fldChar w:fldCharType="begin"/>
      </w:r>
      <w:r>
        <w:instrText xml:space="preserve"> REF _Ref508894796 \r \h </w:instrText>
      </w:r>
      <w:r>
        <w:fldChar w:fldCharType="separate"/>
      </w:r>
      <w:r w:rsidR="00D86572">
        <w:t>3.48.5</w:t>
      </w:r>
      <w:r>
        <w:fldChar w:fldCharType="end"/>
      </w:r>
      <w:r>
        <w:t>.</w:t>
      </w:r>
    </w:p>
    <w:p w14:paraId="3F5F290D" w14:textId="702ADA23" w:rsidR="00164CCB" w:rsidRDefault="00164CCB" w:rsidP="00164CCB">
      <w:pPr>
        <w:pStyle w:val="Heading3"/>
      </w:pPr>
      <w:bookmarkStart w:id="965" w:name="_Toc6675588"/>
      <w:r>
        <w:t>enabled property</w:t>
      </w:r>
      <w:bookmarkEnd w:id="965"/>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66" w:name="_Ref508894469"/>
      <w:bookmarkStart w:id="967" w:name="_Ref4233395"/>
      <w:bookmarkStart w:id="968" w:name="_Toc6675589"/>
      <w:r>
        <w:lastRenderedPageBreak/>
        <w:t>l</w:t>
      </w:r>
      <w:r w:rsidR="00164CCB">
        <w:t>evel property</w:t>
      </w:r>
      <w:bookmarkEnd w:id="966"/>
      <w:bookmarkEnd w:id="967"/>
      <w:bookmarkEnd w:id="968"/>
    </w:p>
    <w:p w14:paraId="2F7AE5CB" w14:textId="2E236414"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D86572">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D86572">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24DA59B"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6572">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6572">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370C319" w:rsidR="006E6E7B" w:rsidRDefault="006E6E7B" w:rsidP="00D41895">
      <w:r>
        <w:t xml:space="preserve">If </w:t>
      </w:r>
      <w:proofErr w:type="spellStart"/>
      <w:r w:rsidRPr="006E6E7B">
        <w:rPr>
          <w:rStyle w:val="CODEtemp"/>
        </w:rPr>
        <w:t>theDescriptor</w:t>
      </w:r>
      <w:proofErr w:type="spellEnd"/>
      <w:r>
        <w:t xml:space="preserve"> describes a </w:t>
      </w:r>
      <w:commentRangeStart w:id="969"/>
      <w:commentRangeStart w:id="970"/>
      <w:commentRangeStart w:id="971"/>
      <w:r>
        <w:t>notification</w:t>
      </w:r>
      <w:commentRangeEnd w:id="969"/>
      <w:r w:rsidR="00FA36C2">
        <w:rPr>
          <w:rStyle w:val="CommentReference"/>
        </w:rPr>
        <w:commentReference w:id="969"/>
      </w:r>
      <w:commentRangeEnd w:id="970"/>
      <w:r w:rsidR="001F2D65">
        <w:rPr>
          <w:rStyle w:val="CommentReference"/>
        </w:rPr>
        <w:commentReference w:id="970"/>
      </w:r>
      <w:commentRangeEnd w:id="971"/>
      <w:r w:rsidR="00F063AE">
        <w:rPr>
          <w:rStyle w:val="CommentReference"/>
        </w:rPr>
        <w:commentReference w:id="971"/>
      </w:r>
      <w:r>
        <w:t xml:space="preserve">,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6572">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6572">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72" w:name="_Ref531188361"/>
      <w:bookmarkStart w:id="973" w:name="_Toc6675590"/>
      <w:r>
        <w:t>r</w:t>
      </w:r>
      <w:r w:rsidR="00F47B45">
        <w:t>ank property</w:t>
      </w:r>
      <w:bookmarkEnd w:id="972"/>
      <w:bookmarkEnd w:id="973"/>
    </w:p>
    <w:p w14:paraId="14DD047E" w14:textId="53DAC9DA"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D8657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432A39"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74" w:name="_Ref508894764"/>
      <w:bookmarkStart w:id="975" w:name="_Ref508894796"/>
      <w:bookmarkStart w:id="976" w:name="_Toc6675591"/>
      <w:r>
        <w:t>parameters property</w:t>
      </w:r>
      <w:bookmarkEnd w:id="974"/>
      <w:bookmarkEnd w:id="975"/>
      <w:bookmarkEnd w:id="976"/>
    </w:p>
    <w:p w14:paraId="18FD260D" w14:textId="18F8829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657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6572">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6061A9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D86572">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77" w:name="_Ref3971750"/>
      <w:bookmarkStart w:id="978" w:name="_Toc6675592"/>
      <w:proofErr w:type="spellStart"/>
      <w:r>
        <w:t>configurationOverride</w:t>
      </w:r>
      <w:proofErr w:type="spellEnd"/>
      <w:r w:rsidR="00056659">
        <w:t xml:space="preserve"> object</w:t>
      </w:r>
      <w:bookmarkEnd w:id="977"/>
      <w:bookmarkEnd w:id="978"/>
    </w:p>
    <w:p w14:paraId="768453EA" w14:textId="15C821BC" w:rsidR="00056659" w:rsidRDefault="00056659" w:rsidP="00056659">
      <w:pPr>
        <w:pStyle w:val="Heading3"/>
      </w:pPr>
      <w:bookmarkStart w:id="979" w:name="_Toc6675593"/>
      <w:commentRangeStart w:id="980"/>
      <w:commentRangeStart w:id="981"/>
      <w:r>
        <w:t>General</w:t>
      </w:r>
      <w:bookmarkEnd w:id="979"/>
      <w:commentRangeEnd w:id="980"/>
      <w:r w:rsidR="00FA36C2">
        <w:rPr>
          <w:rStyle w:val="CommentReference"/>
          <w:rFonts w:cs="Times New Roman"/>
          <w:b w:val="0"/>
          <w:bCs w:val="0"/>
          <w:iCs w:val="0"/>
          <w:color w:val="auto"/>
          <w:kern w:val="0"/>
        </w:rPr>
        <w:commentReference w:id="980"/>
      </w:r>
      <w:commentRangeEnd w:id="981"/>
      <w:r w:rsidR="001F2D65">
        <w:rPr>
          <w:rStyle w:val="CommentReference"/>
          <w:rFonts w:cs="Times New Roman"/>
          <w:b w:val="0"/>
          <w:bCs w:val="0"/>
          <w:iCs w:val="0"/>
          <w:color w:val="auto"/>
          <w:kern w:val="0"/>
        </w:rPr>
        <w:commentReference w:id="981"/>
      </w:r>
    </w:p>
    <w:p w14:paraId="247C664B" w14:textId="52E560D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6F215D4A"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6572">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82" w:name="_Hlk1293845"/>
      <w:r>
        <w:t>§</w:t>
      </w:r>
      <w:bookmarkEnd w:id="982"/>
      <w:r w:rsidR="00A57F4F">
        <w:fldChar w:fldCharType="begin"/>
      </w:r>
      <w:r w:rsidR="00A57F4F">
        <w:instrText xml:space="preserve"> REF _Ref3972812 \r \h </w:instrText>
      </w:r>
      <w:r w:rsidR="00A57F4F">
        <w:fldChar w:fldCharType="separate"/>
      </w:r>
      <w:r w:rsidR="00D86572">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B9CC32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6572">
        <w:t>3.14</w:t>
      </w:r>
      <w:r>
        <w:fldChar w:fldCharType="end"/>
      </w:r>
      <w:r>
        <w:t>).</w:t>
      </w:r>
    </w:p>
    <w:p w14:paraId="0E4D2E44" w14:textId="693CED4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6572">
        <w:t>3.14.6</w:t>
      </w:r>
      <w:r w:rsidR="00806614">
        <w:fldChar w:fldCharType="end"/>
      </w:r>
      <w:r w:rsidR="00806614">
        <w:t>.</w:t>
      </w:r>
    </w:p>
    <w:p w14:paraId="4459326F" w14:textId="5A89BED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86572">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565FD8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45BD62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86572">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6D0C6B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6572">
        <w:t>3.14.11</w:t>
      </w:r>
      <w:r w:rsidR="00806614">
        <w:fldChar w:fldCharType="end"/>
      </w:r>
      <w:r w:rsidR="00806614">
        <w:t>.</w:t>
      </w:r>
    </w:p>
    <w:p w14:paraId="5BC96DFD" w14:textId="0FB7DD7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6572">
        <w:t>3.20</w:t>
      </w:r>
      <w:r w:rsidR="00806614">
        <w:fldChar w:fldCharType="end"/>
      </w:r>
      <w:r w:rsidR="00806614">
        <w:t>).</w:t>
      </w:r>
    </w:p>
    <w:p w14:paraId="1FBA3053" w14:textId="64D263C6"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657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7E2A6B7" w:rsidR="001F48E9" w:rsidRDefault="001F48E9" w:rsidP="00A57F4F">
      <w:pPr>
        <w:pStyle w:val="Code"/>
      </w:pPr>
      <w:r>
        <w:t xml:space="preserve">                                            #  (§</w:t>
      </w:r>
      <w:r>
        <w:fldChar w:fldCharType="begin"/>
      </w:r>
      <w:r>
        <w:instrText xml:space="preserve"> REF _Ref3971750 \r \h </w:instrText>
      </w:r>
      <w:r>
        <w:fldChar w:fldCharType="separate"/>
      </w:r>
      <w:r w:rsidR="00D86572">
        <w:t>3.49</w:t>
      </w:r>
      <w:r>
        <w:fldChar w:fldCharType="end"/>
      </w:r>
      <w:r>
        <w:t>).</w:t>
      </w:r>
    </w:p>
    <w:p w14:paraId="2ABA5D95" w14:textId="7102F2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86572">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863141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86572">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83" w:name="_Ref3973102"/>
      <w:bookmarkStart w:id="984" w:name="_Toc6675594"/>
      <w:r>
        <w:t>descriptor</w:t>
      </w:r>
      <w:r w:rsidR="00752239">
        <w:t xml:space="preserve"> property</w:t>
      </w:r>
      <w:bookmarkEnd w:id="983"/>
      <w:bookmarkEnd w:id="984"/>
    </w:p>
    <w:p w14:paraId="70483680" w14:textId="225B389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D86572">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D86572">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85" w:name="_Ref3972812"/>
      <w:bookmarkStart w:id="986" w:name="_Toc6675595"/>
      <w:r>
        <w:t>configuration property</w:t>
      </w:r>
      <w:bookmarkEnd w:id="985"/>
      <w:bookmarkEnd w:id="986"/>
    </w:p>
    <w:p w14:paraId="27CE08F7" w14:textId="6942B18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D86572">
        <w:t>3.48</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87" w:name="_Ref4076564"/>
      <w:bookmarkStart w:id="988" w:name="_Toc6675596"/>
      <w:proofErr w:type="spellStart"/>
      <w:r>
        <w:t>reportingDescriptorReference</w:t>
      </w:r>
      <w:proofErr w:type="spellEnd"/>
      <w:r>
        <w:t xml:space="preserve"> object</w:t>
      </w:r>
      <w:bookmarkEnd w:id="987"/>
      <w:bookmarkEnd w:id="988"/>
    </w:p>
    <w:p w14:paraId="5279C0DC" w14:textId="2CEB786B" w:rsidR="00C4251F" w:rsidRDefault="00C4251F" w:rsidP="00C4251F">
      <w:pPr>
        <w:pStyle w:val="Heading3"/>
      </w:pPr>
      <w:bookmarkStart w:id="989" w:name="_Toc6675597"/>
      <w:r>
        <w:t>General</w:t>
      </w:r>
      <w:bookmarkEnd w:id="989"/>
    </w:p>
    <w:p w14:paraId="60777BC2" w14:textId="4E3F7204"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p>
    <w:p w14:paraId="614063D7" w14:textId="41DC655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6572">
        <w:t>3.50.4</w:t>
      </w:r>
      <w:r>
        <w:fldChar w:fldCharType="end"/>
      </w:r>
      <w:r>
        <w:t xml:space="preserve">), and </w:t>
      </w:r>
      <w:proofErr w:type="spellStart"/>
      <w:r>
        <w:rPr>
          <w:rStyle w:val="CODEtemp"/>
        </w:rPr>
        <w:t>theDescriptor</w:t>
      </w:r>
      <w:proofErr w:type="spellEnd"/>
      <w:r>
        <w:t xml:space="preserve"> does not exist.</w:t>
      </w:r>
    </w:p>
    <w:p w14:paraId="7E431707" w14:textId="3954599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D86572">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6572">
        <w:t>3.56.2</w:t>
      </w:r>
      <w:r>
        <w:fldChar w:fldCharType="end"/>
      </w:r>
      <w:r>
        <w:t>) contains only the id of the notification.</w:t>
      </w:r>
    </w:p>
    <w:p w14:paraId="6ED76545" w14:textId="53A3BF5E" w:rsidR="004939E1" w:rsidRDefault="004939E1" w:rsidP="004939E1">
      <w:pPr>
        <w:pStyle w:val="Code"/>
      </w:pPr>
      <w:r>
        <w:t>{                                            # An invocation object (§</w:t>
      </w:r>
      <w:r>
        <w:fldChar w:fldCharType="begin"/>
      </w:r>
      <w:r>
        <w:instrText xml:space="preserve"> REF _Ref493352563 \r \h </w:instrText>
      </w:r>
      <w:r>
        <w:fldChar w:fldCharType="separate"/>
      </w:r>
      <w:r w:rsidR="00D86572">
        <w:t>3.20</w:t>
      </w:r>
      <w:r>
        <w:fldChar w:fldCharType="end"/>
      </w:r>
      <w:r>
        <w:t>).</w:t>
      </w:r>
    </w:p>
    <w:p w14:paraId="5855007A" w14:textId="05B2F272"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D86572">
        <w:t>3.20.21</w:t>
      </w:r>
      <w:r>
        <w:fldChar w:fldCharType="end"/>
      </w:r>
      <w:r>
        <w:t>.</w:t>
      </w:r>
    </w:p>
    <w:p w14:paraId="50001E43" w14:textId="055EE0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86572">
        <w:t>3.56</w:t>
      </w:r>
      <w:r>
        <w:fldChar w:fldCharType="end"/>
      </w:r>
      <w:r>
        <w:t>).</w:t>
      </w:r>
    </w:p>
    <w:p w14:paraId="2F95D74B" w14:textId="64CC436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86572">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5E807C7"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D86572">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90" w:name="_Toc6675598"/>
      <w:r>
        <w:t>Constraints</w:t>
      </w:r>
      <w:bookmarkEnd w:id="990"/>
    </w:p>
    <w:p w14:paraId="5439CA13" w14:textId="42CA223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6572">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D86572">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D86572">
        <w:t>3.47</w:t>
      </w:r>
      <w:r w:rsidR="00C4251F">
        <w:fldChar w:fldCharType="end"/>
      </w:r>
      <w:r w:rsidR="00C4251F">
        <w:t>).</w:t>
      </w:r>
    </w:p>
    <w:p w14:paraId="397A8613" w14:textId="73A2C5E0" w:rsidR="00B1270B" w:rsidRDefault="00B1270B" w:rsidP="00B1270B">
      <w:pPr>
        <w:pStyle w:val="Heading3"/>
      </w:pPr>
      <w:bookmarkStart w:id="991" w:name="_Ref4135862"/>
      <w:bookmarkStart w:id="992" w:name="_Toc6675599"/>
      <w:proofErr w:type="spellStart"/>
      <w:r>
        <w:t>reportingDescriptor</w:t>
      </w:r>
      <w:proofErr w:type="spellEnd"/>
      <w:r>
        <w:t xml:space="preserve"> lookup</w:t>
      </w:r>
      <w:bookmarkEnd w:id="991"/>
      <w:bookmarkEnd w:id="992"/>
    </w:p>
    <w:p w14:paraId="37615F29" w14:textId="12A6B7F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D86572">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D86572">
        <w:t>3.52.2</w:t>
      </w:r>
      <w:r w:rsidR="00F11A97">
        <w:fldChar w:fldCharType="end"/>
      </w:r>
      <w:r w:rsidR="00F11A97">
        <w:t>.</w:t>
      </w:r>
    </w:p>
    <w:p w14:paraId="468E1145" w14:textId="446B56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D86572">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D86572">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FC1C8D0"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01DFB43" w:rsidR="00B1270B" w:rsidRDefault="00B1270B" w:rsidP="006E6E7B">
            <w:proofErr w:type="spellStart"/>
            <w:r w:rsidRPr="00674294">
              <w:rPr>
                <w:rStyle w:val="CODEtemp"/>
              </w:rPr>
              <w:lastRenderedPageBreak/>
              <w:t>invocation.notificationConfigurationOverrides</w:t>
            </w:r>
            <w:proofErr w:type="spellEnd"/>
            <w:r>
              <w:t xml:space="preserve"> (§</w:t>
            </w:r>
            <w:r>
              <w:fldChar w:fldCharType="begin"/>
            </w:r>
            <w:r>
              <w:instrText xml:space="preserve"> REF _Ref4081041 \r \h </w:instrText>
            </w:r>
            <w:r>
              <w:fldChar w:fldCharType="separate"/>
            </w:r>
            <w:r w:rsidR="00D8657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18F5D02"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D8657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9A67BD"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D86572">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7B7E89F"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D86572">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93" w:name="_Ref4148802"/>
      <w:bookmarkStart w:id="994" w:name="_Toc6675600"/>
      <w:r>
        <w:t>id</w:t>
      </w:r>
      <w:bookmarkEnd w:id="993"/>
      <w:r w:rsidR="00527E6F">
        <w:t xml:space="preserve"> property</w:t>
      </w:r>
      <w:bookmarkEnd w:id="994"/>
    </w:p>
    <w:p w14:paraId="2B850765" w14:textId="5D61083C"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657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95" w:name="_Hlk4159358"/>
      <w:r w:rsidR="005402B0">
        <w:t>§</w:t>
      </w:r>
      <w:bookmarkEnd w:id="995"/>
      <w:r w:rsidR="005402B0">
        <w:fldChar w:fldCharType="begin"/>
      </w:r>
      <w:r w:rsidR="005402B0">
        <w:instrText xml:space="preserve"> REF _Ref493408046 \r \h </w:instrText>
      </w:r>
      <w:r w:rsidR="005402B0">
        <w:fldChar w:fldCharType="separate"/>
      </w:r>
      <w:r w:rsidR="00D86572">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CB0DAE8"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D86572">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5F33CB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D8657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1462FD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6572">
        <w:t>3.14</w:t>
      </w:r>
      <w:r>
        <w:fldChar w:fldCharType="end"/>
      </w:r>
      <w:r>
        <w:t>).</w:t>
      </w:r>
    </w:p>
    <w:p w14:paraId="6BA34316" w14:textId="72DAAC9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86572">
        <w:t>3.14.6</w:t>
      </w:r>
      <w:r>
        <w:fldChar w:fldCharType="end"/>
      </w:r>
      <w:r>
        <w:t>.</w:t>
      </w:r>
    </w:p>
    <w:p w14:paraId="7151A118" w14:textId="60D3D10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86572">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0677FE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6AFFA9" w14:textId="6E5DF837"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63DED447" w14:textId="258F20E6"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86572">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77836B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6572">
        <w:t>3.14.22</w:t>
      </w:r>
      <w:r>
        <w:fldChar w:fldCharType="end"/>
      </w:r>
      <w:r>
        <w:t>.</w:t>
      </w:r>
    </w:p>
    <w:p w14:paraId="469B0064" w14:textId="477C08F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6572">
        <w:t>3.26</w:t>
      </w:r>
      <w:r>
        <w:fldChar w:fldCharType="end"/>
      </w:r>
      <w:r>
        <w:t>).</w:t>
      </w:r>
    </w:p>
    <w:p w14:paraId="436ACC80" w14:textId="2DF3CC26"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D8657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96" w:name="_Ref4055060"/>
      <w:bookmarkStart w:id="997" w:name="_Toc6675601"/>
      <w:r>
        <w:t>index</w:t>
      </w:r>
      <w:bookmarkEnd w:id="996"/>
      <w:r w:rsidR="00527E6F">
        <w:t xml:space="preserve"> property</w:t>
      </w:r>
      <w:bookmarkEnd w:id="997"/>
    </w:p>
    <w:p w14:paraId="5E8A5361" w14:textId="0627B89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657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D86572">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D86572">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6572">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3F03BC1" w:rsidR="00E45D82" w:rsidRDefault="00E45D82" w:rsidP="00E45D82">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257CC1D7" w14:textId="409ED64B" w:rsidR="00E45D82" w:rsidRDefault="00E45D82" w:rsidP="00E45D8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3E252115" w14:textId="3005A924" w:rsidR="00E45D82" w:rsidRDefault="00E45D82" w:rsidP="00E45D82">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D7234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E440D1" w14:textId="0D9936F4"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0F975D02" w14:textId="6188BB70" w:rsidR="00E45D82" w:rsidRDefault="00E45D82" w:rsidP="00E45D82">
      <w:pPr>
        <w:pStyle w:val="Code"/>
      </w:pPr>
      <w:r>
        <w:t xml:space="preserve">          "id": "CA1711",    # See §</w:t>
      </w:r>
      <w:r>
        <w:fldChar w:fldCharType="begin"/>
      </w:r>
      <w:r>
        <w:instrText xml:space="preserve"> REF _Ref493408046 \r \h </w:instrText>
      </w:r>
      <w:r>
        <w:fldChar w:fldCharType="separate"/>
      </w:r>
      <w:r w:rsidR="00D86572">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8C4BD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6572">
        <w:t>3.14.22</w:t>
      </w:r>
      <w:r>
        <w:fldChar w:fldCharType="end"/>
      </w:r>
      <w:r>
        <w:t>.</w:t>
      </w:r>
    </w:p>
    <w:p w14:paraId="166ABF0D" w14:textId="16F4E6D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6572">
        <w:t>3.26</w:t>
      </w:r>
      <w:r>
        <w:fldChar w:fldCharType="end"/>
      </w:r>
      <w:r>
        <w:t>).</w:t>
      </w:r>
    </w:p>
    <w:p w14:paraId="18301065" w14:textId="0D1503E0" w:rsidR="00E45D82" w:rsidRDefault="00E45D82" w:rsidP="00E45D82">
      <w:pPr>
        <w:pStyle w:val="Code"/>
      </w:pPr>
      <w:r>
        <w:t xml:space="preserve">      "ruleId": "CA1711",    # See §</w:t>
      </w:r>
      <w:r>
        <w:fldChar w:fldCharType="begin"/>
      </w:r>
      <w:r>
        <w:instrText xml:space="preserve"> REF _Ref513193500 \r \h </w:instrText>
      </w:r>
      <w:r>
        <w:fldChar w:fldCharType="separate"/>
      </w:r>
      <w:r w:rsidR="00D8657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CF600F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D8657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998" w:name="_Ref4055066"/>
      <w:bookmarkStart w:id="999" w:name="_Toc6675602"/>
      <w:proofErr w:type="spellStart"/>
      <w:r>
        <w:t>guid</w:t>
      </w:r>
      <w:bookmarkEnd w:id="998"/>
      <w:proofErr w:type="spellEnd"/>
      <w:r w:rsidR="00527E6F">
        <w:t xml:space="preserve"> property</w:t>
      </w:r>
      <w:bookmarkEnd w:id="999"/>
    </w:p>
    <w:p w14:paraId="0CDADA3F" w14:textId="7A9ACC4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D86572">
        <w:t>3.47.5</w:t>
      </w:r>
      <w:r w:rsidR="00AA0090">
        <w:fldChar w:fldCharType="end"/>
      </w:r>
      <w:r>
        <w:t>).</w:t>
      </w:r>
    </w:p>
    <w:p w14:paraId="5A0F6357" w14:textId="1F0A8950" w:rsidR="00C4251F" w:rsidRDefault="00C4251F" w:rsidP="00C4251F">
      <w:pPr>
        <w:pStyle w:val="Heading3"/>
      </w:pPr>
      <w:bookmarkStart w:id="1000" w:name="_Ref4055072"/>
      <w:bookmarkStart w:id="1001" w:name="_Toc6675603"/>
      <w:proofErr w:type="spellStart"/>
      <w:r>
        <w:t>toolComponent</w:t>
      </w:r>
      <w:bookmarkEnd w:id="1000"/>
      <w:proofErr w:type="spellEnd"/>
      <w:r w:rsidR="00527E6F">
        <w:t xml:space="preserve"> property</w:t>
      </w:r>
      <w:bookmarkEnd w:id="1001"/>
    </w:p>
    <w:p w14:paraId="21B9AEB8" w14:textId="302524CE"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 xml:space="preserve">) that identifies </w:t>
      </w:r>
      <w:proofErr w:type="spellStart"/>
      <w:r w:rsidRPr="00AA0090">
        <w:rPr>
          <w:rStyle w:val="CODEtemp"/>
        </w:rPr>
        <w:t>theComponent</w:t>
      </w:r>
      <w:proofErr w:type="spellEnd"/>
      <w:r>
        <w:t>.</w:t>
      </w:r>
    </w:p>
    <w:p w14:paraId="217B585E" w14:textId="0B4F8372"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w:t>
      </w:r>
    </w:p>
    <w:p w14:paraId="5C8656AC" w14:textId="3368945F" w:rsidR="00BB1DE4" w:rsidRDefault="00BB1DE4" w:rsidP="00BB1DE4">
      <w:pPr>
        <w:pStyle w:val="Heading2"/>
      </w:pPr>
      <w:bookmarkStart w:id="1002" w:name="_Ref5366949"/>
      <w:bookmarkStart w:id="1003" w:name="_Toc6675604"/>
      <w:proofErr w:type="spellStart"/>
      <w:r>
        <w:lastRenderedPageBreak/>
        <w:t>reportingDescriptorRelationship</w:t>
      </w:r>
      <w:proofErr w:type="spellEnd"/>
      <w:r>
        <w:t xml:space="preserve"> object</w:t>
      </w:r>
      <w:bookmarkEnd w:id="1002"/>
      <w:bookmarkEnd w:id="1003"/>
    </w:p>
    <w:p w14:paraId="69FC9E77" w14:textId="7519F40B" w:rsidR="00BB1DE4" w:rsidRDefault="00BB1DE4" w:rsidP="00BB1DE4">
      <w:pPr>
        <w:pStyle w:val="Heading3"/>
      </w:pPr>
      <w:bookmarkStart w:id="1004" w:name="_Ref5442298"/>
      <w:bookmarkStart w:id="1005" w:name="_Toc6675605"/>
      <w:r>
        <w:t>General</w:t>
      </w:r>
      <w:bookmarkEnd w:id="1004"/>
      <w:bookmarkEnd w:id="1005"/>
    </w:p>
    <w:p w14:paraId="4E10D242" w14:textId="3522C4FD"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245B749F"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D86572">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0485BEE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86572">
        <w:t>3.19.2</w:t>
      </w:r>
      <w:r>
        <w:fldChar w:fldCharType="end"/>
      </w:r>
      <w:r>
        <w:t>).</w:t>
      </w:r>
    </w:p>
    <w:p w14:paraId="313E24D7" w14:textId="19F9852D"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89775F" w:rsidR="00BB1DE4"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2983611" w14:textId="1010519D"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74D50F93" w14:textId="722E3F7B"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686D697D"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07123B70" w14:textId="46ABBAC7"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892436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86572">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7D503D9" w:rsidR="0070675A"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91FA3D2" w14:textId="1F61FE42"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4DDCAD18" w14:textId="4EE81222"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551E91C7"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562D7C76" w14:textId="661B6885"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4AD0C8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86572">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06" w:name="_Ref5367042"/>
      <w:bookmarkStart w:id="1007" w:name="_Toc6675606"/>
      <w:r>
        <w:t>target</w:t>
      </w:r>
      <w:r w:rsidR="00BB1DE4">
        <w:t xml:space="preserve"> property</w:t>
      </w:r>
      <w:bookmarkEnd w:id="1006"/>
      <w:bookmarkEnd w:id="1007"/>
    </w:p>
    <w:p w14:paraId="542F5014" w14:textId="2BAFEB3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D86572">
        <w:t>3.51.1</w:t>
      </w:r>
      <w:r w:rsidR="00C45295">
        <w:fldChar w:fldCharType="end"/>
      </w:r>
      <w:r w:rsidR="009E74B3">
        <w:t>)</w:t>
      </w:r>
      <w:r>
        <w:t>.</w:t>
      </w:r>
    </w:p>
    <w:p w14:paraId="154F1787" w14:textId="5392A439" w:rsidR="00BB1DE4" w:rsidRDefault="00BB1DE4" w:rsidP="00BB1DE4">
      <w:pPr>
        <w:pStyle w:val="Heading3"/>
      </w:pPr>
      <w:bookmarkStart w:id="1008" w:name="_Ref5367150"/>
      <w:bookmarkStart w:id="1009" w:name="_Toc6675607"/>
      <w:r>
        <w:t>kinds property</w:t>
      </w:r>
      <w:bookmarkEnd w:id="1008"/>
      <w:bookmarkEnd w:id="1009"/>
    </w:p>
    <w:p w14:paraId="3BB2F447" w14:textId="3DB00500"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6572">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D86572">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10" w:name="_Ref4137207"/>
      <w:bookmarkStart w:id="1011" w:name="_Toc6675608"/>
      <w:bookmarkStart w:id="1012" w:name="_Hlk4091378"/>
      <w:proofErr w:type="spellStart"/>
      <w:r>
        <w:t>toolComponentReference</w:t>
      </w:r>
      <w:proofErr w:type="spellEnd"/>
      <w:r>
        <w:t xml:space="preserve"> object</w:t>
      </w:r>
      <w:bookmarkEnd w:id="1010"/>
      <w:bookmarkEnd w:id="1011"/>
    </w:p>
    <w:p w14:paraId="142C8034" w14:textId="0D0853CC" w:rsidR="00C605E8" w:rsidRDefault="00C605E8" w:rsidP="00C605E8">
      <w:pPr>
        <w:pStyle w:val="Heading3"/>
      </w:pPr>
      <w:bookmarkStart w:id="1013" w:name="_Toc6675609"/>
      <w:r>
        <w:t>General</w:t>
      </w:r>
      <w:bookmarkEnd w:id="1013"/>
    </w:p>
    <w:p w14:paraId="13836518" w14:textId="35594D2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14" w:name="_Ref4147602"/>
      <w:bookmarkStart w:id="1015" w:name="_Toc6675610"/>
      <w:proofErr w:type="spellStart"/>
      <w:r>
        <w:t>toolComponent</w:t>
      </w:r>
      <w:proofErr w:type="spellEnd"/>
      <w:r>
        <w:t xml:space="preserve"> lookup</w:t>
      </w:r>
      <w:bookmarkEnd w:id="1014"/>
      <w:bookmarkEnd w:id="1015"/>
    </w:p>
    <w:p w14:paraId="083C9907" w14:textId="168827F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6572">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D86572">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D86572">
        <w:t>3.18.2</w:t>
      </w:r>
      <w:r w:rsidR="00E10C18">
        <w:fldChar w:fldCharType="end"/>
      </w:r>
      <w:r>
        <w:t>).</w:t>
      </w:r>
    </w:p>
    <w:p w14:paraId="5461030D" w14:textId="518C2C76"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D8657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16" w:name="_Toc6675611"/>
      <w:r>
        <w:t>n</w:t>
      </w:r>
      <w:r w:rsidR="00C4251F">
        <w:t>ame</w:t>
      </w:r>
      <w:r>
        <w:t xml:space="preserve"> property</w:t>
      </w:r>
      <w:bookmarkEnd w:id="1016"/>
    </w:p>
    <w:p w14:paraId="61E89037" w14:textId="53A6C026"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6572">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17" w:name="_Ref4082234"/>
      <w:bookmarkStart w:id="1018" w:name="_Toc6675612"/>
      <w:bookmarkEnd w:id="1012"/>
      <w:r>
        <w:t>index</w:t>
      </w:r>
      <w:r w:rsidR="00C605E8">
        <w:t xml:space="preserve"> property</w:t>
      </w:r>
      <w:bookmarkEnd w:id="1017"/>
      <w:bookmarkEnd w:id="1018"/>
    </w:p>
    <w:p w14:paraId="4ABEFE24" w14:textId="12799D1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19" w:name="_Ref4082243"/>
      <w:bookmarkStart w:id="1020" w:name="_Toc6675613"/>
      <w:proofErr w:type="spellStart"/>
      <w:r>
        <w:t>guid</w:t>
      </w:r>
      <w:proofErr w:type="spellEnd"/>
      <w:r w:rsidR="00C605E8">
        <w:t xml:space="preserve"> property</w:t>
      </w:r>
      <w:bookmarkEnd w:id="1019"/>
      <w:bookmarkEnd w:id="1020"/>
    </w:p>
    <w:p w14:paraId="6F2B2E27" w14:textId="6A30B006"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6572">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D86572">
        <w:t>3.19.5</w:t>
      </w:r>
      <w:r w:rsidR="00B07FD1">
        <w:fldChar w:fldCharType="end"/>
      </w:r>
      <w:r w:rsidR="00B07FD1">
        <w:t>).</w:t>
      </w:r>
    </w:p>
    <w:p w14:paraId="6FFC00CB" w14:textId="58ACBD31" w:rsidR="00B86BC7" w:rsidRDefault="00B86BC7" w:rsidP="00B86BC7">
      <w:pPr>
        <w:pStyle w:val="Heading2"/>
      </w:pPr>
      <w:bookmarkStart w:id="1021" w:name="_Ref530139075"/>
      <w:bookmarkStart w:id="1022" w:name="_Toc6675614"/>
      <w:r>
        <w:lastRenderedPageBreak/>
        <w:t>fix object</w:t>
      </w:r>
      <w:bookmarkEnd w:id="963"/>
      <w:bookmarkEnd w:id="1021"/>
      <w:bookmarkEnd w:id="1022"/>
    </w:p>
    <w:p w14:paraId="410A501F" w14:textId="4C707545" w:rsidR="00B86BC7" w:rsidRDefault="00B86BC7" w:rsidP="00B86BC7">
      <w:pPr>
        <w:pStyle w:val="Heading3"/>
      </w:pPr>
      <w:bookmarkStart w:id="1023" w:name="_Toc6675615"/>
      <w:r>
        <w:t>General</w:t>
      </w:r>
      <w:bookmarkEnd w:id="102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9F570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6572">
        <w:t>3.26</w:t>
      </w:r>
      <w:r>
        <w:fldChar w:fldCharType="end"/>
      </w:r>
      <w:r>
        <w:t>)</w:t>
      </w:r>
      <w:r w:rsidR="00DF5A5B">
        <w:t>.</w:t>
      </w:r>
    </w:p>
    <w:p w14:paraId="008E6A82" w14:textId="6F49F41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6572">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09CC10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6572">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E6F697"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6572">
        <w:t>3.53.3</w:t>
      </w:r>
      <w:r w:rsidR="00EA23DD">
        <w:fldChar w:fldCharType="end"/>
      </w:r>
      <w:r w:rsidR="00DF5A5B">
        <w:t>.</w:t>
      </w:r>
    </w:p>
    <w:p w14:paraId="396348ED" w14:textId="4AD3EE2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D86572">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24" w:name="_Ref493512730"/>
      <w:bookmarkStart w:id="1025" w:name="_Toc6675616"/>
      <w:r>
        <w:t>description property</w:t>
      </w:r>
      <w:bookmarkEnd w:id="1024"/>
      <w:bookmarkEnd w:id="1025"/>
    </w:p>
    <w:p w14:paraId="1893F7D7" w14:textId="6555DD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657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26" w:name="_Ref493512752"/>
      <w:bookmarkStart w:id="1027" w:name="_Ref493513084"/>
      <w:bookmarkStart w:id="1028" w:name="_Ref503372111"/>
      <w:bookmarkStart w:id="1029" w:name="_Ref503372176"/>
      <w:bookmarkStart w:id="1030" w:name="_Toc6675617"/>
      <w:proofErr w:type="spellStart"/>
      <w:r>
        <w:t>artifactChanges</w:t>
      </w:r>
      <w:proofErr w:type="spellEnd"/>
      <w:r>
        <w:t xml:space="preserve"> </w:t>
      </w:r>
      <w:r w:rsidR="00B86BC7">
        <w:t>property</w:t>
      </w:r>
      <w:bookmarkEnd w:id="1026"/>
      <w:bookmarkEnd w:id="1027"/>
      <w:bookmarkEnd w:id="1028"/>
      <w:bookmarkEnd w:id="1029"/>
      <w:bookmarkEnd w:id="1030"/>
    </w:p>
    <w:p w14:paraId="6DE7B962" w14:textId="4BED202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657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D86572">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3D0D84B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71E95DF7" w14:textId="79E1B4D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EB1BDBB"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D86572">
        <w:t>3.54.3</w:t>
      </w:r>
      <w:r>
        <w:fldChar w:fldCharType="end"/>
      </w:r>
      <w:r>
        <w:t>.</w:t>
      </w:r>
    </w:p>
    <w:p w14:paraId="18CF4AB2" w14:textId="3216A45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63715399" w14:textId="56C11B9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86572">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DB1274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86572">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F55190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329E9CE1" w14:textId="6F75C7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6FA4F2C" w:rsidR="004B30F9" w:rsidRDefault="004B30F9" w:rsidP="004B30F9">
      <w:pPr>
        <w:pStyle w:val="Code"/>
      </w:pPr>
      <w:r>
        <w:t xml:space="preserve">      "replacements": [              # See §</w:t>
      </w:r>
      <w:r>
        <w:fldChar w:fldCharType="begin"/>
      </w:r>
      <w:r>
        <w:instrText xml:space="preserve"> REF _Ref493513106 \r \h </w:instrText>
      </w:r>
      <w:r>
        <w:fldChar w:fldCharType="separate"/>
      </w:r>
      <w:r w:rsidR="00D86572">
        <w:t>3.54.3</w:t>
      </w:r>
      <w:r>
        <w:fldChar w:fldCharType="end"/>
      </w:r>
      <w:r>
        <w:t>.</w:t>
      </w:r>
    </w:p>
    <w:p w14:paraId="10AFAC95" w14:textId="007AEF5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3E7C80C2" w14:textId="239C42B7"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86572">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E73A5F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86572">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31" w:name="_Ref493512744"/>
      <w:bookmarkStart w:id="1032" w:name="_Ref493512991"/>
      <w:bookmarkStart w:id="1033" w:name="_Toc6675618"/>
      <w:proofErr w:type="spellStart"/>
      <w:r>
        <w:t>artifactChange</w:t>
      </w:r>
      <w:proofErr w:type="spellEnd"/>
      <w:r>
        <w:t xml:space="preserve"> </w:t>
      </w:r>
      <w:r w:rsidR="00B86BC7">
        <w:t>object</w:t>
      </w:r>
      <w:bookmarkEnd w:id="1031"/>
      <w:bookmarkEnd w:id="1032"/>
      <w:bookmarkEnd w:id="1033"/>
    </w:p>
    <w:p w14:paraId="74D8322D" w14:textId="06E505AA" w:rsidR="00B86BC7" w:rsidRDefault="00B86BC7" w:rsidP="00B86BC7">
      <w:pPr>
        <w:pStyle w:val="Heading3"/>
      </w:pPr>
      <w:bookmarkStart w:id="1034" w:name="_Toc6675619"/>
      <w:r>
        <w:t>General</w:t>
      </w:r>
      <w:bookmarkEnd w:id="103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F37598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6572">
        <w:t>3.53</w:t>
      </w:r>
      <w:r w:rsidR="00BC365F">
        <w:fldChar w:fldCharType="end"/>
      </w:r>
      <w:r>
        <w:t>)</w:t>
      </w:r>
      <w:r w:rsidR="00F27F55">
        <w:t>.</w:t>
      </w:r>
    </w:p>
    <w:p w14:paraId="0FF6717D" w14:textId="32804DA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6572">
        <w:t>3.53.3</w:t>
      </w:r>
      <w:r w:rsidR="00770A97">
        <w:fldChar w:fldCharType="end"/>
      </w:r>
      <w:r w:rsidR="00855CF1">
        <w:t>.</w:t>
      </w:r>
    </w:p>
    <w:p w14:paraId="6A521431" w14:textId="0248D8F7" w:rsidR="006F21F3" w:rsidRDefault="006F21F3" w:rsidP="002D65F3">
      <w:pPr>
        <w:pStyle w:val="Code"/>
      </w:pPr>
      <w:r>
        <w:t xml:space="preserve">    {                          </w:t>
      </w:r>
    </w:p>
    <w:p w14:paraId="0805703A" w14:textId="6A7E78F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86572">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5C488F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6572">
        <w:t>3.54.3</w:t>
      </w:r>
      <w:r>
        <w:fldChar w:fldCharType="end"/>
      </w:r>
      <w:r w:rsidR="00855CF1">
        <w:t>.</w:t>
      </w:r>
    </w:p>
    <w:p w14:paraId="1FAFE72E" w14:textId="1F9C23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6572">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35" w:name="_Ref493513096"/>
      <w:bookmarkStart w:id="1036" w:name="_Ref493513195"/>
      <w:bookmarkStart w:id="1037" w:name="_Ref493513493"/>
      <w:bookmarkStart w:id="1038" w:name="_Toc6675620"/>
      <w:r>
        <w:t xml:space="preserve">artifactLocation </w:t>
      </w:r>
      <w:r w:rsidR="00B86BC7">
        <w:t>property</w:t>
      </w:r>
      <w:bookmarkEnd w:id="1035"/>
      <w:bookmarkEnd w:id="1036"/>
      <w:bookmarkEnd w:id="1037"/>
      <w:bookmarkEnd w:id="1038"/>
    </w:p>
    <w:p w14:paraId="47E2D8A5" w14:textId="11E26B9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657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39" w:name="_Ref493513106"/>
      <w:bookmarkStart w:id="1040" w:name="_Toc6675621"/>
      <w:r>
        <w:t>replacements property</w:t>
      </w:r>
      <w:bookmarkEnd w:id="1039"/>
      <w:bookmarkEnd w:id="1040"/>
    </w:p>
    <w:p w14:paraId="21F0788C" w14:textId="1FFE80A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6572">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86572">
        <w:t>3.54.2</w:t>
      </w:r>
      <w:r>
        <w:fldChar w:fldCharType="end"/>
      </w:r>
      <w:r w:rsidRPr="006F21F3">
        <w:t>).</w:t>
      </w:r>
    </w:p>
    <w:p w14:paraId="40D9EA5A" w14:textId="3D521EDE" w:rsidR="00B86BC7" w:rsidRDefault="00B86BC7" w:rsidP="00B86BC7">
      <w:pPr>
        <w:pStyle w:val="Heading2"/>
      </w:pPr>
      <w:bookmarkStart w:id="1041" w:name="_Ref493513114"/>
      <w:bookmarkStart w:id="1042" w:name="_Ref493513476"/>
      <w:bookmarkStart w:id="1043" w:name="_Toc6675622"/>
      <w:r>
        <w:t>replacement object</w:t>
      </w:r>
      <w:bookmarkEnd w:id="1041"/>
      <w:bookmarkEnd w:id="1042"/>
      <w:bookmarkEnd w:id="1043"/>
    </w:p>
    <w:p w14:paraId="1276FD13" w14:textId="540BBC1F" w:rsidR="00B86BC7" w:rsidRDefault="00B86BC7" w:rsidP="00B86BC7">
      <w:pPr>
        <w:pStyle w:val="Heading3"/>
      </w:pPr>
      <w:bookmarkStart w:id="1044" w:name="_Toc6675623"/>
      <w:r>
        <w:t>General</w:t>
      </w:r>
      <w:bookmarkEnd w:id="104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425A33A"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D86572">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D86572">
        <w:t>3.55.4</w:t>
      </w:r>
      <w:r>
        <w:fldChar w:fldCharType="end"/>
      </w:r>
      <w:r>
        <w:t xml:space="preserve">), then the effect of the replacement </w:t>
      </w:r>
      <w:r w:rsidRPr="003672C8">
        <w:rPr>
          <w:b/>
        </w:rPr>
        <w:t>SHALL</w:t>
      </w:r>
      <w:r>
        <w:t xml:space="preserve"> be as if the removal were performed before the insertion.</w:t>
      </w:r>
    </w:p>
    <w:p w14:paraId="51FA77A0" w14:textId="0D442C4F"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D86572">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6572">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8ABFB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or a binary region (§</w:t>
      </w:r>
      <w:r>
        <w:fldChar w:fldCharType="begin"/>
      </w:r>
      <w:r>
        <w:instrText xml:space="preserve"> REF _Ref509043519 \r \h </w:instrText>
      </w:r>
      <w:r>
        <w:fldChar w:fldCharType="separate"/>
      </w:r>
      <w:r w:rsidR="00D8657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CAE613F"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D8657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45" w:name="_Toc6675624"/>
      <w:r>
        <w:t>Constraints</w:t>
      </w:r>
      <w:bookmarkEnd w:id="1045"/>
    </w:p>
    <w:p w14:paraId="58129AF5" w14:textId="0F6A7E4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D86572">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6572">
        <w:t>3.3.2</w:t>
      </w:r>
      <w:r>
        <w:fldChar w:fldCharType="end"/>
      </w:r>
      <w:r>
        <w:t>).</w:t>
      </w:r>
    </w:p>
    <w:p w14:paraId="77DC3A72" w14:textId="2AC6257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D86572">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6572">
        <w:t>3.3.3</w:t>
      </w:r>
      <w:r>
        <w:fldChar w:fldCharType="end"/>
      </w:r>
      <w:r>
        <w:t>).</w:t>
      </w:r>
    </w:p>
    <w:p w14:paraId="2919F4E4" w14:textId="2FD85E3E" w:rsidR="00B86BC7" w:rsidRDefault="00B86BC7" w:rsidP="00B86BC7">
      <w:pPr>
        <w:pStyle w:val="Heading3"/>
      </w:pPr>
      <w:bookmarkStart w:id="1046" w:name="_Ref493518436"/>
      <w:bookmarkStart w:id="1047" w:name="_Ref493518439"/>
      <w:bookmarkStart w:id="1048" w:name="_Ref493518529"/>
      <w:bookmarkStart w:id="1049" w:name="_Toc6675625"/>
      <w:proofErr w:type="spellStart"/>
      <w:r>
        <w:t>deleted</w:t>
      </w:r>
      <w:r w:rsidR="00F27F55">
        <w:t>Region</w:t>
      </w:r>
      <w:proofErr w:type="spellEnd"/>
      <w:r>
        <w:t xml:space="preserve"> property</w:t>
      </w:r>
      <w:bookmarkEnd w:id="1046"/>
      <w:bookmarkEnd w:id="1047"/>
      <w:bookmarkEnd w:id="1048"/>
      <w:bookmarkEnd w:id="1049"/>
    </w:p>
    <w:p w14:paraId="1ECF4AC9" w14:textId="7FF8C2D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657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commentRangeStart w:id="1050"/>
      <w:commentRangeStart w:id="1051"/>
      <w:r>
        <w:rPr>
          <w:b/>
        </w:rPr>
        <w:t>SHALL NOT</w:t>
      </w:r>
      <w:r>
        <w:t xml:space="preserve"> remove </w:t>
      </w:r>
      <w:commentRangeEnd w:id="1050"/>
      <w:r w:rsidR="00A51798">
        <w:rPr>
          <w:rStyle w:val="CommentReference"/>
        </w:rPr>
        <w:commentReference w:id="1050"/>
      </w:r>
      <w:commentRangeEnd w:id="1051"/>
      <w:r w:rsidR="00AF6744">
        <w:rPr>
          <w:rStyle w:val="CommentReference"/>
        </w:rPr>
        <w:commentReference w:id="1051"/>
      </w:r>
      <w:r>
        <w:t>any content.</w:t>
      </w:r>
    </w:p>
    <w:p w14:paraId="4E9FA252" w14:textId="1EE22B44" w:rsidR="00B86BC7" w:rsidRDefault="00B86BC7" w:rsidP="00B86BC7">
      <w:pPr>
        <w:pStyle w:val="Heading3"/>
      </w:pPr>
      <w:bookmarkStart w:id="1052" w:name="_Ref493518437"/>
      <w:bookmarkStart w:id="1053" w:name="_Ref493518440"/>
      <w:bookmarkStart w:id="1054" w:name="_Toc6675626"/>
      <w:proofErr w:type="spellStart"/>
      <w:r>
        <w:t>inserted</w:t>
      </w:r>
      <w:r w:rsidR="00F27F55">
        <w:t>Content</w:t>
      </w:r>
      <w:proofErr w:type="spellEnd"/>
      <w:r>
        <w:t xml:space="preserve"> property</w:t>
      </w:r>
      <w:bookmarkEnd w:id="1052"/>
      <w:bookmarkEnd w:id="1053"/>
      <w:bookmarkEnd w:id="1054"/>
    </w:p>
    <w:p w14:paraId="6E86F82E" w14:textId="11F2C05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8657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55" w:name="_Ref493404948"/>
      <w:bookmarkStart w:id="1056" w:name="_Ref493406026"/>
      <w:bookmarkStart w:id="1057" w:name="_Toc6675627"/>
      <w:r>
        <w:t>notification object</w:t>
      </w:r>
      <w:bookmarkEnd w:id="1055"/>
      <w:bookmarkEnd w:id="1056"/>
      <w:bookmarkEnd w:id="1057"/>
    </w:p>
    <w:p w14:paraId="3BD7AF2E" w14:textId="23E07934" w:rsidR="00B86BC7" w:rsidRDefault="00B86BC7" w:rsidP="00B86BC7">
      <w:pPr>
        <w:pStyle w:val="Heading3"/>
      </w:pPr>
      <w:bookmarkStart w:id="1058" w:name="_Toc6675628"/>
      <w:r>
        <w:t>General</w:t>
      </w:r>
      <w:bookmarkEnd w:id="1058"/>
    </w:p>
    <w:p w14:paraId="759675E9" w14:textId="5B50B56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6572">
        <w:t>3.26</w:t>
      </w:r>
      <w:r>
        <w:fldChar w:fldCharType="end"/>
      </w:r>
      <w:r w:rsidRPr="003672C8">
        <w:t>).</w:t>
      </w:r>
    </w:p>
    <w:p w14:paraId="7D568EDB" w14:textId="4C7028C4" w:rsidR="00C929E8" w:rsidRDefault="00487C16" w:rsidP="00C929E8">
      <w:pPr>
        <w:pStyle w:val="Heading3"/>
      </w:pPr>
      <w:bookmarkStart w:id="1059" w:name="_Ref4235658"/>
      <w:bookmarkStart w:id="1060" w:name="_Ref4166209"/>
      <w:bookmarkStart w:id="1061" w:name="_Toc6675629"/>
      <w:r>
        <w:t>descriptor</w:t>
      </w:r>
      <w:r w:rsidR="0056589D">
        <w:t xml:space="preserve"> property</w:t>
      </w:r>
      <w:bookmarkEnd w:id="1059"/>
      <w:bookmarkEnd w:id="1060"/>
      <w:bookmarkEnd w:id="1061"/>
    </w:p>
    <w:p w14:paraId="11AF29FE" w14:textId="15BD7A6A"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D86572">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commentRangeStart w:id="1062"/>
      <w:commentRangeStart w:id="1063"/>
      <w:r w:rsidR="0069134C" w:rsidRPr="0069134C">
        <w:rPr>
          <w:b/>
        </w:rPr>
        <w:t>SHALL NOT</w:t>
      </w:r>
      <w:r w:rsidR="0069134C">
        <w:t xml:space="preserve"> be </w:t>
      </w:r>
      <w:commentRangeEnd w:id="1062"/>
      <w:r w:rsidR="00A51798">
        <w:rPr>
          <w:rStyle w:val="CommentReference"/>
        </w:rPr>
        <w:commentReference w:id="1062"/>
      </w:r>
      <w:commentRangeEnd w:id="1063"/>
      <w:r w:rsidR="00FB7DC8">
        <w:rPr>
          <w:rStyle w:val="CommentReference"/>
        </w:rPr>
        <w:commentReference w:id="1063"/>
      </w:r>
      <w:r w:rsidR="0069134C">
        <w:t>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64" w:name="_Ref493518926"/>
      <w:bookmarkStart w:id="1065" w:name="_Ref4166217"/>
      <w:bookmarkStart w:id="1066" w:name="_Ref4236095"/>
      <w:bookmarkStart w:id="1067" w:name="_Toc6675630"/>
      <w:proofErr w:type="spellStart"/>
      <w:r>
        <w:t>associatedRule</w:t>
      </w:r>
      <w:proofErr w:type="spellEnd"/>
      <w:r w:rsidR="00C929E8">
        <w:t xml:space="preserve"> </w:t>
      </w:r>
      <w:r w:rsidR="00B86BC7">
        <w:t>property</w:t>
      </w:r>
      <w:bookmarkEnd w:id="1064"/>
      <w:bookmarkEnd w:id="1065"/>
      <w:bookmarkEnd w:id="1066"/>
      <w:bookmarkEnd w:id="1067"/>
    </w:p>
    <w:p w14:paraId="72DC23AB" w14:textId="304F804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6572">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C05059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6572">
        <w:t>3.14</w:t>
      </w:r>
      <w:r w:rsidR="009F29FD">
        <w:fldChar w:fldCharType="end"/>
      </w:r>
      <w:r w:rsidR="009F29FD">
        <w:t>).</w:t>
      </w:r>
    </w:p>
    <w:p w14:paraId="0EFDCC38" w14:textId="318E3710" w:rsidR="00274B7F" w:rsidRDefault="00274B7F"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0343C5EC" w14:textId="2417214A" w:rsidR="00274B7F" w:rsidRDefault="00274B7F"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5F2C70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76B82C6E" w14:textId="0A44311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776CEB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6572">
        <w:t>3.14.11</w:t>
      </w:r>
      <w:r>
        <w:fldChar w:fldCharType="end"/>
      </w:r>
      <w:r>
        <w:t>.</w:t>
      </w:r>
    </w:p>
    <w:p w14:paraId="5CBB9063" w14:textId="6271C93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6572">
        <w:t>3.20</w:t>
      </w:r>
      <w:r>
        <w:fldChar w:fldCharType="end"/>
      </w:r>
      <w:r>
        <w:t>).</w:t>
      </w:r>
    </w:p>
    <w:p w14:paraId="4EE5FB01" w14:textId="7A4E9F19"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D86572">
        <w:t>3.20.22</w:t>
      </w:r>
      <w:r>
        <w:fldChar w:fldCharType="end"/>
      </w:r>
      <w:r>
        <w:t>.</w:t>
      </w:r>
    </w:p>
    <w:p w14:paraId="67DB37AB" w14:textId="20DE79A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6572">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68" w:name="_Toc6675631"/>
      <w:commentRangeStart w:id="1069"/>
      <w:commentRangeStart w:id="1070"/>
      <w:r>
        <w:t xml:space="preserve">physicalLocation </w:t>
      </w:r>
      <w:commentRangeEnd w:id="1069"/>
      <w:r w:rsidR="00A51798">
        <w:rPr>
          <w:rStyle w:val="CommentReference"/>
          <w:rFonts w:cs="Times New Roman"/>
          <w:b w:val="0"/>
          <w:bCs w:val="0"/>
          <w:iCs w:val="0"/>
          <w:color w:val="auto"/>
          <w:kern w:val="0"/>
        </w:rPr>
        <w:commentReference w:id="1069"/>
      </w:r>
      <w:commentRangeEnd w:id="1070"/>
      <w:r w:rsidR="00A818B1">
        <w:rPr>
          <w:rStyle w:val="CommentReference"/>
          <w:rFonts w:cs="Times New Roman"/>
          <w:b w:val="0"/>
          <w:bCs w:val="0"/>
          <w:iCs w:val="0"/>
          <w:color w:val="auto"/>
          <w:kern w:val="0"/>
        </w:rPr>
        <w:commentReference w:id="1070"/>
      </w:r>
      <w:r>
        <w:t>property</w:t>
      </w:r>
      <w:bookmarkEnd w:id="1068"/>
    </w:p>
    <w:p w14:paraId="23C5F0EF" w14:textId="14827CF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86572">
        <w:t>3.28</w:t>
      </w:r>
      <w:r>
        <w:fldChar w:fldCharType="end"/>
      </w:r>
      <w:r w:rsidRPr="008651CE">
        <w:t>) that identifies the relevant location.</w:t>
      </w:r>
    </w:p>
    <w:p w14:paraId="0BE523CC" w14:textId="11807D96" w:rsidR="00B86BC7" w:rsidRDefault="00B86BC7" w:rsidP="00B86BC7">
      <w:pPr>
        <w:pStyle w:val="Heading3"/>
      </w:pPr>
      <w:bookmarkStart w:id="1071" w:name="_Ref4660071"/>
      <w:bookmarkStart w:id="1072" w:name="_Toc6675632"/>
      <w:r>
        <w:lastRenderedPageBreak/>
        <w:t>message property</w:t>
      </w:r>
      <w:bookmarkEnd w:id="1071"/>
      <w:bookmarkEnd w:id="1072"/>
    </w:p>
    <w:p w14:paraId="095EAE33" w14:textId="73C286E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657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73" w:name="_Ref493404972"/>
      <w:bookmarkStart w:id="1074" w:name="_Ref493406037"/>
      <w:bookmarkStart w:id="1075" w:name="_Toc6675633"/>
      <w:r>
        <w:t>level property</w:t>
      </w:r>
      <w:bookmarkEnd w:id="1073"/>
      <w:bookmarkEnd w:id="1074"/>
      <w:bookmarkEnd w:id="107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2C379E7"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D86572">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w:t>
      </w:r>
      <w:commentRangeStart w:id="1076"/>
      <w:commentRangeStart w:id="1077"/>
      <w:r w:rsidRPr="003672C8">
        <w:rPr>
          <w:rStyle w:val="CODEtemp"/>
        </w:rPr>
        <w:t>error</w:t>
      </w:r>
      <w:commentRangeEnd w:id="1076"/>
      <w:r w:rsidR="008B646E">
        <w:rPr>
          <w:rStyle w:val="CommentReference"/>
        </w:rPr>
        <w:commentReference w:id="1076"/>
      </w:r>
      <w:commentRangeEnd w:id="1077"/>
      <w:r w:rsidR="00A818B1">
        <w:rPr>
          <w:rStyle w:val="CommentReference"/>
        </w:rPr>
        <w:commentReference w:id="1077"/>
      </w:r>
      <w:r w:rsidRPr="003672C8">
        <w:rPr>
          <w:rStyle w:val="CODEtemp"/>
        </w:rPr>
        <w:t>"</w:t>
      </w:r>
      <w:r>
        <w:t xml:space="preserve"> as </w:t>
      </w:r>
      <w:r w:rsidR="007A61B9">
        <w:t>failures and</w:t>
      </w:r>
      <w:r>
        <w:t xml:space="preserve"> </w:t>
      </w:r>
      <w:bookmarkStart w:id="1078" w:name="_Hlk5887131"/>
      <w:r>
        <w:t>treat the entire run as having failed</w:t>
      </w:r>
      <w:r w:rsidR="000A2438">
        <w:t xml:space="preserve"> (for example, by settings the exit code to the value that the tool uses to indicate failure, typically a non-zero value)</w:t>
      </w:r>
      <w:r>
        <w:t>.</w:t>
      </w:r>
      <w:bookmarkEnd w:id="1078"/>
    </w:p>
    <w:p w14:paraId="1192CA0D" w14:textId="0383D53A" w:rsidR="00B86BC7" w:rsidRDefault="00B86BC7" w:rsidP="00B86BC7">
      <w:pPr>
        <w:pStyle w:val="Heading3"/>
      </w:pPr>
      <w:bookmarkStart w:id="1079" w:name="_Toc6675634"/>
      <w:proofErr w:type="spellStart"/>
      <w:r>
        <w:t>threadId</w:t>
      </w:r>
      <w:proofErr w:type="spellEnd"/>
      <w:r>
        <w:t xml:space="preserve"> property</w:t>
      </w:r>
      <w:bookmarkEnd w:id="107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80" w:name="_Toc6675635"/>
      <w:proofErr w:type="spellStart"/>
      <w:r>
        <w:t>time</w:t>
      </w:r>
      <w:r w:rsidR="00BF4F63">
        <w:t>Utc</w:t>
      </w:r>
      <w:proofErr w:type="spellEnd"/>
      <w:r>
        <w:t xml:space="preserve"> property</w:t>
      </w:r>
      <w:bookmarkEnd w:id="1080"/>
    </w:p>
    <w:p w14:paraId="2D4A5B6B" w14:textId="2C67E3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657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81" w:name="_Toc6675636"/>
      <w:r>
        <w:t>exception property</w:t>
      </w:r>
      <w:bookmarkEnd w:id="1081"/>
    </w:p>
    <w:p w14:paraId="0929118A" w14:textId="0DE7776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6572">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82" w:name="_Ref493570836"/>
      <w:bookmarkStart w:id="1083" w:name="_Toc6675637"/>
      <w:r>
        <w:t>exception object</w:t>
      </w:r>
      <w:bookmarkEnd w:id="1082"/>
      <w:bookmarkEnd w:id="1083"/>
    </w:p>
    <w:p w14:paraId="1257C9E2" w14:textId="6070509F" w:rsidR="00B86BC7" w:rsidRDefault="00B86BC7" w:rsidP="00B86BC7">
      <w:pPr>
        <w:pStyle w:val="Heading3"/>
      </w:pPr>
      <w:bookmarkStart w:id="1084" w:name="_Toc6675638"/>
      <w:r>
        <w:t>General</w:t>
      </w:r>
      <w:bookmarkEnd w:id="108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85" w:name="_Toc6675639"/>
      <w:r>
        <w:t>kind property</w:t>
      </w:r>
      <w:bookmarkEnd w:id="108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86" w:name="_Toc6675640"/>
      <w:r>
        <w:t>message property</w:t>
      </w:r>
      <w:bookmarkEnd w:id="108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commentRangeStart w:id="1087"/>
      <w:commentRangeStart w:id="1088"/>
      <w:r w:rsidRPr="00492D47">
        <w:rPr>
          <w:rStyle w:val="CODEtemp"/>
        </w:rPr>
        <w:t>Message</w:t>
      </w:r>
      <w:r>
        <w:t xml:space="preserve"> </w:t>
      </w:r>
      <w:commentRangeEnd w:id="1087"/>
      <w:r w:rsidR="008B646E">
        <w:rPr>
          <w:rStyle w:val="CommentReference"/>
        </w:rPr>
        <w:commentReference w:id="1087"/>
      </w:r>
      <w:commentRangeEnd w:id="1088"/>
      <w:r w:rsidR="00F063AE">
        <w:rPr>
          <w:rStyle w:val="CommentReference"/>
        </w:rPr>
        <w:commentReference w:id="1088"/>
      </w:r>
      <w:r>
        <w:t xml:space="preserve">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089" w:name="_Toc6675641"/>
      <w:r>
        <w:t>stack property</w:t>
      </w:r>
      <w:bookmarkEnd w:id="1089"/>
    </w:p>
    <w:p w14:paraId="17152AD6" w14:textId="373355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6572">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90" w:name="_Toc6675642"/>
      <w:proofErr w:type="spellStart"/>
      <w:r>
        <w:t>innerExceptions</w:t>
      </w:r>
      <w:proofErr w:type="spellEnd"/>
      <w:r>
        <w:t xml:space="preserve"> property</w:t>
      </w:r>
      <w:bookmarkEnd w:id="109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91" w:name="_Ref528151413"/>
      <w:bookmarkStart w:id="1092" w:name="_Toc6675643"/>
      <w:bookmarkStart w:id="1093" w:name="_Toc287332011"/>
      <w:r>
        <w:lastRenderedPageBreak/>
        <w:t>External</w:t>
      </w:r>
      <w:r w:rsidR="00F265D8">
        <w:t xml:space="preserve"> property</w:t>
      </w:r>
      <w:r>
        <w:t xml:space="preserve"> file format</w:t>
      </w:r>
      <w:bookmarkEnd w:id="1091"/>
      <w:bookmarkEnd w:id="1092"/>
    </w:p>
    <w:p w14:paraId="2A3E0063" w14:textId="270C9EBD" w:rsidR="00AF60C1" w:rsidRDefault="00AF60C1" w:rsidP="00AF60C1">
      <w:pPr>
        <w:pStyle w:val="Heading2"/>
      </w:pPr>
      <w:bookmarkStart w:id="1094" w:name="_Toc6675644"/>
      <w:r>
        <w:t>General</w:t>
      </w:r>
      <w:bookmarkEnd w:id="1094"/>
    </w:p>
    <w:p w14:paraId="71E0440E" w14:textId="3B3979DE"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657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95" w:name="_Toc6675645"/>
      <w:r>
        <w:t>External property file naming convention</w:t>
      </w:r>
      <w:bookmarkEnd w:id="109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96" w:name="_Ref3470692"/>
      <w:bookmarkStart w:id="1097" w:name="_Toc6675646"/>
      <w:proofErr w:type="spellStart"/>
      <w:r>
        <w:t>externalPropert</w:t>
      </w:r>
      <w:r w:rsidR="00F265D8">
        <w:t>ies</w:t>
      </w:r>
      <w:proofErr w:type="spellEnd"/>
      <w:r>
        <w:t xml:space="preserve"> object</w:t>
      </w:r>
      <w:bookmarkEnd w:id="1096"/>
      <w:bookmarkEnd w:id="1097"/>
    </w:p>
    <w:p w14:paraId="6E569B6A" w14:textId="60E785B4" w:rsidR="0069571F" w:rsidRPr="0069571F" w:rsidRDefault="0069571F" w:rsidP="0069571F">
      <w:pPr>
        <w:pStyle w:val="Heading3"/>
      </w:pPr>
      <w:bookmarkStart w:id="1098" w:name="_Ref525812129"/>
      <w:bookmarkStart w:id="1099" w:name="_Toc6675647"/>
      <w:r>
        <w:t>General</w:t>
      </w:r>
      <w:bookmarkEnd w:id="1098"/>
      <w:bookmarkEnd w:id="109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603740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D86572">
        <w:t>3.15.3</w:t>
      </w:r>
      <w:r w:rsidR="00BB2A43">
        <w:fldChar w:fldCharType="end"/>
      </w:r>
      <w:r w:rsidR="001A277B">
        <w:t>.</w:t>
      </w:r>
    </w:p>
    <w:p w14:paraId="11997C11" w14:textId="2C570D3B" w:rsidR="0069571F" w:rsidRPr="00230F9F" w:rsidRDefault="0069571F" w:rsidP="0069571F">
      <w:pPr>
        <w:pStyle w:val="Code"/>
      </w:pPr>
      <w:bookmarkStart w:id="1100" w:name="_Hlk525811171"/>
      <w:r w:rsidRPr="00230F9F">
        <w:t>{</w:t>
      </w:r>
      <w:r>
        <w:t xml:space="preserve">                             # An </w:t>
      </w:r>
      <w:proofErr w:type="spellStart"/>
      <w:r>
        <w:t>externalPropert</w:t>
      </w:r>
      <w:r w:rsidR="00355B20">
        <w:t>ies</w:t>
      </w:r>
      <w:proofErr w:type="spellEnd"/>
      <w:r>
        <w:t xml:space="preserve"> object</w:t>
      </w:r>
    </w:p>
    <w:p w14:paraId="48394701" w14:textId="4DE5E2F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657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8AA3DD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6572">
        <w:t>4.3.3</w:t>
      </w:r>
      <w:r>
        <w:fldChar w:fldCharType="end"/>
      </w:r>
      <w:r>
        <w:t>.</w:t>
      </w:r>
    </w:p>
    <w:p w14:paraId="69E0C7F0" w14:textId="477B5B0A" w:rsidR="0069571F" w:rsidRDefault="0069571F" w:rsidP="0069571F">
      <w:pPr>
        <w:pStyle w:val="Code"/>
      </w:pPr>
    </w:p>
    <w:p w14:paraId="5B43C2CE" w14:textId="75BE81A6" w:rsidR="006958DC" w:rsidRDefault="006958DC" w:rsidP="006958DC">
      <w:pPr>
        <w:pStyle w:val="Code"/>
      </w:pPr>
      <w:r>
        <w:t xml:space="preserve">                              # See §</w:t>
      </w:r>
      <w:r>
        <w:fldChar w:fldCharType="begin"/>
      </w:r>
      <w:r>
        <w:instrText xml:space="preserve"> REF _Ref525814013 \r \h </w:instrText>
      </w:r>
      <w:r>
        <w:fldChar w:fldCharType="separate"/>
      </w:r>
      <w:r w:rsidR="00D8657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F37C748" w:rsidR="0069571F" w:rsidRDefault="0069571F" w:rsidP="0069571F">
      <w:pPr>
        <w:pStyle w:val="Code"/>
      </w:pPr>
      <w:r>
        <w:t xml:space="preserve">                              # See §</w:t>
      </w:r>
      <w:r>
        <w:fldChar w:fldCharType="begin"/>
      </w:r>
      <w:r>
        <w:instrText xml:space="preserve"> REF _Ref525810969 \r \h </w:instrText>
      </w:r>
      <w:r>
        <w:fldChar w:fldCharType="separate"/>
      </w:r>
      <w:r w:rsidR="00D8657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93E63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8657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w:t>
      </w:r>
      <w:commentRangeStart w:id="1101"/>
      <w:commentRangeStart w:id="1102"/>
      <w:r>
        <w:t>policy</w:t>
      </w:r>
      <w:commentRangeEnd w:id="1101"/>
      <w:r w:rsidR="008B646E">
        <w:rPr>
          <w:rStyle w:val="CommentReference"/>
          <w:rFonts w:ascii="Arial" w:hAnsi="Arial"/>
        </w:rPr>
        <w:commentReference w:id="1101"/>
      </w:r>
      <w:commentRangeEnd w:id="1102"/>
      <w:r w:rsidR="00F063AE">
        <w:rPr>
          <w:rStyle w:val="CommentReference"/>
          <w:rFonts w:ascii="Arial" w:hAnsi="Arial"/>
        </w:rPr>
        <w:commentReference w:id="1102"/>
      </w:r>
      <w:r>
        <w:t>":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03" w:name="_Ref525810506"/>
      <w:bookmarkStart w:id="1104" w:name="_Toc6675648"/>
      <w:bookmarkEnd w:id="1100"/>
      <w:r>
        <w:t>$</w:t>
      </w:r>
      <w:commentRangeStart w:id="1105"/>
      <w:commentRangeStart w:id="1106"/>
      <w:r>
        <w:t xml:space="preserve">schema </w:t>
      </w:r>
      <w:commentRangeEnd w:id="1105"/>
      <w:r w:rsidR="008B646E">
        <w:rPr>
          <w:rStyle w:val="CommentReference"/>
          <w:rFonts w:cs="Times New Roman"/>
          <w:b w:val="0"/>
          <w:bCs w:val="0"/>
          <w:iCs w:val="0"/>
          <w:color w:val="auto"/>
          <w:kern w:val="0"/>
        </w:rPr>
        <w:commentReference w:id="1105"/>
      </w:r>
      <w:commentRangeEnd w:id="1106"/>
      <w:r w:rsidR="00F063AE">
        <w:rPr>
          <w:rStyle w:val="CommentReference"/>
          <w:rFonts w:cs="Times New Roman"/>
          <w:b w:val="0"/>
          <w:bCs w:val="0"/>
          <w:iCs w:val="0"/>
          <w:color w:val="auto"/>
          <w:kern w:val="0"/>
        </w:rPr>
        <w:commentReference w:id="1106"/>
      </w:r>
      <w:r>
        <w:t>property</w:t>
      </w:r>
      <w:bookmarkEnd w:id="1103"/>
      <w:bookmarkEnd w:id="110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9C33AB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657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08" w:name="_Ref523913350"/>
      <w:bookmarkStart w:id="1109" w:name="_Toc6675649"/>
      <w:r>
        <w:t>version property</w:t>
      </w:r>
      <w:bookmarkEnd w:id="1108"/>
      <w:bookmarkEnd w:id="1109"/>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5B4ADE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657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1660DD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D8657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D8657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10" w:name="_Ref525814013"/>
      <w:bookmarkStart w:id="1111" w:name="_Toc6675650"/>
      <w:proofErr w:type="spellStart"/>
      <w:r>
        <w:t>guid</w:t>
      </w:r>
      <w:proofErr w:type="spellEnd"/>
      <w:r>
        <w:t xml:space="preserve"> </w:t>
      </w:r>
      <w:r w:rsidR="006958DC">
        <w:t>property</w:t>
      </w:r>
      <w:bookmarkEnd w:id="1110"/>
      <w:bookmarkEnd w:id="1111"/>
    </w:p>
    <w:p w14:paraId="6E3F5D71" w14:textId="4E16D1D6"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commentRangeStart w:id="1112"/>
      <w:commentRangeStart w:id="1113"/>
      <w:r w:rsidRPr="00FC1320">
        <w:rPr>
          <w:b/>
        </w:rPr>
        <w:t>SHALL</w:t>
      </w:r>
      <w:r w:rsidRPr="00FC1320">
        <w:t xml:space="preserve"> </w:t>
      </w:r>
      <w:commentRangeEnd w:id="1112"/>
      <w:r w:rsidR="00FE3DD0">
        <w:rPr>
          <w:rStyle w:val="CommentReference"/>
        </w:rPr>
        <w:commentReference w:id="1112"/>
      </w:r>
      <w:commentRangeEnd w:id="1113"/>
      <w:r w:rsidR="00F063AE">
        <w:rPr>
          <w:rStyle w:val="CommentReference"/>
        </w:rPr>
        <w:commentReference w:id="1113"/>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6572">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D86572">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D86572">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D86572">
        <w:t>3.14.2</w:t>
      </w:r>
      <w:r>
        <w:fldChar w:fldCharType="end"/>
      </w:r>
      <w:r>
        <w:t>) in the root file.</w:t>
      </w:r>
    </w:p>
    <w:p w14:paraId="79D6BF67" w14:textId="54976696" w:rsidR="0069571F" w:rsidRDefault="0069571F" w:rsidP="0069571F">
      <w:pPr>
        <w:pStyle w:val="Heading3"/>
      </w:pPr>
      <w:bookmarkStart w:id="1114" w:name="_Ref525810969"/>
      <w:bookmarkStart w:id="1115" w:name="_Toc6675651"/>
      <w:proofErr w:type="spellStart"/>
      <w:r>
        <w:t>runGuid</w:t>
      </w:r>
      <w:proofErr w:type="spellEnd"/>
      <w:r>
        <w:t xml:space="preserve"> property</w:t>
      </w:r>
      <w:bookmarkEnd w:id="1114"/>
      <w:bookmarkEnd w:id="1115"/>
    </w:p>
    <w:p w14:paraId="3E79C8E1" w14:textId="3DB092D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657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D86572">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6572">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6572">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16" w:name="_Ref525634162"/>
      <w:bookmarkStart w:id="1117" w:name="_Ref525810993"/>
      <w:bookmarkStart w:id="1118" w:name="_Ref3471487"/>
      <w:bookmarkStart w:id="1119" w:name="_Ref3472502"/>
      <w:bookmarkStart w:id="1120" w:name="_Toc6675652"/>
      <w:r>
        <w:lastRenderedPageBreak/>
        <w:t>The property value</w:t>
      </w:r>
      <w:bookmarkEnd w:id="1116"/>
      <w:r>
        <w:t xml:space="preserve"> propert</w:t>
      </w:r>
      <w:bookmarkEnd w:id="1117"/>
      <w:r w:rsidR="00355B20">
        <w:t>ies</w:t>
      </w:r>
      <w:bookmarkEnd w:id="1118"/>
      <w:bookmarkEnd w:id="1119"/>
      <w:bookmarkEnd w:id="1120"/>
    </w:p>
    <w:p w14:paraId="075F7102" w14:textId="584B714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bookmarkStart w:id="1121" w:name="_GoBack"/>
      <w:commentRangeStart w:id="1122"/>
      <w:commentRangeStart w:id="1123"/>
      <w:r>
        <w:rPr>
          <w:b/>
        </w:rPr>
        <w:t>SHALL</w:t>
      </w:r>
      <w:r>
        <w:t xml:space="preserve"> </w:t>
      </w:r>
      <w:commentRangeEnd w:id="1122"/>
      <w:r w:rsidR="00FE3DD0">
        <w:rPr>
          <w:rStyle w:val="CommentReference"/>
        </w:rPr>
        <w:commentReference w:id="1122"/>
      </w:r>
      <w:commentRangeEnd w:id="1123"/>
      <w:r w:rsidR="006E6E6C">
        <w:rPr>
          <w:rStyle w:val="CommentReference"/>
        </w:rPr>
        <w:commentReference w:id="1123"/>
      </w:r>
      <w:bookmarkEnd w:id="1121"/>
      <w:r>
        <w:t xml:space="preserve">contain </w:t>
      </w:r>
      <w:r w:rsidR="00355B20">
        <w:t>one or more</w:t>
      </w:r>
      <w:r w:rsidR="001A277B">
        <w:t xml:space="preserve"> externalized</w:t>
      </w:r>
      <w:r>
        <w:t xml:space="preserve"> propert</w:t>
      </w:r>
      <w:r w:rsidR="00355B20">
        <w:t>ies</w:t>
      </w:r>
      <w:r w:rsidR="001A277B">
        <w:t xml:space="preserve">. </w:t>
      </w:r>
      <w:bookmarkStart w:id="1124" w:name="_Hlk3886303"/>
      <w:r w:rsidR="00F9787C">
        <w:t>The property names in this object, and the names of the corresponding externalized properties, are given in the table in §</w:t>
      </w:r>
      <w:bookmarkEnd w:id="1124"/>
      <w:r w:rsidR="00211E70">
        <w:fldChar w:fldCharType="begin"/>
      </w:r>
      <w:r w:rsidR="00211E70">
        <w:instrText xml:space="preserve"> REF _Ref6212277 \r \h </w:instrText>
      </w:r>
      <w:r w:rsidR="00211E70">
        <w:fldChar w:fldCharType="separate"/>
      </w:r>
      <w:r w:rsidR="00D8657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A19FAB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657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25" w:name="_Toc6675653"/>
      <w:r w:rsidRPr="00FD22AC">
        <w:lastRenderedPageBreak/>
        <w:t>Conformance</w:t>
      </w:r>
      <w:bookmarkEnd w:id="1093"/>
      <w:bookmarkEnd w:id="1125"/>
    </w:p>
    <w:p w14:paraId="1D48659C" w14:textId="6555FDBE" w:rsidR="00EE1E0B" w:rsidRDefault="00EE1E0B" w:rsidP="002244CB"/>
    <w:p w14:paraId="3BBDC6A3" w14:textId="77777777" w:rsidR="00376AE7" w:rsidRDefault="00376AE7" w:rsidP="00376AE7">
      <w:pPr>
        <w:pStyle w:val="Heading2"/>
        <w:numPr>
          <w:ilvl w:val="1"/>
          <w:numId w:val="2"/>
        </w:numPr>
      </w:pPr>
      <w:bookmarkStart w:id="1126" w:name="_Toc6675654"/>
      <w:r>
        <w:t>Conformance targets</w:t>
      </w:r>
      <w:bookmarkEnd w:id="112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1B42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27" w:name="_Toc6675655"/>
      <w:r>
        <w:t>Conformance Clause 1: SARIF log file</w:t>
      </w:r>
      <w:bookmarkEnd w:id="1127"/>
    </w:p>
    <w:p w14:paraId="7C2F5389" w14:textId="0A4B72C2" w:rsidR="0018481C" w:rsidRDefault="00376AE7" w:rsidP="00376AE7">
      <w:r>
        <w:t>A text file satisfies the “SARIF log file” conformance profile if</w:t>
      </w:r>
      <w:r w:rsidR="0018481C">
        <w:t>:</w:t>
      </w:r>
    </w:p>
    <w:p w14:paraId="177D8019" w14:textId="10E1BAD5"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rsidR="00376AE7">
        <w:t>.</w:t>
      </w:r>
    </w:p>
    <w:p w14:paraId="3A58DDE1" w14:textId="05DA25AC" w:rsidR="0018481C" w:rsidRDefault="0018481C" w:rsidP="00376AE7">
      <w:pPr>
        <w:pStyle w:val="Heading2"/>
        <w:numPr>
          <w:ilvl w:val="1"/>
          <w:numId w:val="2"/>
        </w:numPr>
      </w:pPr>
      <w:bookmarkStart w:id="1128" w:name="_Toc6675656"/>
      <w:r>
        <w:t xml:space="preserve">Conformance Clause </w:t>
      </w:r>
      <w:r w:rsidR="00053C0F">
        <w:t>2</w:t>
      </w:r>
      <w:r>
        <w:t>: SARIF producer</w:t>
      </w:r>
      <w:bookmarkEnd w:id="1128"/>
    </w:p>
    <w:p w14:paraId="350705EC" w14:textId="77777777" w:rsidR="0018481C" w:rsidRDefault="0018481C" w:rsidP="0018481C">
      <w:r>
        <w:t>A program satisfies the “SARIF producer” conformance profile if:</w:t>
      </w:r>
    </w:p>
    <w:p w14:paraId="697B080C" w14:textId="48BFE39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86572">
        <w:t>3</w:t>
      </w:r>
      <w:r>
        <w:fldChar w:fldCharType="end"/>
      </w:r>
      <w:r>
        <w:t>.</w:t>
      </w:r>
    </w:p>
    <w:p w14:paraId="2447FAA5" w14:textId="55D9306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29" w:name="_Toc6675657"/>
      <w:r>
        <w:t xml:space="preserve">Conformance Clause </w:t>
      </w:r>
      <w:r w:rsidR="00053C0F">
        <w:t>3</w:t>
      </w:r>
      <w:r>
        <w:t>: Direct producer</w:t>
      </w:r>
      <w:bookmarkEnd w:id="112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5AEA36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w:t>
      </w:r>
      <w:r w:rsidR="0018481C">
        <w:t>“</w:t>
      </w:r>
      <w:r>
        <w:t>direct producers</w:t>
      </w:r>
      <w:r w:rsidR="0018481C">
        <w:t>” or to “analysis tools”</w:t>
      </w:r>
      <w:r>
        <w:t>.</w:t>
      </w:r>
    </w:p>
    <w:p w14:paraId="74D6208C" w14:textId="116D801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657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30" w:name="_Toc6675658"/>
      <w:r>
        <w:lastRenderedPageBreak/>
        <w:t xml:space="preserve">Conformance Clause </w:t>
      </w:r>
      <w:r w:rsidR="00053C0F">
        <w:t>4</w:t>
      </w:r>
      <w:r>
        <w:t>: Deterministic producer</w:t>
      </w:r>
      <w:bookmarkEnd w:id="113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0D6E3B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31" w:name="_Toc6675659"/>
      <w:r>
        <w:t xml:space="preserve">Conformance Clause </w:t>
      </w:r>
      <w:r w:rsidR="00053C0F">
        <w:t>5</w:t>
      </w:r>
      <w:r>
        <w:t>: Converter</w:t>
      </w:r>
      <w:bookmarkEnd w:id="113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CD5476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converters.</w:t>
      </w:r>
    </w:p>
    <w:p w14:paraId="0990559B" w14:textId="4B579F8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86572">
        <w:t>3</w:t>
      </w:r>
      <w:r>
        <w:fldChar w:fldCharType="end"/>
      </w:r>
      <w:r>
        <w:t>, are intended to be produced only by direct producers.</w:t>
      </w:r>
    </w:p>
    <w:p w14:paraId="493D3DE6" w14:textId="3E91A4EA" w:rsidR="00D06F1A" w:rsidRDefault="00D06F1A" w:rsidP="00D06F1A">
      <w:pPr>
        <w:pStyle w:val="Heading2"/>
      </w:pPr>
      <w:bookmarkStart w:id="1132" w:name="_Toc6675660"/>
      <w:r>
        <w:t xml:space="preserve">Conformance Clause </w:t>
      </w:r>
      <w:r w:rsidR="00053C0F">
        <w:t>6</w:t>
      </w:r>
      <w:r>
        <w:t>: SARIF post-processor</w:t>
      </w:r>
      <w:bookmarkEnd w:id="113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44379D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3" w:name="_Toc6675661"/>
      <w:r>
        <w:t xml:space="preserve">Conformance Clause </w:t>
      </w:r>
      <w:r w:rsidR="00053C0F">
        <w:t>7</w:t>
      </w:r>
      <w:r>
        <w:t xml:space="preserve">: </w:t>
      </w:r>
      <w:r w:rsidR="0018481C">
        <w:t>SARIF c</w:t>
      </w:r>
      <w:r>
        <w:t>onsumer</w:t>
      </w:r>
      <w:bookmarkEnd w:id="113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76EB8F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t>.</w:t>
      </w:r>
    </w:p>
    <w:p w14:paraId="7B2084FE" w14:textId="16DE47C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8657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4" w:name="_Toc6675662"/>
      <w:r>
        <w:t xml:space="preserve">Conformance Clause </w:t>
      </w:r>
      <w:r w:rsidR="00053C0F">
        <w:t>8</w:t>
      </w:r>
      <w:r>
        <w:t>: Viewer</w:t>
      </w:r>
      <w:bookmarkEnd w:id="113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8279082"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5" w:name="_Toc6675663"/>
      <w:bookmarkStart w:id="1136" w:name="_Hlk512505065"/>
      <w:r>
        <w:t xml:space="preserve">Conformance Clause </w:t>
      </w:r>
      <w:r w:rsidR="00053C0F">
        <w:t>9</w:t>
      </w:r>
      <w:r>
        <w:t>: Result management system</w:t>
      </w:r>
      <w:bookmarkEnd w:id="11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37CB42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8657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6"/>
    </w:p>
    <w:p w14:paraId="79E66955" w14:textId="06F20E76" w:rsidR="00435405" w:rsidRDefault="00435405" w:rsidP="00435405">
      <w:pPr>
        <w:pStyle w:val="Heading2"/>
      </w:pPr>
      <w:bookmarkStart w:id="1137" w:name="_Toc6675664"/>
      <w:r>
        <w:t xml:space="preserve">Conformance Clause </w:t>
      </w:r>
      <w:r w:rsidR="00053C0F">
        <w:t>10</w:t>
      </w:r>
      <w:r>
        <w:t>: Engineering system</w:t>
      </w:r>
      <w:bookmarkEnd w:id="1137"/>
    </w:p>
    <w:p w14:paraId="5A8D0E9E" w14:textId="2048F54B" w:rsidR="00435405" w:rsidRDefault="00435405" w:rsidP="00435405">
      <w:r>
        <w:t>An engineering system satisfies the “engineering system” conformance profile if:</w:t>
      </w:r>
    </w:p>
    <w:p w14:paraId="29F6F326" w14:textId="772CFD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engineering systems.</w:t>
      </w:r>
    </w:p>
    <w:p w14:paraId="51263FE3" w14:textId="31A49E7E" w:rsidR="0052099F" w:rsidRDefault="002244CB" w:rsidP="00CE1F32">
      <w:pPr>
        <w:pStyle w:val="AppendixHeading1"/>
      </w:pPr>
      <w:bookmarkStart w:id="1138" w:name="AppendixAcknowledgments"/>
      <w:bookmarkStart w:id="1139" w:name="_Toc85472897"/>
      <w:bookmarkStart w:id="1140" w:name="_Toc287332012"/>
      <w:bookmarkStart w:id="1141" w:name="_Toc6675665"/>
      <w:bookmarkStart w:id="1142" w:name="_Hlk513041526"/>
      <w:bookmarkEnd w:id="1138"/>
      <w:r>
        <w:lastRenderedPageBreak/>
        <w:t xml:space="preserve">(Informative) </w:t>
      </w:r>
      <w:r w:rsidR="00B80CDB">
        <w:t>Acknowl</w:t>
      </w:r>
      <w:r w:rsidR="004D0E5E">
        <w:t>e</w:t>
      </w:r>
      <w:r w:rsidR="008F61FB">
        <w:t>dg</w:t>
      </w:r>
      <w:r w:rsidR="0052099F">
        <w:t>ments</w:t>
      </w:r>
      <w:bookmarkEnd w:id="1139"/>
      <w:bookmarkEnd w:id="1140"/>
      <w:bookmarkEnd w:id="114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2"/>
    <w:p w14:paraId="645628E0" w14:textId="77777777" w:rsidR="00C76CAA" w:rsidRPr="00C76CAA" w:rsidRDefault="00C76CAA" w:rsidP="00C76CAA"/>
    <w:p w14:paraId="586B0BCA" w14:textId="2CB47B5E" w:rsidR="0052099F" w:rsidRDefault="002244CB" w:rsidP="008C100C">
      <w:pPr>
        <w:pStyle w:val="AppendixHeading1"/>
      </w:pPr>
      <w:bookmarkStart w:id="1143" w:name="AppendixFingerprints"/>
      <w:bookmarkStart w:id="1144" w:name="_Ref513039337"/>
      <w:bookmarkStart w:id="1145" w:name="_Toc6675666"/>
      <w:bookmarkEnd w:id="1143"/>
      <w:r>
        <w:lastRenderedPageBreak/>
        <w:t>(</w:t>
      </w:r>
      <w:r w:rsidR="00E8605A">
        <w:t>Normative</w:t>
      </w:r>
      <w:r>
        <w:t xml:space="preserve">) </w:t>
      </w:r>
      <w:r w:rsidR="00710FE0">
        <w:t>Use of fingerprints by result management systems</w:t>
      </w:r>
      <w:bookmarkEnd w:id="1144"/>
      <w:bookmarkEnd w:id="11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B721909"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D8657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A4B5EF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86572">
        <w:t>F.2</w:t>
      </w:r>
      <w:r>
        <w:fldChar w:fldCharType="end"/>
      </w:r>
      <w:r>
        <w:t>) in its fingerprint computation.</w:t>
      </w:r>
    </w:p>
    <w:p w14:paraId="5F1C1209" w14:textId="1A41780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6572">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46" w:name="AppendixViewers"/>
      <w:bookmarkStart w:id="1147" w:name="_Ref5968895"/>
      <w:bookmarkStart w:id="1148" w:name="_Toc6675667"/>
      <w:bookmarkEnd w:id="1146"/>
      <w:r>
        <w:lastRenderedPageBreak/>
        <w:t xml:space="preserve">(Informative) </w:t>
      </w:r>
      <w:r w:rsidR="00710FE0">
        <w:t xml:space="preserve">Use of SARIF by log </w:t>
      </w:r>
      <w:r w:rsidR="00AF0D84">
        <w:t xml:space="preserve">file </w:t>
      </w:r>
      <w:r w:rsidR="00710FE0">
        <w:t>viewers</w:t>
      </w:r>
      <w:bookmarkEnd w:id="1147"/>
      <w:bookmarkEnd w:id="114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9B3AAB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86572">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D8657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657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49" w:name="AppendixConverters"/>
      <w:bookmarkStart w:id="1150" w:name="_Ref6044190"/>
      <w:bookmarkStart w:id="1151" w:name="_Toc6675668"/>
      <w:bookmarkEnd w:id="1149"/>
      <w:r>
        <w:lastRenderedPageBreak/>
        <w:t>(</w:t>
      </w:r>
      <w:r w:rsidR="003E76F3">
        <w:t>Normative</w:t>
      </w:r>
      <w:r>
        <w:t xml:space="preserve">) </w:t>
      </w:r>
      <w:r w:rsidR="00710FE0">
        <w:t>Production of SARIF by converters</w:t>
      </w:r>
      <w:bookmarkEnd w:id="1150"/>
      <w:bookmarkEnd w:id="115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6B261D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657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657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45FB1D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17FCE29" w:rsidR="00AD4878" w:rsidRDefault="00AD4878" w:rsidP="002A48C0">
      <w:r>
        <w:t>Since each converter might synthesize SARIF elements differently (notably</w:t>
      </w:r>
      <w:r w:rsidR="00DE7DFA">
        <w:t xml:space="preserve"> the rule id</w:t>
      </w:r>
      <w:r>
        <w:t xml:space="preserve">; see </w:t>
      </w:r>
      <w:bookmarkStart w:id="1152" w:name="_Hlk5952006"/>
      <w:r>
        <w:t>§</w:t>
      </w:r>
      <w:bookmarkEnd w:id="1152"/>
      <w:r>
        <w:fldChar w:fldCharType="begin"/>
      </w:r>
      <w:r>
        <w:instrText xml:space="preserve"> REF _Ref513193500 \r \h </w:instrText>
      </w:r>
      <w:r>
        <w:fldChar w:fldCharType="separate"/>
      </w:r>
      <w:r w:rsidR="00D8657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153941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D86572">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DB9ED1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D86572">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D86572">
        <w:t>3.26.13</w:t>
      </w:r>
      <w:r w:rsidR="00C6546E">
        <w:fldChar w:fldCharType="end"/>
      </w:r>
      <w:r>
        <w:t>).</w:t>
      </w:r>
    </w:p>
    <w:p w14:paraId="14E4D457" w14:textId="3DC3F2B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D86572">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53" w:name="AppendixRuleMetadata"/>
      <w:bookmarkStart w:id="1154" w:name="_Toc6675669"/>
      <w:bookmarkEnd w:id="1153"/>
      <w:r>
        <w:lastRenderedPageBreak/>
        <w:t xml:space="preserve">(Informative) </w:t>
      </w:r>
      <w:r w:rsidR="00710FE0">
        <w:t xml:space="preserve">Locating rule </w:t>
      </w:r>
      <w:r w:rsidR="00A86188">
        <w:t xml:space="preserve">and notification </w:t>
      </w:r>
      <w:r w:rsidR="00710FE0">
        <w:t>metadata</w:t>
      </w:r>
      <w:bookmarkEnd w:id="1154"/>
    </w:p>
    <w:p w14:paraId="43EDCF6F" w14:textId="11D59CF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6572">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6572">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5DBF4F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5" w:name="AppendixDeterminism"/>
      <w:bookmarkStart w:id="1156" w:name="_Ref5968949"/>
      <w:bookmarkStart w:id="1157" w:name="_Ref5968961"/>
      <w:bookmarkStart w:id="1158" w:name="_Toc6675670"/>
      <w:bookmarkEnd w:id="1155"/>
      <w:r>
        <w:lastRenderedPageBreak/>
        <w:t xml:space="preserve">(Normative) </w:t>
      </w:r>
      <w:r w:rsidR="00710FE0">
        <w:t>Producing deterministic SARIF log files</w:t>
      </w:r>
      <w:bookmarkEnd w:id="1156"/>
      <w:bookmarkEnd w:id="1157"/>
      <w:bookmarkEnd w:id="1158"/>
    </w:p>
    <w:p w14:paraId="269DCAE0" w14:textId="72CA49C1" w:rsidR="00B62028" w:rsidRDefault="00B62028" w:rsidP="00B62028">
      <w:pPr>
        <w:pStyle w:val="AppendixHeading2"/>
      </w:pPr>
      <w:bookmarkStart w:id="1159" w:name="_Toc6675671"/>
      <w:r>
        <w:t>General</w:t>
      </w:r>
      <w:bookmarkEnd w:id="11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60" w:name="_Ref513042258"/>
      <w:bookmarkStart w:id="1161" w:name="_Toc6675672"/>
      <w:r>
        <w:t>Non-deterministic file format elements</w:t>
      </w:r>
      <w:bookmarkEnd w:id="1160"/>
      <w:bookmarkEnd w:id="11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62" w:name="_Toc6675673"/>
      <w:r>
        <w:t>Array and dictionary element ordering</w:t>
      </w:r>
      <w:bookmarkEnd w:id="11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3" w:name="_Ref513042289"/>
      <w:bookmarkStart w:id="1164" w:name="_Toc6675674"/>
      <w:r>
        <w:t>Absolute paths</w:t>
      </w:r>
      <w:bookmarkEnd w:id="1163"/>
      <w:bookmarkEnd w:id="116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65" w:name="_Toc6675675"/>
      <w:r>
        <w:t>Inherently non-deterministic tools</w:t>
      </w:r>
      <w:bookmarkEnd w:id="1165"/>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66" w:name="_Toc6675676"/>
      <w:r>
        <w:t>Compensating for non-deterministic output</w:t>
      </w:r>
      <w:bookmarkEnd w:id="116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67" w:name="_Toc6675677"/>
      <w:r>
        <w:t>Interaction between determinism and baselining</w:t>
      </w:r>
      <w:bookmarkEnd w:id="116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68" w:name="AppendixFixes"/>
      <w:bookmarkStart w:id="1169" w:name="_Toc6675678"/>
      <w:bookmarkEnd w:id="1168"/>
      <w:r>
        <w:lastRenderedPageBreak/>
        <w:t xml:space="preserve">(Informative) </w:t>
      </w:r>
      <w:r w:rsidR="00710FE0">
        <w:t>Guidance on fixes</w:t>
      </w:r>
      <w:bookmarkEnd w:id="116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70" w:name="_Toc6675679"/>
      <w:r>
        <w:lastRenderedPageBreak/>
        <w:t>(Informative) Diagnosing results in generated files</w:t>
      </w:r>
      <w:bookmarkEnd w:id="117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798E03C"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D8657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D86572">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D86572">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D8657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D86572">
        <w:t>3.29.13</w:t>
      </w:r>
      <w:r w:rsidR="000C665E">
        <w:fldChar w:fldCharType="end"/>
      </w:r>
      <w:r w:rsidR="000C665E">
        <w:t xml:space="preserve">) </w:t>
      </w:r>
      <w:r>
        <w:t>holds the relevant portion of the file contents.</w:t>
      </w:r>
    </w:p>
    <w:p w14:paraId="5DB07359" w14:textId="4F86B6E2"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D8657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D8657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71" w:name="_Hlk6045856"/>
      <w:r w:rsidR="000C665E">
        <w:t xml:space="preserve"> (§</w:t>
      </w:r>
      <w:r w:rsidR="000C665E">
        <w:fldChar w:fldCharType="begin"/>
      </w:r>
      <w:r w:rsidR="000C665E">
        <w:instrText xml:space="preserve"> REF _Ref507667580 \r \h </w:instrText>
      </w:r>
      <w:r w:rsidR="000C665E">
        <w:fldChar w:fldCharType="separate"/>
      </w:r>
      <w:r w:rsidR="00D86572">
        <w:t>3.14.15</w:t>
      </w:r>
      <w:r w:rsidR="000C665E">
        <w:fldChar w:fldCharType="end"/>
      </w:r>
      <w:r w:rsidR="000C665E" w:rsidRPr="000C665E">
        <w:t>)</w:t>
      </w:r>
      <w:bookmarkEnd w:id="1171"/>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914949F" w:rsidR="00830F21" w:rsidRDefault="00830F21" w:rsidP="00830F21">
      <w:pPr>
        <w:pStyle w:val="Codesmall"/>
      </w:pPr>
      <w:r>
        <w:t>{                                           # A run object (§</w:t>
      </w:r>
      <w:r>
        <w:fldChar w:fldCharType="begin"/>
      </w:r>
      <w:r>
        <w:instrText xml:space="preserve"> REF _Ref493349997 \r \h </w:instrText>
      </w:r>
      <w:r>
        <w:fldChar w:fldCharType="separate"/>
      </w:r>
      <w:r w:rsidR="00D86572">
        <w:t>3.14</w:t>
      </w:r>
      <w:r>
        <w:fldChar w:fldCharType="end"/>
      </w:r>
      <w:r>
        <w:t>).</w:t>
      </w:r>
    </w:p>
    <w:p w14:paraId="16CC02FE" w14:textId="35800A6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86572">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F21E4D" w:rsidR="00830F21" w:rsidRDefault="00830F21" w:rsidP="00830F21">
      <w:pPr>
        <w:pStyle w:val="Codesmall"/>
      </w:pPr>
      <w:r>
        <w:t xml:space="preserve">  "results": [                              # See §</w:t>
      </w:r>
      <w:r>
        <w:fldChar w:fldCharType="begin"/>
      </w:r>
      <w:r>
        <w:instrText xml:space="preserve"> REF _Ref493350972 \r \h </w:instrText>
      </w:r>
      <w:r>
        <w:fldChar w:fldCharType="separate"/>
      </w:r>
      <w:r w:rsidR="00D86572">
        <w:t>3.14.22</w:t>
      </w:r>
      <w:r>
        <w:fldChar w:fldCharType="end"/>
      </w:r>
      <w:r>
        <w:t>.</w:t>
      </w:r>
    </w:p>
    <w:p w14:paraId="12542006" w14:textId="0C3C21C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86572">
        <w:t>3.26</w:t>
      </w:r>
      <w:r>
        <w:fldChar w:fldCharType="end"/>
      </w:r>
      <w:r>
        <w:t>).</w:t>
      </w:r>
    </w:p>
    <w:p w14:paraId="405D3CE1" w14:textId="0011BB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86572">
        <w:t>3.26.5</w:t>
      </w:r>
      <w:r w:rsidR="00EC5421">
        <w:fldChar w:fldCharType="end"/>
      </w:r>
      <w:r>
        <w:t>.</w:t>
      </w:r>
    </w:p>
    <w:p w14:paraId="53F54E24" w14:textId="152A4566" w:rsidR="00830F21" w:rsidRDefault="00830F21" w:rsidP="00830F21">
      <w:pPr>
        <w:pStyle w:val="Codesmall"/>
      </w:pPr>
      <w:r>
        <w:t xml:space="preserve">      "message": {                          # See §</w:t>
      </w:r>
      <w:r>
        <w:fldChar w:fldCharType="begin"/>
      </w:r>
      <w:r>
        <w:instrText xml:space="preserve"> REF _Ref493426628 \r \h </w:instrText>
      </w:r>
      <w:r>
        <w:fldChar w:fldCharType="separate"/>
      </w:r>
      <w:r w:rsidR="00D86572">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D6CC2B1" w:rsidR="00830F21" w:rsidRDefault="00830F21" w:rsidP="00830F21">
      <w:pPr>
        <w:pStyle w:val="Codesmall"/>
      </w:pPr>
      <w:r>
        <w:t xml:space="preserve">      "locations": [                        # See §</w:t>
      </w:r>
      <w:r>
        <w:fldChar w:fldCharType="begin"/>
      </w:r>
      <w:r>
        <w:instrText xml:space="preserve"> REF _Ref510013155 \r \h </w:instrText>
      </w:r>
      <w:r>
        <w:fldChar w:fldCharType="separate"/>
      </w:r>
      <w:r w:rsidR="00D86572">
        <w:t>3.26.12</w:t>
      </w:r>
      <w:r>
        <w:fldChar w:fldCharType="end"/>
      </w:r>
      <w:r>
        <w:t>.</w:t>
      </w:r>
    </w:p>
    <w:p w14:paraId="6B5EF283" w14:textId="47C500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86572">
        <w:t>3.27</w:t>
      </w:r>
      <w:r>
        <w:fldChar w:fldCharType="end"/>
      </w:r>
      <w:r>
        <w:t>).</w:t>
      </w:r>
    </w:p>
    <w:p w14:paraId="348A704B" w14:textId="60737353"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B45899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86572">
        <w:t>3.14.15</w:t>
      </w:r>
      <w:r>
        <w:fldChar w:fldCharType="end"/>
      </w:r>
      <w:r>
        <w:t>.</w:t>
      </w:r>
    </w:p>
    <w:p w14:paraId="4927884C" w14:textId="1A5BBFE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86572">
        <w:t>3.24</w:t>
      </w:r>
      <w:r>
        <w:fldChar w:fldCharType="end"/>
      </w:r>
      <w:r>
        <w:t>).</w:t>
      </w:r>
    </w:p>
    <w:p w14:paraId="18AC6C56" w14:textId="715E2CDA"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D86572">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C378BC5"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86572">
        <w:rPr>
          <w:b/>
        </w:rPr>
        <w:t>3.24.8</w:t>
      </w:r>
      <w:r>
        <w:rPr>
          <w:b/>
        </w:rPr>
        <w:fldChar w:fldCharType="end"/>
      </w:r>
      <w:r w:rsidRPr="00EC7E26">
        <w:rPr>
          <w:b/>
        </w:rPr>
        <w:t>.</w:t>
      </w:r>
    </w:p>
    <w:p w14:paraId="3F9D74B5" w14:textId="20D638F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657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72" w:name="_Hlk6048403"/>
      <w:r w:rsidRPr="00DD7757">
        <w:rPr>
          <w:b/>
        </w:rPr>
        <w:t>"</w:t>
      </w:r>
      <w:proofErr w:type="spellStart"/>
      <w:r w:rsidRPr="00DD7757">
        <w:rPr>
          <w:b/>
        </w:rPr>
        <w:t>lastModifiedTimeUtc</w:t>
      </w:r>
      <w:proofErr w:type="spellEnd"/>
      <w:r w:rsidRPr="00DD7757">
        <w:rPr>
          <w:b/>
        </w:rPr>
        <w:t>": "2019-04-13T11:45:23.477",</w:t>
      </w:r>
    </w:p>
    <w:bookmarkEnd w:id="1172"/>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73" w:name="AppendixSourceLanguage"/>
      <w:bookmarkStart w:id="1174" w:name="_Toc6675680"/>
      <w:bookmarkEnd w:id="1173"/>
      <w:r>
        <w:lastRenderedPageBreak/>
        <w:t xml:space="preserve">(Informative) Sample </w:t>
      </w:r>
      <w:proofErr w:type="spellStart"/>
      <w:r>
        <w:t>sourceLanguage</w:t>
      </w:r>
      <w:proofErr w:type="spellEnd"/>
      <w:r>
        <w:t xml:space="preserve"> values</w:t>
      </w:r>
      <w:bookmarkEnd w:id="1174"/>
    </w:p>
    <w:p w14:paraId="38B9ECB8" w14:textId="17FFF197"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D8657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75" w:name="AppendixExamples"/>
      <w:bookmarkStart w:id="1176" w:name="_Toc6675681"/>
      <w:bookmarkEnd w:id="1175"/>
      <w:r>
        <w:lastRenderedPageBreak/>
        <w:t xml:space="preserve">(Informative) </w:t>
      </w:r>
      <w:r w:rsidR="00710FE0">
        <w:t>Examples</w:t>
      </w:r>
      <w:bookmarkEnd w:id="117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77" w:name="_Toc6675682"/>
      <w:r>
        <w:t xml:space="preserve">Minimal valid SARIF </w:t>
      </w:r>
      <w:r w:rsidR="00EA1C84">
        <w:t>log file</w:t>
      </w:r>
      <w:bookmarkEnd w:id="117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9E65C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657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657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78" w:name="_Toc6675683"/>
      <w:r w:rsidRPr="00745595">
        <w:t xml:space="preserve">Minimal recommended SARIF </w:t>
      </w:r>
      <w:r w:rsidR="00EA1C84">
        <w:t xml:space="preserve">log </w:t>
      </w:r>
      <w:r w:rsidRPr="00745595">
        <w:t>file with source information</w:t>
      </w:r>
      <w:bookmarkEnd w:id="117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E007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745595">
        <w:rPr>
          <w:rStyle w:val="CODEtemp"/>
        </w:rPr>
        <w:t>result</w:t>
      </w:r>
      <w:r>
        <w:t xml:space="preserve"> object can be shown.</w:t>
      </w:r>
    </w:p>
    <w:p w14:paraId="0A703AC0" w14:textId="3550C8D6"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C0FBC7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available, that property is optional (it “</w:t>
      </w:r>
      <w:r w:rsidRPr="00745595">
        <w:rPr>
          <w:b/>
        </w:rPr>
        <w:t>MAY</w:t>
      </w:r>
      <w:r>
        <w:t>” be present).</w:t>
      </w:r>
    </w:p>
    <w:p w14:paraId="3D9A1852" w14:textId="16457CD9"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D86572">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79" w:name="_Toc6675684"/>
      <w:r w:rsidRPr="001D7651">
        <w:t xml:space="preserve">Minimal recommended SARIF </w:t>
      </w:r>
      <w:r w:rsidR="00EA1C84">
        <w:t xml:space="preserve">log </w:t>
      </w:r>
      <w:r w:rsidRPr="001D7651">
        <w:t>file without source information</w:t>
      </w:r>
      <w:bookmarkEnd w:id="117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50E6B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1D7651">
        <w:rPr>
          <w:rStyle w:val="CODEtemp"/>
        </w:rPr>
        <w:t>result</w:t>
      </w:r>
      <w:r>
        <w:t xml:space="preserve"> object can be shown.</w:t>
      </w:r>
    </w:p>
    <w:p w14:paraId="7469062E" w14:textId="21AF651A"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44ABAAC"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80" w:name="_Toc6675685"/>
      <w:r>
        <w:t>Comprehensive SARIF file</w:t>
      </w:r>
      <w:bookmarkEnd w:id="118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81" w:name="AppendixRevisionHistory"/>
      <w:bookmarkStart w:id="1182" w:name="_Toc85472898"/>
      <w:bookmarkStart w:id="1183" w:name="_Toc287332014"/>
      <w:bookmarkStart w:id="1184" w:name="_Toc6675686"/>
      <w:bookmarkEnd w:id="1181"/>
      <w:r>
        <w:lastRenderedPageBreak/>
        <w:t xml:space="preserve">(Informative) </w:t>
      </w:r>
      <w:r w:rsidR="00A05FDF">
        <w:t>Revision History</w:t>
      </w:r>
      <w:bookmarkEnd w:id="1182"/>
      <w:bookmarkEnd w:id="1183"/>
      <w:bookmarkEnd w:id="1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E893ADC"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78033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E21189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6B96C7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82E4A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4E6CDC"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9907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BDB65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B60C22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9F93437"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1A00"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A24EFC"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97EC40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8A30723"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87B856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BA511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7A5A724"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CCC17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F8F487"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47BA257"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BD32C18"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DAE36A1"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F57E19C"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304719E"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2BEA3E4"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3D6A15" w:rsidR="00255BB5" w:rsidRDefault="00255BB5" w:rsidP="00D75620">
            <w:pPr>
              <w:jc w:val="both"/>
            </w:pPr>
            <w:r>
              <w:t>Incorporate changes for GitHub issue</w:t>
            </w:r>
            <w:r w:rsidR="00C62648">
              <w:t>s</w:t>
            </w:r>
            <w:r w:rsidR="003C601F">
              <w:t xml:space="preserve"> </w:t>
            </w:r>
            <w:hyperlink r:id="rId210" w:history="1">
              <w:r w:rsidR="003C601F" w:rsidRPr="003C601F">
                <w:rPr>
                  <w:rStyle w:val="Hyperlink"/>
                </w:rPr>
                <w:t>#266</w:t>
              </w:r>
            </w:hyperlink>
            <w:r w:rsidR="003C601F">
              <w:t>,</w:t>
            </w:r>
            <w:r w:rsidR="00C62648">
              <w:t xml:space="preserve"> </w:t>
            </w:r>
            <w:hyperlink r:id="rId211" w:history="1">
              <w:r w:rsidR="006D77C8" w:rsidRPr="006D77C8">
                <w:rPr>
                  <w:rStyle w:val="Hyperlink"/>
                </w:rPr>
                <w:t>#323</w:t>
              </w:r>
            </w:hyperlink>
            <w:r w:rsidR="006D77C8">
              <w:t xml:space="preserve">, </w:t>
            </w:r>
            <w:hyperlink r:id="rId212" w:history="1">
              <w:r w:rsidR="00C62648" w:rsidRPr="003E4F82">
                <w:rPr>
                  <w:rStyle w:val="Hyperlink"/>
                </w:rPr>
                <w:t>#349</w:t>
              </w:r>
            </w:hyperlink>
            <w:r w:rsidR="00C62648">
              <w:t>,</w:t>
            </w:r>
            <w:r>
              <w:t xml:space="preserve"> </w:t>
            </w:r>
            <w:hyperlink r:id="rId213" w:history="1">
              <w:r w:rsidRPr="00255BB5">
                <w:rPr>
                  <w:rStyle w:val="Hyperlink"/>
                </w:rPr>
                <w:t>#353</w:t>
              </w:r>
            </w:hyperlink>
            <w:r w:rsidR="00C62648">
              <w:t>,</w:t>
            </w:r>
            <w:r w:rsidR="00C62648">
              <w:rPr>
                <w:rStyle w:val="Hyperlink"/>
              </w:rPr>
              <w:t xml:space="preserve"> </w:t>
            </w:r>
            <w:hyperlink r:id="rId214" w:history="1">
              <w:r w:rsidR="00C62648">
                <w:rPr>
                  <w:rStyle w:val="Hyperlink"/>
                </w:rPr>
                <w:t>#354</w:t>
              </w:r>
            </w:hyperlink>
            <w:r w:rsidR="00C62648">
              <w:t xml:space="preserve">, </w:t>
            </w:r>
            <w:hyperlink r:id="rId215" w:history="1">
              <w:r w:rsidR="00C62648">
                <w:rPr>
                  <w:rStyle w:val="Hyperlink"/>
                </w:rPr>
                <w:t>#355</w:t>
              </w:r>
            </w:hyperlink>
            <w:r w:rsidR="00C62648">
              <w:t xml:space="preserve">, </w:t>
            </w:r>
            <w:hyperlink r:id="rId216" w:history="1">
              <w:r w:rsidR="00C62648" w:rsidRPr="00DF2322">
                <w:rPr>
                  <w:rStyle w:val="Hyperlink"/>
                </w:rPr>
                <w:t>#356</w:t>
              </w:r>
            </w:hyperlink>
            <w:r w:rsidR="00C62648">
              <w:t xml:space="preserve">, </w:t>
            </w:r>
            <w:hyperlink r:id="rId217" w:history="1">
              <w:r w:rsidR="00C62648" w:rsidRPr="00CF02EA">
                <w:rPr>
                  <w:rStyle w:val="Hyperlink"/>
                </w:rPr>
                <w:t>#357</w:t>
              </w:r>
            </w:hyperlink>
            <w:r w:rsidR="00C62648">
              <w:t xml:space="preserve">, </w:t>
            </w:r>
            <w:hyperlink r:id="rId218" w:history="1">
              <w:r w:rsidR="00C62648" w:rsidRPr="00DD6094">
                <w:rPr>
                  <w:rStyle w:val="Hyperlink"/>
                </w:rPr>
                <w:t>#358</w:t>
              </w:r>
            </w:hyperlink>
            <w:r w:rsidR="00C62648">
              <w:t xml:space="preserve">, </w:t>
            </w:r>
            <w:hyperlink r:id="rId219" w:history="1">
              <w:r w:rsidR="00C62648">
                <w:rPr>
                  <w:rStyle w:val="Hyperlink"/>
                </w:rPr>
                <w:t>#359</w:t>
              </w:r>
            </w:hyperlink>
            <w:r w:rsidR="00C62648">
              <w:t xml:space="preserve">, </w:t>
            </w:r>
            <w:hyperlink r:id="rId220" w:history="1">
              <w:r w:rsidR="00C62648" w:rsidRPr="00C24511">
                <w:rPr>
                  <w:rStyle w:val="Hyperlink"/>
                </w:rPr>
                <w:t>#361</w:t>
              </w:r>
            </w:hyperlink>
            <w:r w:rsidR="00C62648">
              <w:t xml:space="preserve">, </w:t>
            </w:r>
            <w:hyperlink r:id="rId221" w:history="1">
              <w:r w:rsidR="00C62648" w:rsidRPr="0049658C">
                <w:rPr>
                  <w:rStyle w:val="Hyperlink"/>
                </w:rPr>
                <w:t>#362</w:t>
              </w:r>
            </w:hyperlink>
            <w:r w:rsidR="00C62648">
              <w:t xml:space="preserve">, </w:t>
            </w:r>
            <w:hyperlink r:id="rId222" w:history="1">
              <w:r w:rsidR="00C62648" w:rsidRPr="006E3B25">
                <w:rPr>
                  <w:rStyle w:val="Hyperlink"/>
                </w:rPr>
                <w:t>#363</w:t>
              </w:r>
            </w:hyperlink>
            <w:r w:rsidR="00C62648">
              <w:t xml:space="preserve">, </w:t>
            </w:r>
            <w:hyperlink r:id="rId223" w:history="1">
              <w:r w:rsidR="00C62648" w:rsidRPr="00026804">
                <w:rPr>
                  <w:rStyle w:val="Hyperlink"/>
                </w:rPr>
                <w:t>#364</w:t>
              </w:r>
            </w:hyperlink>
            <w:r w:rsidR="00C62648">
              <w:t xml:space="preserve">, </w:t>
            </w:r>
            <w:hyperlink r:id="rId224" w:history="1">
              <w:r w:rsidR="00C62648" w:rsidRPr="00026804">
                <w:rPr>
                  <w:rStyle w:val="Hyperlink"/>
                </w:rPr>
                <w:t>#365</w:t>
              </w:r>
            </w:hyperlink>
            <w:r w:rsidR="00C62648">
              <w:t xml:space="preserve">, </w:t>
            </w:r>
            <w:hyperlink r:id="rId225" w:history="1">
              <w:r w:rsidR="00C62648" w:rsidRPr="000A697C">
                <w:rPr>
                  <w:rStyle w:val="Hyperlink"/>
                </w:rPr>
                <w:t>#366</w:t>
              </w:r>
            </w:hyperlink>
            <w:r w:rsidR="00C62648">
              <w:t xml:space="preserve">, </w:t>
            </w:r>
            <w:hyperlink r:id="rId226" w:history="1">
              <w:r w:rsidR="00C62648" w:rsidRPr="000A697C">
                <w:rPr>
                  <w:rStyle w:val="Hyperlink"/>
                </w:rPr>
                <w:t>#367</w:t>
              </w:r>
            </w:hyperlink>
            <w:r w:rsidR="00C62648">
              <w:t xml:space="preserve">, </w:t>
            </w:r>
            <w:hyperlink r:id="rId227" w:history="1">
              <w:r w:rsidR="00C62648" w:rsidRPr="000A697C">
                <w:rPr>
                  <w:rStyle w:val="Hyperlink"/>
                </w:rPr>
                <w:t>#368</w:t>
              </w:r>
            </w:hyperlink>
            <w:r w:rsidR="00C62648">
              <w:t xml:space="preserve">, </w:t>
            </w:r>
            <w:hyperlink r:id="rId228" w:history="1">
              <w:r w:rsidR="00C62648" w:rsidRPr="000A697C">
                <w:rPr>
                  <w:rStyle w:val="Hyperlink"/>
                </w:rPr>
                <w:t>#369</w:t>
              </w:r>
            </w:hyperlink>
            <w:r w:rsidR="00C62648">
              <w:t xml:space="preserve">, </w:t>
            </w:r>
            <w:hyperlink r:id="rId229" w:history="1">
              <w:r w:rsidR="00C62648" w:rsidRPr="000A697C">
                <w:rPr>
                  <w:rStyle w:val="Hyperlink"/>
                </w:rPr>
                <w:t>#370</w:t>
              </w:r>
            </w:hyperlink>
            <w:r w:rsidR="00C62648">
              <w:t xml:space="preserve">, </w:t>
            </w:r>
            <w:hyperlink r:id="rId230" w:history="1">
              <w:r w:rsidR="00C62648" w:rsidRPr="00A02CCD">
                <w:rPr>
                  <w:rStyle w:val="Hyperlink"/>
                </w:rPr>
                <w:t>#371</w:t>
              </w:r>
            </w:hyperlink>
            <w:r w:rsidR="00C62648">
              <w:t xml:space="preserve">, </w:t>
            </w:r>
            <w:hyperlink r:id="rId231" w:history="1">
              <w:r w:rsidR="00C62648" w:rsidRPr="00A02CCD">
                <w:rPr>
                  <w:rStyle w:val="Hyperlink"/>
                </w:rPr>
                <w:t>#372</w:t>
              </w:r>
            </w:hyperlink>
            <w:r w:rsidR="00C62648">
              <w:t xml:space="preserve">, </w:t>
            </w:r>
            <w:hyperlink r:id="rId232" w:history="1">
              <w:r w:rsidR="00C62648" w:rsidRPr="00A02CCD">
                <w:rPr>
                  <w:rStyle w:val="Hyperlink"/>
                </w:rPr>
                <w:t>#373</w:t>
              </w:r>
            </w:hyperlink>
            <w:r w:rsidR="00C62648">
              <w:t xml:space="preserve">, </w:t>
            </w:r>
            <w:hyperlink r:id="rId233" w:history="1">
              <w:r w:rsidR="00C62648" w:rsidRPr="00A02CCD">
                <w:rPr>
                  <w:rStyle w:val="Hyperlink"/>
                </w:rPr>
                <w:t>#374</w:t>
              </w:r>
            </w:hyperlink>
            <w:r w:rsidR="00980525">
              <w:t xml:space="preserve">, </w:t>
            </w:r>
            <w:hyperlink r:id="rId234" w:history="1">
              <w:r w:rsidR="00980525" w:rsidRPr="00C2060E">
                <w:rPr>
                  <w:rStyle w:val="Hyperlink"/>
                </w:rPr>
                <w:t>#376</w:t>
              </w:r>
            </w:hyperlink>
            <w:r w:rsidR="00015D73">
              <w:t xml:space="preserve">, and </w:t>
            </w:r>
            <w:hyperlink r:id="rId235"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9EAC1D5" w:rsidR="00F012C4" w:rsidRDefault="00F012C4" w:rsidP="00D75620">
            <w:pPr>
              <w:jc w:val="both"/>
            </w:pPr>
            <w:r>
              <w:t>Incorporate changes from GitHub issue</w:t>
            </w:r>
            <w:r w:rsidR="00F40B7D">
              <w:t xml:space="preserve"> </w:t>
            </w:r>
            <w:hyperlink r:id="rId236" w:history="1">
              <w:r w:rsidR="00F40B7D" w:rsidRPr="00F40B7D">
                <w:rPr>
                  <w:rStyle w:val="Hyperlink"/>
                </w:rPr>
                <w:t>#380</w:t>
              </w:r>
            </w:hyperlink>
            <w:r w:rsidR="00F40B7D">
              <w:t xml:space="preserve">, </w:t>
            </w:r>
            <w:hyperlink r:id="rId237" w:history="1">
              <w:r w:rsidR="00F40B7D" w:rsidRPr="00F40B7D">
                <w:rPr>
                  <w:rStyle w:val="Hyperlink"/>
                </w:rPr>
                <w:t>#382</w:t>
              </w:r>
            </w:hyperlink>
            <w:r w:rsidR="00F40B7D">
              <w:t>,</w:t>
            </w:r>
            <w:r>
              <w:t xml:space="preserve"> </w:t>
            </w:r>
            <w:hyperlink r:id="rId238" w:history="1">
              <w:r w:rsidRPr="00F012C4">
                <w:rPr>
                  <w:rStyle w:val="Hyperlink"/>
                </w:rPr>
                <w:t>#383</w:t>
              </w:r>
            </w:hyperlink>
            <w:r w:rsidR="00D518A7">
              <w:t>,</w:t>
            </w:r>
            <w:r w:rsidR="009F388C">
              <w:t xml:space="preserve"> </w:t>
            </w:r>
            <w:hyperlink r:id="rId239" w:history="1">
              <w:r w:rsidR="009F388C" w:rsidRPr="009F388C">
                <w:rPr>
                  <w:rStyle w:val="Hyperlink"/>
                </w:rPr>
                <w:t>#391</w:t>
              </w:r>
            </w:hyperlink>
            <w:r w:rsidR="00D518A7">
              <w:t xml:space="preserve">, and </w:t>
            </w:r>
            <w:hyperlink r:id="rId240"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2" w:author="Michael Fanning" w:date="2019-04-21T12:01:00Z" w:initials="MF">
    <w:p w14:paraId="1706345B" w14:textId="77777777" w:rsidR="00133864" w:rsidRDefault="00133864">
      <w:pPr>
        <w:pStyle w:val="CommentText"/>
      </w:pPr>
      <w:r>
        <w:rPr>
          <w:rStyle w:val="CommentReference"/>
        </w:rPr>
        <w:annotationRef/>
      </w:r>
      <w:r>
        <w:t xml:space="preserve">Should we just be saying, ignore index when an address is expressed within the </w:t>
      </w:r>
      <w:proofErr w:type="spellStart"/>
      <w:r>
        <w:t>run.addresses</w:t>
      </w:r>
      <w:proofErr w:type="spellEnd"/>
      <w:r>
        <w:t xml:space="preserve"> array?</w:t>
      </w:r>
    </w:p>
    <w:p w14:paraId="54BE7D24" w14:textId="77777777" w:rsidR="00133864" w:rsidRDefault="00133864">
      <w:pPr>
        <w:pStyle w:val="CommentText"/>
      </w:pPr>
    </w:p>
    <w:p w14:paraId="3AA7F0EC" w14:textId="7E20A0A5" w:rsidR="00133864" w:rsidRDefault="00133864">
      <w:pPr>
        <w:pStyle w:val="CommentText"/>
      </w:pPr>
      <w:proofErr w:type="gramStart"/>
      <w:r>
        <w:t>IOW,</w:t>
      </w:r>
      <w:proofErr w:type="gramEnd"/>
      <w:r>
        <w:t xml:space="preserve"> let people screw it up without creating an invalid SARIF object.</w:t>
      </w:r>
    </w:p>
  </w:comment>
  <w:comment w:id="723" w:author="Laurence Golding" w:date="2019-04-23T16:02:00Z" w:initials="LG">
    <w:p w14:paraId="482A133C" w14:textId="04FC4142" w:rsidR="00F063AE" w:rsidRDefault="00F063AE">
      <w:pPr>
        <w:pStyle w:val="CommentText"/>
      </w:pPr>
      <w:r>
        <w:rPr>
          <w:rStyle w:val="CommentReference"/>
        </w:rPr>
        <w:annotationRef/>
      </w:r>
      <w:r>
        <w:t>Per our discussion: if we allowed random integers in the index property, it would make these files invalid if a future version of SARIF implemented the “cached object chaining” feature we’ve discussed. So, keeping the current language for the sake of “future-proofing”.</w:t>
      </w:r>
    </w:p>
  </w:comment>
  <w:comment w:id="836" w:author="Michael Fanning" w:date="2019-04-21T13:08:00Z" w:initials="MF">
    <w:p w14:paraId="6C28039C" w14:textId="77777777" w:rsidR="00133864" w:rsidRDefault="00133864">
      <w:pPr>
        <w:pStyle w:val="CommentText"/>
      </w:pPr>
      <w:r>
        <w:rPr>
          <w:rStyle w:val="CommentReference"/>
        </w:rPr>
        <w:annotationRef/>
      </w:r>
      <w:r>
        <w:t>Hm, I do think we’ve missed something here. A stack frame should have a ‘label’ property like we have in graph edges.</w:t>
      </w:r>
    </w:p>
    <w:p w14:paraId="0FDF39B5" w14:textId="77777777" w:rsidR="00133864" w:rsidRDefault="00133864">
      <w:pPr>
        <w:pStyle w:val="CommentText"/>
      </w:pPr>
    </w:p>
    <w:p w14:paraId="00915F64" w14:textId="77777777" w:rsidR="00133864" w:rsidRDefault="00133864">
      <w:pPr>
        <w:pStyle w:val="CommentText"/>
      </w:pPr>
      <w:r>
        <w:t xml:space="preserve">Imagine a frame which indicates </w:t>
      </w:r>
    </w:p>
    <w:p w14:paraId="3638BD7C" w14:textId="77777777" w:rsidR="00133864" w:rsidRDefault="00133864">
      <w:pPr>
        <w:pStyle w:val="CommentText"/>
      </w:pPr>
    </w:p>
    <w:p w14:paraId="5CAFB6C2" w14:textId="72616E7B" w:rsidR="00133864" w:rsidRDefault="00133864">
      <w:pPr>
        <w:pStyle w:val="CommentText"/>
      </w:pPr>
      <w:r>
        <w:t>‘Call into external code’. We have no other data available, useful for the producer to give us this label.</w:t>
      </w:r>
    </w:p>
  </w:comment>
  <w:comment w:id="837" w:author="Michael Fanning" w:date="2019-04-21T13:09:00Z" w:initials="MF">
    <w:p w14:paraId="42DA478F" w14:textId="10B4670D" w:rsidR="00133864" w:rsidRDefault="00133864">
      <w:pPr>
        <w:pStyle w:val="CommentText"/>
      </w:pPr>
      <w:r>
        <w:rPr>
          <w:rStyle w:val="CommentReference"/>
        </w:rPr>
        <w:annotationRef/>
      </w:r>
      <w:r>
        <w:t xml:space="preserve">Hm, we could mandate </w:t>
      </w:r>
      <w:proofErr w:type="spellStart"/>
      <w:r>
        <w:t>location.message</w:t>
      </w:r>
      <w:proofErr w:type="spellEnd"/>
      <w:r>
        <w:t xml:space="preserve"> for this but we don’t do it in the graph data structure(s). Thoughts?</w:t>
      </w:r>
    </w:p>
  </w:comment>
  <w:comment w:id="838" w:author="Laurence Golding" w:date="2019-04-23T16:04:00Z" w:initials="LG">
    <w:p w14:paraId="3285E0D2" w14:textId="77777777" w:rsidR="00F063AE" w:rsidRDefault="00F063AE">
      <w:pPr>
        <w:pStyle w:val="CommentText"/>
      </w:pPr>
      <w:r>
        <w:rPr>
          <w:rStyle w:val="CommentReference"/>
        </w:rPr>
        <w:annotationRef/>
      </w:r>
      <w:r>
        <w:t xml:space="preserve">In response to a comment in your previous batch of feedback, I recommended the producer </w:t>
      </w:r>
      <w:r>
        <w:rPr>
          <w:b/>
        </w:rPr>
        <w:t>SHOULD</w:t>
      </w:r>
      <w:r>
        <w:t xml:space="preserve"> populate </w:t>
      </w:r>
      <w:proofErr w:type="spellStart"/>
      <w:r w:rsidRPr="00F063AE">
        <w:rPr>
          <w:rStyle w:val="CODEtemp"/>
        </w:rPr>
        <w:t>location.message</w:t>
      </w:r>
      <w:proofErr w:type="spellEnd"/>
      <w:r>
        <w:t xml:space="preserve"> in this scenario.</w:t>
      </w:r>
    </w:p>
    <w:p w14:paraId="2E05A27C" w14:textId="77777777" w:rsidR="00F063AE" w:rsidRDefault="00F063AE">
      <w:pPr>
        <w:pStyle w:val="CommentText"/>
      </w:pPr>
    </w:p>
    <w:p w14:paraId="5C602CA9" w14:textId="7B0B250B" w:rsidR="00F063AE" w:rsidRPr="00F063AE" w:rsidRDefault="00F063AE">
      <w:pPr>
        <w:pStyle w:val="CommentText"/>
      </w:pPr>
      <w:r>
        <w:t>“Call into external code” is an obvious use</w:t>
      </w:r>
      <w:r>
        <w:t xml:space="preserve"> for this</w:t>
      </w:r>
      <w:r>
        <w:t xml:space="preserve"> in the stack scenario, but</w:t>
      </w:r>
      <w:r>
        <w:t xml:space="preserve"> I don’t see the value as readily in the graph scenario. More thoughts?</w:t>
      </w:r>
    </w:p>
  </w:comment>
  <w:comment w:id="860" w:author="Michael Fanning" w:date="2019-04-21T13:21:00Z" w:initials="MF">
    <w:p w14:paraId="0FFCFA65" w14:textId="5F7C63AD" w:rsidR="00133864" w:rsidRDefault="00133864">
      <w:pPr>
        <w:pStyle w:val="CommentText"/>
      </w:pPr>
      <w:r>
        <w:rPr>
          <w:rStyle w:val="CommentReference"/>
        </w:rPr>
        <w:annotationRef/>
      </w:r>
      <w:r>
        <w:t xml:space="preserve">Not sure why I say this, but my gut says this should be a SHOULD. You already have an ‘unless’ in the remainder of the text. </w:t>
      </w:r>
      <w:proofErr w:type="gramStart"/>
      <w:r>
        <w:t>So</w:t>
      </w:r>
      <w:proofErr w:type="gramEnd"/>
      <w:r>
        <w:t xml:space="preserve"> make it should and note that, for example, you might not consult this information if you had out of band details that obviated the need.</w:t>
      </w:r>
    </w:p>
  </w:comment>
  <w:comment w:id="929" w:author="Michael Fanning" w:date="2019-04-22T08:05:00Z" w:initials="MF">
    <w:p w14:paraId="2ADDB3BD" w14:textId="7997FECE" w:rsidR="00133864" w:rsidRDefault="00133864">
      <w:pPr>
        <w:pStyle w:val="CommentText"/>
      </w:pPr>
      <w:r>
        <w:rPr>
          <w:rStyle w:val="CommentReference"/>
        </w:rPr>
        <w:annotationRef/>
      </w:r>
      <w:r>
        <w:t xml:space="preserve">This is wrong. </w:t>
      </w:r>
      <w:proofErr w:type="spellStart"/>
      <w:r>
        <w:t>Onlye</w:t>
      </w:r>
      <w:proofErr w:type="spellEnd"/>
      <w:r>
        <w:t xml:space="preserve"> the rule “id” property is required,</w:t>
      </w:r>
    </w:p>
  </w:comment>
  <w:comment w:id="930" w:author="Laurence Golding" w:date="2019-04-23T14:35:00Z" w:initials="LG">
    <w:p w14:paraId="4491CECE" w14:textId="3FB9A2E1" w:rsidR="001F2D65" w:rsidRDefault="001F2D65">
      <w:pPr>
        <w:pStyle w:val="CommentText"/>
      </w:pPr>
      <w:r>
        <w:rPr>
          <w:rStyle w:val="CommentReference"/>
        </w:rPr>
        <w:annotationRef/>
      </w:r>
      <w:r>
        <w:t xml:space="preserve">As discussed, SHALL =&gt; SHOULD. Now it’s not really a “constraint” but I’m going to leave the text where it </w:t>
      </w:r>
      <w:proofErr w:type="gramStart"/>
      <w:r>
        <w:t>is..</w:t>
      </w:r>
      <w:proofErr w:type="gramEnd"/>
    </w:p>
  </w:comment>
  <w:comment w:id="933" w:author="Michael Fanning" w:date="2019-04-22T08:08:00Z" w:initials="MF">
    <w:p w14:paraId="5717124E" w14:textId="16FEC212" w:rsidR="00133864" w:rsidRDefault="00133864">
      <w:pPr>
        <w:pStyle w:val="CommentText"/>
      </w:pPr>
      <w:r>
        <w:rPr>
          <w:rStyle w:val="CommentReference"/>
        </w:rPr>
        <w:annotationRef/>
      </w:r>
      <w:r>
        <w:t xml:space="preserve">I think we should just delete this. In practice, it turns out that result mgmt. systems </w:t>
      </w:r>
      <w:proofErr w:type="gramStart"/>
      <w:r>
        <w:t>have a tendency to</w:t>
      </w:r>
      <w:proofErr w:type="gramEnd"/>
      <w:r>
        <w:t xml:space="preserve"> take dependencies on certain notifications, to file bugs for classes of common issue. For BinSkim, it’s the ‘I could not load your </w:t>
      </w:r>
      <w:proofErr w:type="spellStart"/>
      <w:r>
        <w:t>pdb</w:t>
      </w:r>
      <w:proofErr w:type="spellEnd"/>
      <w:r>
        <w:t xml:space="preserve">’ error. The </w:t>
      </w:r>
      <w:proofErr w:type="gramStart"/>
      <w:r>
        <w:t>high level</w:t>
      </w:r>
      <w:proofErr w:type="gramEnd"/>
      <w:r>
        <w:t xml:space="preserve"> observation is that result mgmt. systems build automation around the tool notifications and configuration notifications, just as they do the literal results. If we delete this paragraph, we funnel everyone through the same guidance, which is fine. Note that tool developers can always revise their name data to communicate good information.</w:t>
      </w:r>
    </w:p>
  </w:comment>
  <w:comment w:id="934" w:author="Laurence Golding" w:date="2019-04-23T14:38:00Z" w:initials="LG">
    <w:p w14:paraId="3FCCBB3A" w14:textId="205A343C" w:rsidR="001F2D65" w:rsidRDefault="001F2D65">
      <w:pPr>
        <w:pStyle w:val="CommentText"/>
      </w:pPr>
      <w:r>
        <w:rPr>
          <w:rStyle w:val="CommentReference"/>
        </w:rPr>
        <w:annotationRef/>
      </w:r>
      <w:r>
        <w:t>Agreed, it’s gone.</w:t>
      </w:r>
    </w:p>
  </w:comment>
  <w:comment w:id="945" w:author="Michael Fanning" w:date="2019-04-22T08:14:00Z" w:initials="MF">
    <w:p w14:paraId="2867D300" w14:textId="32DE642F" w:rsidR="00133864" w:rsidRDefault="00133864">
      <w:pPr>
        <w:pStyle w:val="CommentText"/>
      </w:pPr>
      <w:r>
        <w:rPr>
          <w:rStyle w:val="CommentReference"/>
        </w:rPr>
        <w:annotationRef/>
      </w:r>
      <w:r>
        <w:t>Add a period?</w:t>
      </w:r>
    </w:p>
  </w:comment>
  <w:comment w:id="946" w:author="Laurence Golding" w:date="2019-04-23T14:38:00Z" w:initials="LG">
    <w:p w14:paraId="342F86D5" w14:textId="721A8F0B" w:rsidR="001F2D65" w:rsidRDefault="001F2D65">
      <w:pPr>
        <w:pStyle w:val="CommentText"/>
      </w:pPr>
      <w:r>
        <w:rPr>
          <w:rStyle w:val="CommentReference"/>
        </w:rPr>
        <w:annotationRef/>
      </w:r>
      <w:r>
        <w:t>Fixed.</w:t>
      </w:r>
    </w:p>
  </w:comment>
  <w:comment w:id="969" w:author="Michael Fanning" w:date="2019-04-22T08:20:00Z" w:initials="MF">
    <w:p w14:paraId="5C996132" w14:textId="67A461B0" w:rsidR="00133864" w:rsidRDefault="00133864">
      <w:pPr>
        <w:pStyle w:val="CommentText"/>
      </w:pPr>
      <w:r>
        <w:rPr>
          <w:rStyle w:val="CommentReference"/>
        </w:rPr>
        <w:annotationRef/>
      </w:r>
      <w:r>
        <w:t xml:space="preserve">What’s the distinction you’re making here re: notifications? Are you trying to exclude them from being overridable? Just want to make sure we </w:t>
      </w:r>
      <w:proofErr w:type="gramStart"/>
      <w:r>
        <w:t>are in agreement</w:t>
      </w:r>
      <w:proofErr w:type="gramEnd"/>
      <w:r>
        <w:t xml:space="preserve"> per a previous discussion: users can override notification levels with the exception that they cannot downgrade a notification ‘error’ to a lower failure level</w:t>
      </w:r>
    </w:p>
  </w:comment>
  <w:comment w:id="970" w:author="Laurence Golding" w:date="2019-04-23T14:39:00Z" w:initials="LG">
    <w:p w14:paraId="1EAD573C" w14:textId="77777777" w:rsidR="001F2D65" w:rsidRDefault="001F2D65">
      <w:pPr>
        <w:pStyle w:val="CommentText"/>
      </w:pPr>
      <w:r>
        <w:rPr>
          <w:rStyle w:val="CommentReference"/>
        </w:rPr>
        <w:annotationRef/>
      </w:r>
      <w:r>
        <w:t xml:space="preserve">I’m not making a semantic distinction between its usage in rules and notifications. I’m just saying </w:t>
      </w:r>
      <w:r>
        <w:rPr>
          <w:i/>
        </w:rPr>
        <w:t>where</w:t>
      </w:r>
      <w:r>
        <w:t xml:space="preserve"> it’s used in those two cases – which objects it provides the configured value for.</w:t>
      </w:r>
    </w:p>
    <w:p w14:paraId="2381805F" w14:textId="77777777" w:rsidR="001F2D65" w:rsidRDefault="001F2D65">
      <w:pPr>
        <w:pStyle w:val="CommentText"/>
      </w:pPr>
    </w:p>
    <w:p w14:paraId="35627675" w14:textId="2AD714DE" w:rsidR="001F2D65" w:rsidRPr="001F2D65" w:rsidRDefault="001F2D65">
      <w:pPr>
        <w:pStyle w:val="CommentText"/>
      </w:pPr>
      <w:r>
        <w:t xml:space="preserve">Yes, we </w:t>
      </w:r>
      <w:proofErr w:type="gramStart"/>
      <w:r>
        <w:t>are in agreement</w:t>
      </w:r>
      <w:proofErr w:type="gramEnd"/>
      <w:r>
        <w:t xml:space="preserve">: configuration is fine but don’t downgrade an error-level notification. I don’t think there is such a sentence in the </w:t>
      </w:r>
      <w:proofErr w:type="spellStart"/>
      <w:r>
        <w:t>configurationOverride</w:t>
      </w:r>
      <w:proofErr w:type="spellEnd"/>
      <w:r>
        <w:t xml:space="preserve"> object description; I’ll make sure there is.</w:t>
      </w:r>
    </w:p>
  </w:comment>
  <w:comment w:id="971" w:author="Laurence Golding" w:date="2019-04-23T16:09:00Z" w:initials="LG">
    <w:p w14:paraId="14E9E724" w14:textId="3704211F" w:rsidR="00F063AE" w:rsidRDefault="00F063AE">
      <w:pPr>
        <w:pStyle w:val="CommentText"/>
      </w:pPr>
      <w:r>
        <w:rPr>
          <w:rStyle w:val="CommentReference"/>
        </w:rPr>
        <w:annotationRef/>
      </w:r>
      <w:r>
        <w:t xml:space="preserve">I added the text to </w:t>
      </w:r>
      <w:proofErr w:type="spellStart"/>
      <w:r w:rsidRPr="00F063AE">
        <w:rPr>
          <w:rStyle w:val="CODEtemp"/>
        </w:rPr>
        <w:t>notification.level</w:t>
      </w:r>
      <w:proofErr w:type="spellEnd"/>
      <w:r>
        <w:t>.</w:t>
      </w:r>
    </w:p>
  </w:comment>
  <w:comment w:id="980" w:author="Michael Fanning" w:date="2019-04-22T08:23:00Z" w:initials="MF">
    <w:p w14:paraId="28448CE2" w14:textId="4816FAD1" w:rsidR="00133864" w:rsidRDefault="00133864">
      <w:pPr>
        <w:pStyle w:val="CommentText"/>
      </w:pPr>
      <w:r>
        <w:rPr>
          <w:rStyle w:val="CommentReference"/>
        </w:rPr>
        <w:annotationRef/>
      </w:r>
      <w:r>
        <w:t xml:space="preserve">Little note on the utility of this data? It makes it clear exactly how a tool was configured, useful for policy evaluation, </w:t>
      </w:r>
      <w:proofErr w:type="gramStart"/>
      <w:r>
        <w:t>and also</w:t>
      </w:r>
      <w:proofErr w:type="gramEnd"/>
      <w:r>
        <w:t xml:space="preserve"> helps with reproducing the run.</w:t>
      </w:r>
    </w:p>
  </w:comment>
  <w:comment w:id="981" w:author="Laurence Golding" w:date="2019-04-23T14:44:00Z" w:initials="LG">
    <w:p w14:paraId="49F5B1D8" w14:textId="6F35BE08" w:rsidR="001F2D65" w:rsidRDefault="001F2D65" w:rsidP="00AF6744">
      <w:pPr>
        <w:pStyle w:val="Note"/>
      </w:pPr>
      <w:r>
        <w:rPr>
          <w:rStyle w:val="CommentReference"/>
        </w:rPr>
        <w:annotationRef/>
      </w:r>
      <w:r w:rsidR="00AF6744">
        <w:rPr>
          <w:rStyle w:val="CommentReference"/>
        </w:rPr>
        <w:t>“</w:t>
      </w:r>
      <w:r w:rsidR="00AF6744">
        <w:t xml:space="preserve">NOTE: Together with </w:t>
      </w:r>
      <w:proofErr w:type="spellStart"/>
      <w:r w:rsidR="00AF6744" w:rsidRPr="009422F8">
        <w:rPr>
          <w:rStyle w:val="CODEtemp"/>
        </w:rPr>
        <w:t>toolComponent.rules</w:t>
      </w:r>
      <w:proofErr w:type="spellEnd"/>
      <w:r w:rsidR="00AF6744">
        <w:t xml:space="preserve"> (§</w:t>
      </w:r>
      <w:r w:rsidR="00AF6744">
        <w:fldChar w:fldCharType="begin"/>
      </w:r>
      <w:r w:rsidR="00AF6744">
        <w:instrText xml:space="preserve"> REF _Ref3899090 \r \h </w:instrText>
      </w:r>
      <w:r w:rsidR="00AF6744">
        <w:fldChar w:fldCharType="separate"/>
      </w:r>
      <w:r w:rsidR="00AF6744">
        <w:t>3.1</w:t>
      </w:r>
      <w:r w:rsidR="00AF6744">
        <w:t>9</w:t>
      </w:r>
      <w:r w:rsidR="00AF6744">
        <w:t>.21</w:t>
      </w:r>
      <w:r w:rsidR="00AF6744">
        <w:fldChar w:fldCharType="end"/>
      </w:r>
      <w:r w:rsidR="00AF6744">
        <w:t xml:space="preserve">), the </w:t>
      </w:r>
      <w:proofErr w:type="spellStart"/>
      <w:r w:rsidR="00AF6744" w:rsidRPr="009422F8">
        <w:rPr>
          <w:rStyle w:val="CODEtemp"/>
        </w:rPr>
        <w:t>configurationOverride</w:t>
      </w:r>
      <w:proofErr w:type="spellEnd"/>
      <w:r w:rsidR="00AF6744">
        <w:t xml:space="preserve"> object allows the SARIF consumer to determine exactly how the tool’s analysis rules were configured during the run. This is useful in compliance scenarios where, for example, an auditor might want to confirm that a </w:t>
      </w:r>
      <w:proofErr w:type="gramStart"/>
      <w:r w:rsidR="00AF6744">
        <w:t>particular rule</w:t>
      </w:r>
      <w:proofErr w:type="gramEnd"/>
      <w:r w:rsidR="00AF6744">
        <w:t xml:space="preserve"> was reconfigured from a warning to an error. It might also be useful for reproducing a run.</w:t>
      </w:r>
      <w:r w:rsidR="00AF6744">
        <w:t>”</w:t>
      </w:r>
    </w:p>
  </w:comment>
  <w:comment w:id="1050" w:author="Michael Fanning" w:date="2019-04-22T13:32:00Z" w:initials="MF">
    <w:p w14:paraId="68A26EE8" w14:textId="77777777" w:rsidR="00133864" w:rsidRDefault="00133864">
      <w:pPr>
        <w:pStyle w:val="CommentText"/>
      </w:pPr>
      <w:r>
        <w:rPr>
          <w:rStyle w:val="CommentReference"/>
        </w:rPr>
        <w:annotationRef/>
      </w:r>
      <w:r>
        <w:t xml:space="preserve">Ok, so according to the </w:t>
      </w:r>
      <w:proofErr w:type="spellStart"/>
      <w:r>
        <w:t>spoec</w:t>
      </w:r>
      <w:proofErr w:type="spellEnd"/>
      <w:r>
        <w:t xml:space="preserve">, you can specify an empty region (which is just an insertion point) with no inserted content. This is basically a no-op but is </w:t>
      </w:r>
      <w:proofErr w:type="spellStart"/>
      <w:r>
        <w:t>permisslble</w:t>
      </w:r>
      <w:proofErr w:type="spellEnd"/>
      <w:r>
        <w:t>.</w:t>
      </w:r>
    </w:p>
    <w:p w14:paraId="36C5FEED" w14:textId="77777777" w:rsidR="00133864" w:rsidRDefault="00133864">
      <w:pPr>
        <w:pStyle w:val="CommentText"/>
      </w:pPr>
    </w:p>
    <w:p w14:paraId="66C5EE24" w14:textId="77777777" w:rsidR="00133864" w:rsidRDefault="00133864">
      <w:pPr>
        <w:pStyle w:val="CommentText"/>
      </w:pPr>
      <w:r>
        <w:t>We can permit this with the thinking that perhaps it makes construction of these things more flexible.</w:t>
      </w:r>
    </w:p>
    <w:p w14:paraId="0C477458" w14:textId="77777777" w:rsidR="00133864" w:rsidRDefault="00133864">
      <w:pPr>
        <w:pStyle w:val="CommentText"/>
      </w:pPr>
    </w:p>
    <w:p w14:paraId="5D048C3E" w14:textId="3226B27C" w:rsidR="00133864" w:rsidRDefault="00133864">
      <w:pPr>
        <w:pStyle w:val="CommentText"/>
      </w:pPr>
      <w:r>
        <w:t>Maybe we should have a note stating that each replacement SHOULD have some material impact on the target artifact once applied. That is, encourage people to eliminate no-op replacements without creating a situation (with a SHALL) where the SARIF is invalid if this occurs.</w:t>
      </w:r>
    </w:p>
  </w:comment>
  <w:comment w:id="1051" w:author="Laurence Golding" w:date="2019-04-23T14:53:00Z" w:initials="LG">
    <w:p w14:paraId="0AE9DFD7" w14:textId="77777777" w:rsidR="00AF6744" w:rsidRDefault="00AF6744">
      <w:pPr>
        <w:pStyle w:val="CommentText"/>
      </w:pPr>
      <w:r>
        <w:rPr>
          <w:rStyle w:val="CommentReference"/>
        </w:rPr>
        <w:annotationRef/>
      </w:r>
      <w:r>
        <w:t>Good. Added a third paragraph to the Constraints section:</w:t>
      </w:r>
    </w:p>
    <w:p w14:paraId="3FD92FFA" w14:textId="77777777" w:rsidR="00AF6744" w:rsidRDefault="00AF6744">
      <w:pPr>
        <w:pStyle w:val="CommentText"/>
      </w:pPr>
    </w:p>
    <w:p w14:paraId="7BC81FEE" w14:textId="0EB5DEE2" w:rsidR="00AF6744" w:rsidRDefault="00AF6744" w:rsidP="00AF6744">
      <w:r>
        <w:t>“</w:t>
      </w:r>
      <w:r>
        <w:t xml:space="preserve">Although it is possible to construct a </w:t>
      </w:r>
      <w:r w:rsidRPr="00FB7DC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r>
        <w:t>”</w:t>
      </w:r>
    </w:p>
  </w:comment>
  <w:comment w:id="1062" w:author="Michael Fanning" w:date="2019-04-22T13:36:00Z" w:initials="MF">
    <w:p w14:paraId="6CF14914" w14:textId="77777777" w:rsidR="00133864" w:rsidRDefault="00133864">
      <w:pPr>
        <w:pStyle w:val="CommentText"/>
      </w:pPr>
      <w:r>
        <w:rPr>
          <w:rStyle w:val="CommentReference"/>
        </w:rPr>
        <w:annotationRef/>
      </w:r>
      <w:r>
        <w:t xml:space="preserve">Wait this is wrong! A notification can provide its id only by using </w:t>
      </w:r>
      <w:proofErr w:type="spellStart"/>
      <w:r>
        <w:t>theDescriptor</w:t>
      </w:r>
      <w:proofErr w:type="spellEnd"/>
      <w:r>
        <w:t xml:space="preserve">, and that’s perfectly fine. With this spec, you can’t </w:t>
      </w:r>
      <w:proofErr w:type="gramStart"/>
      <w:r>
        <w:t>actually identify</w:t>
      </w:r>
      <w:proofErr w:type="gramEnd"/>
      <w:r>
        <w:t xml:space="preserve"> the notification unless you have a descriptor persisted elsewhere.</w:t>
      </w:r>
    </w:p>
    <w:p w14:paraId="119A00E9" w14:textId="45D90242" w:rsidR="00133864" w:rsidRDefault="00133864">
      <w:pPr>
        <w:pStyle w:val="CommentText"/>
      </w:pPr>
      <w:r>
        <w:t xml:space="preserve"> </w:t>
      </w:r>
    </w:p>
  </w:comment>
  <w:comment w:id="1063" w:author="Laurence Golding" w:date="2019-04-23T15:26:00Z" w:initials="LG">
    <w:p w14:paraId="77BD9D37" w14:textId="7464038B" w:rsidR="00FB7DC8" w:rsidRDefault="00FB7DC8">
      <w:pPr>
        <w:pStyle w:val="CommentText"/>
      </w:pPr>
      <w:r>
        <w:rPr>
          <w:rStyle w:val="CommentReference"/>
        </w:rPr>
        <w:annotationRef/>
      </w:r>
      <w:r>
        <w:t xml:space="preserve">Good catch. Removed the offending sentence and reworked the rest of the section (which was inaccurate because it used </w:t>
      </w:r>
      <w:proofErr w:type="spellStart"/>
      <w:r w:rsidRPr="00A733B2">
        <w:rPr>
          <w:rStyle w:val="CODEtemp"/>
        </w:rPr>
        <w:t>theDescriptor</w:t>
      </w:r>
      <w:proofErr w:type="spellEnd"/>
      <w:r>
        <w:t xml:space="preserve"> as a synonym for the </w:t>
      </w:r>
      <w:proofErr w:type="spellStart"/>
      <w:r w:rsidRPr="00A733B2">
        <w:rPr>
          <w:rStyle w:val="CODEtemp"/>
        </w:rPr>
        <w:t>reportingDescriptorReference</w:t>
      </w:r>
      <w:proofErr w:type="spellEnd"/>
      <w:r>
        <w:t xml:space="preserve"> held by </w:t>
      </w:r>
      <w:r w:rsidR="00A733B2">
        <w:t xml:space="preserve">the </w:t>
      </w:r>
      <w:r w:rsidRPr="00A733B2">
        <w:rPr>
          <w:rStyle w:val="CODEtemp"/>
        </w:rPr>
        <w:t>descriptor</w:t>
      </w:r>
      <w:r w:rsidR="00A733B2">
        <w:t xml:space="preserve"> property</w:t>
      </w:r>
      <w:r>
        <w:t xml:space="preserve">, rather than for the </w:t>
      </w:r>
      <w:proofErr w:type="spellStart"/>
      <w:r w:rsidRPr="00A733B2">
        <w:rPr>
          <w:rStyle w:val="CODEtemp"/>
        </w:rPr>
        <w:t>reportingDescriptor</w:t>
      </w:r>
      <w:proofErr w:type="spellEnd"/>
      <w:r>
        <w:t xml:space="preserve"> object that </w:t>
      </w:r>
      <w:r w:rsidRPr="00A733B2">
        <w:rPr>
          <w:rStyle w:val="CODEtemp"/>
        </w:rPr>
        <w:t>descriptor</w:t>
      </w:r>
      <w:r>
        <w:t xml:space="preserve"> </w:t>
      </w:r>
      <w:r w:rsidR="00A733B2">
        <w:t>points to)</w:t>
      </w:r>
      <w:r>
        <w:t>.</w:t>
      </w:r>
    </w:p>
    <w:p w14:paraId="3BFF70E0" w14:textId="77777777" w:rsidR="00FB7DC8" w:rsidRDefault="00FB7DC8">
      <w:pPr>
        <w:pStyle w:val="CommentText"/>
      </w:pPr>
    </w:p>
    <w:p w14:paraId="59F4D036" w14:textId="77777777" w:rsidR="00FB7DC8" w:rsidRDefault="00FB7DC8">
      <w:pPr>
        <w:pStyle w:val="CommentText"/>
      </w:pPr>
      <w:r>
        <w:t xml:space="preserve">This is another of those places where even if the actual descriptor doesn’t exist, you can at least provide the id, and possibly the </w:t>
      </w:r>
      <w:proofErr w:type="spellStart"/>
      <w:r>
        <w:t>guid</w:t>
      </w:r>
      <w:proofErr w:type="spellEnd"/>
      <w:r>
        <w:t xml:space="preserve">, of the descriptor, and even the name and possibly the </w:t>
      </w:r>
      <w:proofErr w:type="spellStart"/>
      <w:r>
        <w:t>guid</w:t>
      </w:r>
      <w:proofErr w:type="spellEnd"/>
      <w:r>
        <w:t xml:space="preserve"> of the </w:t>
      </w:r>
      <w:proofErr w:type="spellStart"/>
      <w:r w:rsidRPr="00A733B2">
        <w:rPr>
          <w:rStyle w:val="CODEtemp"/>
        </w:rPr>
        <w:t>toolComponent</w:t>
      </w:r>
      <w:proofErr w:type="spellEnd"/>
      <w:r>
        <w:t xml:space="preserve"> that defines the descriptor.</w:t>
      </w:r>
    </w:p>
    <w:p w14:paraId="20C4A770" w14:textId="77777777" w:rsidR="00FB7DC8" w:rsidRDefault="00FB7DC8">
      <w:pPr>
        <w:pStyle w:val="CommentText"/>
      </w:pPr>
    </w:p>
    <w:p w14:paraId="324605F9" w14:textId="119CAB4C" w:rsidR="00FB7DC8" w:rsidRDefault="00FB7DC8">
      <w:pPr>
        <w:pStyle w:val="CommentText"/>
      </w:pPr>
      <w:r>
        <w:t>I had it on my editorial follow-on list to DRY out this advice, but I hadn’t yet decided where</w:t>
      </w:r>
      <w:r w:rsidR="00A733B2">
        <w:t xml:space="preserve"> to put it</w:t>
      </w:r>
      <w:r>
        <w:t xml:space="preserve">. </w:t>
      </w:r>
      <w:r w:rsidR="00A733B2">
        <w:t>N</w:t>
      </w:r>
      <w:r>
        <w:t xml:space="preserve">ow I realize that the place to say this is in the description of the </w:t>
      </w:r>
      <w:proofErr w:type="spellStart"/>
      <w:r w:rsidRPr="00A733B2">
        <w:rPr>
          <w:rStyle w:val="CODEtemp"/>
        </w:rPr>
        <w:t>reportingDescriptorReference</w:t>
      </w:r>
      <w:proofErr w:type="spellEnd"/>
      <w:r>
        <w:t xml:space="preserve"> object – because this advice applies to </w:t>
      </w:r>
      <w:r>
        <w:rPr>
          <w:i/>
        </w:rPr>
        <w:t>all</w:t>
      </w:r>
      <w:r>
        <w:t xml:space="preserve"> uses of </w:t>
      </w:r>
      <w:proofErr w:type="spellStart"/>
      <w:r w:rsidRPr="00A733B2">
        <w:rPr>
          <w:rStyle w:val="CODEtemp"/>
        </w:rPr>
        <w:t>reportingDescriptorReference</w:t>
      </w:r>
      <w:proofErr w:type="spellEnd"/>
      <w:r>
        <w:t xml:space="preserve"> objects.</w:t>
      </w:r>
    </w:p>
    <w:p w14:paraId="52CE3493" w14:textId="77777777" w:rsidR="00A733B2" w:rsidRDefault="00A733B2">
      <w:pPr>
        <w:pStyle w:val="CommentText"/>
      </w:pPr>
    </w:p>
    <w:p w14:paraId="5DE664CA" w14:textId="77777777" w:rsidR="00A733B2" w:rsidRPr="00A733B2" w:rsidRDefault="00A733B2">
      <w:pPr>
        <w:pStyle w:val="CommentText"/>
        <w:rPr>
          <w:b/>
        </w:rPr>
      </w:pPr>
      <w:r w:rsidRPr="00A733B2">
        <w:rPr>
          <w:b/>
        </w:rPr>
        <w:t>The result is:</w:t>
      </w:r>
    </w:p>
    <w:p w14:paraId="50DDE32D" w14:textId="77777777" w:rsidR="00A733B2" w:rsidRDefault="00A733B2">
      <w:pPr>
        <w:pStyle w:val="CommentText"/>
      </w:pPr>
    </w:p>
    <w:p w14:paraId="6B611867" w14:textId="77777777" w:rsidR="00A733B2" w:rsidRDefault="00A733B2" w:rsidP="00A733B2">
      <w:r>
        <w:t xml:space="preserve">A </w:t>
      </w:r>
      <w:r w:rsidRPr="002E34FF">
        <w:rPr>
          <w:rStyle w:val="CODEtemp"/>
        </w:rPr>
        <w:t>notification</w:t>
      </w:r>
      <w:r>
        <w:t xml:space="preserve"> object </w:t>
      </w:r>
      <w:r w:rsidRPr="002E34FF">
        <w:rPr>
          <w:b/>
        </w:rPr>
        <w:t>SHOULD</w:t>
      </w:r>
      <w:r>
        <w:t xml:space="preserve"> contain a property named </w:t>
      </w:r>
      <w:r>
        <w:rPr>
          <w:rStyle w:val="CODEtemp"/>
        </w:rPr>
        <w:t>descriptor</w:t>
      </w:r>
      <w:r>
        <w:t xml:space="preserve"> whose value is a </w:t>
      </w:r>
      <w:proofErr w:type="spellStart"/>
      <w:r w:rsidRPr="002E34FF">
        <w:rPr>
          <w:rStyle w:val="CODEtemp"/>
        </w:rPr>
        <w:t>reportingDescriptor</w:t>
      </w:r>
      <w:r>
        <w:rPr>
          <w:rStyle w:val="CODEtemp"/>
        </w:rPr>
        <w:t>Reference</w:t>
      </w:r>
      <w:proofErr w:type="spellEnd"/>
      <w:r>
        <w:t xml:space="preserve"> object (§</w:t>
      </w:r>
      <w:r>
        <w:fldChar w:fldCharType="begin"/>
      </w:r>
      <w:r>
        <w:instrText xml:space="preserve"> REF _Ref4076564 \r \h </w:instrText>
      </w:r>
      <w:r>
        <w:fldChar w:fldCharType="separate"/>
      </w:r>
      <w:r>
        <w:t>3.51</w:t>
      </w:r>
      <w:r>
        <w:fldChar w:fldCharType="end"/>
      </w:r>
      <w:r>
        <w:t>) that identifies</w:t>
      </w:r>
      <w:r>
        <w:t xml:space="preserve"> </w:t>
      </w:r>
      <w:r>
        <w:t>this notification.</w:t>
      </w:r>
    </w:p>
    <w:p w14:paraId="06F20635" w14:textId="77777777" w:rsidR="00A733B2" w:rsidRDefault="00A733B2" w:rsidP="00A733B2">
      <w:r>
        <w:t xml:space="preserve">If the </w:t>
      </w:r>
      <w:proofErr w:type="spellStart"/>
      <w:r w:rsidRPr="00254298">
        <w:rPr>
          <w:rStyle w:val="CODEtemp"/>
        </w:rPr>
        <w:t>reportingDescriptor</w:t>
      </w:r>
      <w:proofErr w:type="spellEnd"/>
      <w:r>
        <w:t xml:space="preserve"> object (</w:t>
      </w:r>
      <w:r w:rsidRPr="003672C8">
        <w:t>§</w:t>
      </w:r>
      <w:r>
        <w:fldChar w:fldCharType="begin"/>
      </w:r>
      <w:r>
        <w:instrText xml:space="preserve"> REF _Ref493407996 \r \h </w:instrText>
      </w:r>
      <w:r>
        <w:fldChar w:fldCharType="separate"/>
      </w:r>
      <w:r>
        <w:t>3.48</w:t>
      </w:r>
      <w:r>
        <w:fldChar w:fldCharType="end"/>
      </w:r>
      <w:r>
        <w:t xml:space="preserve">) </w:t>
      </w:r>
      <w:proofErr w:type="spellStart"/>
      <w:r w:rsidRPr="00254298">
        <w:rPr>
          <w:rStyle w:val="CODEtemp"/>
        </w:rPr>
        <w:t>theDescriptor</w:t>
      </w:r>
      <w:proofErr w:type="spellEnd"/>
      <w:r>
        <w:t xml:space="preserve"> to which </w:t>
      </w:r>
      <w:r w:rsidRPr="00254298">
        <w:rPr>
          <w:rStyle w:val="CODEtemp"/>
        </w:rPr>
        <w:t>descriptor</w:t>
      </w:r>
      <w:r>
        <w:t xml:space="preserve"> refers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Pr>
          <w:rStyle w:val="CODEtemp"/>
        </w:rPr>
        <w:t>descriptor</w:t>
      </w:r>
      <w:r>
        <w:t xml:space="preserve"> </w:t>
      </w:r>
      <w:r w:rsidRPr="0069134C">
        <w:rPr>
          <w:b/>
        </w:rPr>
        <w:t>SHOULD</w:t>
      </w:r>
      <w:r>
        <w:t xml:space="preserve"> refer to </w:t>
      </w:r>
      <w:proofErr w:type="spellStart"/>
      <w:r w:rsidRPr="0069134C">
        <w:rPr>
          <w:rStyle w:val="CODEtemp"/>
        </w:rPr>
        <w:t>theDescriptor</w:t>
      </w:r>
      <w:proofErr w:type="spellEnd"/>
      <w:r>
        <w:t>.</w:t>
      </w:r>
    </w:p>
    <w:p w14:paraId="0DE4CA31" w14:textId="4B36F318" w:rsidR="00A733B2" w:rsidRPr="002E34FF" w:rsidRDefault="00A733B2" w:rsidP="00A733B2">
      <w:pPr>
        <w:pStyle w:val="Note"/>
      </w:pPr>
      <w:r>
        <w:t xml:space="preserve">NOTE: If </w:t>
      </w:r>
      <w:proofErr w:type="spellStart"/>
      <w:r w:rsidRPr="0069134C">
        <w:rPr>
          <w:rStyle w:val="CODEtemp"/>
        </w:rPr>
        <w:t>theDescriptor</w:t>
      </w:r>
      <w:proofErr w:type="spellEnd"/>
      <w:r>
        <w:t xml:space="preserve"> exists but </w:t>
      </w:r>
      <w:r>
        <w:rPr>
          <w:rStyle w:val="CODEtemp"/>
        </w:rPr>
        <w:t>descriptor</w:t>
      </w:r>
      <w:r>
        <w:t xml:space="preserve"> is </w:t>
      </w:r>
      <w:r>
        <w:t>does not refer to it</w:t>
      </w:r>
      <w:r>
        <w:t>, a SARIF consumer will not be able to locate the metadata for this notification.</w:t>
      </w:r>
    </w:p>
    <w:p w14:paraId="51755D11" w14:textId="6AB585E0" w:rsidR="00A733B2" w:rsidRPr="00FB7DC8" w:rsidRDefault="00A733B2">
      <w:pPr>
        <w:pStyle w:val="CommentText"/>
      </w:pPr>
    </w:p>
  </w:comment>
  <w:comment w:id="1069" w:author="Michael Fanning" w:date="2019-04-22T13:42:00Z" w:initials="MF">
    <w:p w14:paraId="44B8E760" w14:textId="77777777" w:rsidR="00133864" w:rsidRDefault="00133864">
      <w:pPr>
        <w:pStyle w:val="CommentText"/>
      </w:pPr>
      <w:r>
        <w:rPr>
          <w:rStyle w:val="CommentReference"/>
        </w:rPr>
        <w:annotationRef/>
      </w:r>
      <w:r>
        <w:t xml:space="preserve">Hey, is there a good reason this isn’t a ‘location’, instead of a ‘location’? OK, so we don’t need </w:t>
      </w:r>
      <w:proofErr w:type="spellStart"/>
      <w:r>
        <w:t>location.address</w:t>
      </w:r>
      <w:proofErr w:type="spellEnd"/>
      <w:r>
        <w:t xml:space="preserve"> for sure. What about </w:t>
      </w:r>
      <w:proofErr w:type="spellStart"/>
      <w:r>
        <w:t>location.logicalLocation</w:t>
      </w:r>
      <w:proofErr w:type="spellEnd"/>
      <w:r>
        <w:t>?</w:t>
      </w:r>
    </w:p>
    <w:p w14:paraId="51BFC141" w14:textId="77777777" w:rsidR="00133864" w:rsidRDefault="00133864">
      <w:pPr>
        <w:pStyle w:val="CommentText"/>
      </w:pPr>
    </w:p>
    <w:p w14:paraId="31387C9D" w14:textId="0D9D0D8E" w:rsidR="00133864" w:rsidRDefault="00133864">
      <w:pPr>
        <w:pStyle w:val="CommentText"/>
      </w:pPr>
      <w:r>
        <w:t>Probably the right decision, but perhaps you can give it a think, too. Doesn’t cost us much to change the type. Can’t think of a ‘killer’ scenario though.</w:t>
      </w:r>
    </w:p>
  </w:comment>
  <w:comment w:id="1070" w:author="Laurence Golding" w:date="2019-04-23T15:37:00Z" w:initials="LG">
    <w:p w14:paraId="5C57D481" w14:textId="77777777" w:rsidR="00A818B1" w:rsidRDefault="00A818B1">
      <w:pPr>
        <w:pStyle w:val="CommentText"/>
        <w:rPr>
          <w:rStyle w:val="CommentReference"/>
        </w:rPr>
      </w:pPr>
      <w:r>
        <w:rPr>
          <w:rStyle w:val="CommentReference"/>
        </w:rPr>
        <w:annotationRef/>
      </w:r>
      <w:r>
        <w:rPr>
          <w:rStyle w:val="CommentReference"/>
        </w:rPr>
        <w:t xml:space="preserve">I cannot think of any reason this shouldn’t be a full </w:t>
      </w:r>
      <w:r w:rsidRPr="00A818B1">
        <w:rPr>
          <w:rStyle w:val="CODEtemp"/>
        </w:rPr>
        <w:t>location</w:t>
      </w:r>
      <w:r>
        <w:rPr>
          <w:rStyle w:val="CommentReference"/>
        </w:rPr>
        <w:t xml:space="preserve"> object. And why </w:t>
      </w:r>
      <w:r w:rsidRPr="00A818B1">
        <w:rPr>
          <w:rStyle w:val="CommentReference"/>
          <w:i/>
        </w:rPr>
        <w:t>shouldn’t</w:t>
      </w:r>
      <w:r>
        <w:rPr>
          <w:rStyle w:val="CommentReference"/>
        </w:rPr>
        <w:t xml:space="preserve"> a tool execution notification be able to say, “You asked me to analyze memory starting at 0x80000000, but I got an access violation”?</w:t>
      </w:r>
    </w:p>
    <w:p w14:paraId="4505B3E9" w14:textId="77777777" w:rsidR="00A818B1" w:rsidRDefault="00A818B1">
      <w:pPr>
        <w:pStyle w:val="CommentText"/>
        <w:rPr>
          <w:rStyle w:val="CommentReference"/>
        </w:rPr>
      </w:pPr>
    </w:p>
    <w:p w14:paraId="57ED4B31" w14:textId="77777777" w:rsidR="00A818B1" w:rsidRPr="00A818B1" w:rsidRDefault="00A818B1">
      <w:pPr>
        <w:pStyle w:val="CommentText"/>
        <w:rPr>
          <w:rStyle w:val="CommentReference"/>
          <w:b/>
        </w:rPr>
      </w:pPr>
      <w:r w:rsidRPr="00A818B1">
        <w:rPr>
          <w:rStyle w:val="CommentReference"/>
          <w:b/>
        </w:rPr>
        <w:t>The result:</w:t>
      </w:r>
    </w:p>
    <w:p w14:paraId="23BA23D9" w14:textId="77777777" w:rsidR="00A818B1" w:rsidRDefault="00A818B1">
      <w:pPr>
        <w:pStyle w:val="CommentText"/>
        <w:rPr>
          <w:rStyle w:val="CommentReference"/>
        </w:rPr>
      </w:pPr>
    </w:p>
    <w:p w14:paraId="72714A60" w14:textId="721C4823" w:rsidR="00A818B1" w:rsidRDefault="00A818B1" w:rsidP="00A818B1">
      <w:r>
        <w:t>“</w:t>
      </w:r>
      <w:r w:rsidRPr="008651CE">
        <w:t xml:space="preserve">If the condition described by the </w:t>
      </w:r>
      <w:r w:rsidRPr="008651CE">
        <w:rPr>
          <w:rStyle w:val="CODEtemp"/>
        </w:rPr>
        <w:t>notification</w:t>
      </w:r>
      <w:r w:rsidRPr="008651CE">
        <w:t xml:space="preserve"> object is relevant to a particular location, the </w:t>
      </w:r>
      <w:r w:rsidRPr="008651CE">
        <w:rPr>
          <w:rStyle w:val="CODEtemp"/>
        </w:rPr>
        <w:t>notification</w:t>
      </w:r>
      <w:r w:rsidRPr="008651CE">
        <w:t xml:space="preserve"> object </w:t>
      </w:r>
      <w:r w:rsidRPr="008651CE">
        <w:rPr>
          <w:b/>
        </w:rPr>
        <w:t>SHOULD</w:t>
      </w:r>
      <w:r w:rsidRPr="008651CE">
        <w:t xml:space="preserve"> contain a property named </w:t>
      </w:r>
      <w:r>
        <w:rPr>
          <w:rStyle w:val="CODEtemp"/>
        </w:rPr>
        <w:t>l</w:t>
      </w:r>
      <w:r w:rsidRPr="008651CE">
        <w:rPr>
          <w:rStyle w:val="CODEtemp"/>
        </w:rPr>
        <w:t>ocation</w:t>
      </w:r>
      <w:r w:rsidRPr="008651CE">
        <w:t xml:space="preserve"> whose value is a </w:t>
      </w:r>
      <w:r>
        <w:rPr>
          <w:rStyle w:val="CODEtemp"/>
        </w:rPr>
        <w:t>l</w:t>
      </w:r>
      <w:r w:rsidRPr="008651CE">
        <w:rPr>
          <w:rStyle w:val="CODEtemp"/>
        </w:rPr>
        <w:t>ocation</w:t>
      </w:r>
      <w:r w:rsidRPr="008651CE">
        <w:t xml:space="preserve"> object (§</w:t>
      </w:r>
      <w:r>
        <w:fldChar w:fldCharType="begin"/>
      </w:r>
      <w:r>
        <w:instrText xml:space="preserve"> REF _Ref493426721 \r \h </w:instrText>
      </w:r>
      <w:r>
        <w:fldChar w:fldCharType="separate"/>
      </w:r>
      <w:r>
        <w:t>3.27</w:t>
      </w:r>
      <w:r>
        <w:fldChar w:fldCharType="end"/>
      </w:r>
      <w:r w:rsidRPr="008651CE">
        <w:t>) that identifies th</w:t>
      </w:r>
      <w:r>
        <w:t xml:space="preserve">at </w:t>
      </w:r>
      <w:r w:rsidRPr="008651CE">
        <w:t>location.</w:t>
      </w:r>
      <w:r>
        <w:t>”</w:t>
      </w:r>
    </w:p>
  </w:comment>
  <w:comment w:id="1076" w:author="Michael Fanning" w:date="2019-04-22T13:45:00Z" w:initials="MF">
    <w:p w14:paraId="5D1DB423" w14:textId="7B26D7AE" w:rsidR="00133864" w:rsidRDefault="00133864">
      <w:pPr>
        <w:pStyle w:val="CommentText"/>
      </w:pPr>
      <w:r>
        <w:rPr>
          <w:rStyle w:val="CommentReference"/>
        </w:rPr>
        <w:annotationRef/>
      </w:r>
      <w:r>
        <w:t>Also of course in no case should any system attempt to downgrade a tool error, for example, by overriding its severity level with a config override</w:t>
      </w:r>
    </w:p>
  </w:comment>
  <w:comment w:id="1077" w:author="Laurence Golding" w:date="2019-04-23T15:51:00Z" w:initials="LG">
    <w:p w14:paraId="5DBD01E8" w14:textId="77777777" w:rsidR="00A818B1" w:rsidRDefault="00A818B1">
      <w:pPr>
        <w:pStyle w:val="CommentText"/>
      </w:pPr>
      <w:r>
        <w:rPr>
          <w:rStyle w:val="CommentReference"/>
        </w:rPr>
        <w:annotationRef/>
      </w:r>
      <w:r>
        <w:t>Yes. Added this text:</w:t>
      </w:r>
    </w:p>
    <w:p w14:paraId="6FFD1A08" w14:textId="77777777" w:rsidR="00A818B1" w:rsidRDefault="00A818B1">
      <w:pPr>
        <w:pStyle w:val="CommentText"/>
      </w:pPr>
    </w:p>
    <w:p w14:paraId="209F1CB0" w14:textId="54D8DFCC" w:rsidR="00A818B1" w:rsidRDefault="00A818B1">
      <w:pPr>
        <w:pStyle w:val="CommentText"/>
      </w:pPr>
      <w:r>
        <w:t>“</w:t>
      </w:r>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r>
        <w:t>”</w:t>
      </w:r>
    </w:p>
    <w:p w14:paraId="40D8B33A" w14:textId="77777777" w:rsidR="00A818B1" w:rsidRDefault="00A818B1">
      <w:pPr>
        <w:pStyle w:val="CommentText"/>
      </w:pPr>
    </w:p>
    <w:p w14:paraId="2A6A5D88" w14:textId="340745EE" w:rsidR="00A818B1" w:rsidRPr="00A818B1" w:rsidRDefault="00A818B1">
      <w:pPr>
        <w:pStyle w:val="CommentText"/>
      </w:pPr>
      <w:r>
        <w:t xml:space="preserve">Note that I did </w:t>
      </w:r>
      <w:r>
        <w:rPr>
          <w:i/>
        </w:rPr>
        <w:t>not</w:t>
      </w:r>
      <w:r>
        <w:t xml:space="preserve"> say “</w:t>
      </w:r>
      <w:r w:rsidRPr="00A818B1">
        <w:rPr>
          <w:b/>
        </w:rPr>
        <w:t>SHALL NOT</w:t>
      </w:r>
      <w:r>
        <w:t xml:space="preserve"> override it with a </w:t>
      </w:r>
      <w:proofErr w:type="spellStart"/>
      <w:r w:rsidRPr="00A818B1">
        <w:rPr>
          <w:rStyle w:val="CODEtemp"/>
        </w:rPr>
        <w:t>configurationOverride</w:t>
      </w:r>
      <w:proofErr w:type="spellEnd"/>
      <w:r>
        <w:t xml:space="preserve"> object” or anything like that. Regardless of whether the tool emits a </w:t>
      </w:r>
      <w:proofErr w:type="spellStart"/>
      <w:r w:rsidRPr="00A818B1">
        <w:rPr>
          <w:rStyle w:val="CODEtemp"/>
        </w:rPr>
        <w:t>configurationOverride</w:t>
      </w:r>
      <w:proofErr w:type="spellEnd"/>
      <w:r>
        <w:t xml:space="preserve"> object into the log file, it </w:t>
      </w:r>
      <w:r>
        <w:rPr>
          <w:b/>
        </w:rPr>
        <w:t>SHALL NOT</w:t>
      </w:r>
      <w:r>
        <w:t xml:space="preserve"> treat a tool error as anything less.</w:t>
      </w:r>
    </w:p>
  </w:comment>
  <w:comment w:id="1087" w:author="Michael Fanning" w:date="2019-04-22T13:47:00Z" w:initials="MF">
    <w:p w14:paraId="06213B14" w14:textId="77777777" w:rsidR="00133864" w:rsidRDefault="00133864">
      <w:pPr>
        <w:pStyle w:val="CommentText"/>
      </w:pPr>
      <w:r>
        <w:rPr>
          <w:rStyle w:val="CommentReference"/>
        </w:rPr>
        <w:annotationRef/>
      </w:r>
      <w:r>
        <w:t xml:space="preserve">Well, this is interesting. </w:t>
      </w:r>
      <w:proofErr w:type="gramStart"/>
      <w:r>
        <w:t>Actually</w:t>
      </w:r>
      <w:proofErr w:type="gramEnd"/>
      <w:r>
        <w:t xml:space="preserve"> in most cases I populate message with </w:t>
      </w:r>
      <w:proofErr w:type="spellStart"/>
      <w:r>
        <w:t>exception.ToString</w:t>
      </w:r>
      <w:proofErr w:type="spellEnd"/>
      <w:r>
        <w:t xml:space="preserve">() because that C# </w:t>
      </w:r>
      <w:proofErr w:type="spellStart"/>
      <w:r>
        <w:t>ToString</w:t>
      </w:r>
      <w:proofErr w:type="spellEnd"/>
      <w:r>
        <w:t xml:space="preserve"> override produces a fully formed message that contains all relevant diagnosable information. That is, </w:t>
      </w:r>
      <w:proofErr w:type="spellStart"/>
      <w:r>
        <w:t>Exception.ToString</w:t>
      </w:r>
      <w:proofErr w:type="spellEnd"/>
      <w:r>
        <w:t xml:space="preserve">() best exemplifies the SARIF standard for what a SARIF ‘message’ property should contain than the .NET </w:t>
      </w:r>
      <w:proofErr w:type="spellStart"/>
      <w:r>
        <w:t>Exception.Message</w:t>
      </w:r>
      <w:proofErr w:type="spellEnd"/>
      <w:r>
        <w:t xml:space="preserve"> property.</w:t>
      </w:r>
    </w:p>
    <w:p w14:paraId="20121D2A" w14:textId="77777777" w:rsidR="00133864" w:rsidRDefault="00133864">
      <w:pPr>
        <w:pStyle w:val="CommentText"/>
      </w:pPr>
    </w:p>
    <w:p w14:paraId="1C2D3443" w14:textId="45171D1D" w:rsidR="00133864" w:rsidRDefault="00133864">
      <w:pPr>
        <w:pStyle w:val="CommentText"/>
      </w:pPr>
      <w:r>
        <w:t>Just commenting. If you’re inspired to make a change, great, MCFIL (my care factor is low)</w:t>
      </w:r>
    </w:p>
  </w:comment>
  <w:comment w:id="1088" w:author="Laurence Golding" w:date="2019-04-23T15:55:00Z" w:initials="LG">
    <w:p w14:paraId="14648CAD" w14:textId="685FD49A" w:rsidR="00F063AE" w:rsidRDefault="00F063AE">
      <w:pPr>
        <w:pStyle w:val="CommentText"/>
      </w:pPr>
      <w:r>
        <w:rPr>
          <w:rStyle w:val="CommentReference"/>
        </w:rPr>
        <w:annotationRef/>
      </w:r>
      <w:r>
        <w:t>Sure! –</w:t>
      </w:r>
    </w:p>
    <w:p w14:paraId="312678A2" w14:textId="77777777" w:rsidR="00F063AE" w:rsidRDefault="00F063AE">
      <w:pPr>
        <w:pStyle w:val="CommentText"/>
      </w:pPr>
    </w:p>
    <w:p w14:paraId="3BCD7BF7" w14:textId="5C33C039" w:rsidR="00F063AE" w:rsidRDefault="00F063AE">
      <w:pPr>
        <w:pStyle w:val="CommentText"/>
      </w:pPr>
      <w:r>
        <w:t>“</w:t>
      </w:r>
      <w:r>
        <w:t>The tool might</w:t>
      </w:r>
      <w:r>
        <w:t xml:space="preserve"> </w:t>
      </w:r>
      <w:r>
        <w:t xml:space="preserve">populate </w:t>
      </w:r>
      <w:r w:rsidRPr="00492D47">
        <w:rPr>
          <w:rStyle w:val="CODEtemp"/>
        </w:rPr>
        <w:t>message</w:t>
      </w:r>
      <w:r>
        <w:t xml:space="preserve"> with</w:t>
      </w:r>
      <w:r>
        <w:t xml:space="preserve"> </w:t>
      </w:r>
      <w:r>
        <w:t xml:space="preserve">the value returned from the </w:t>
      </w:r>
      <w:proofErr w:type="spellStart"/>
      <w:r w:rsidRPr="00A32261">
        <w:rPr>
          <w:rStyle w:val="CODEtemp"/>
        </w:rPr>
        <w:t>ToString</w:t>
      </w:r>
      <w:proofErr w:type="spellEnd"/>
      <w:r w:rsidRPr="00A32261">
        <w:rPr>
          <w:rStyle w:val="CODEtemp"/>
        </w:rPr>
        <w:t>()</w:t>
      </w:r>
      <w:r>
        <w:t xml:space="preserve"> method of the </w:t>
      </w:r>
      <w:proofErr w:type="spellStart"/>
      <w:r w:rsidRPr="00A32261">
        <w:rPr>
          <w:rStyle w:val="CODEtemp"/>
        </w:rPr>
        <w:t>System.Exception</w:t>
      </w:r>
      <w:proofErr w:type="spellEnd"/>
      <w:r>
        <w:t xml:space="preserve"> </w:t>
      </w:r>
      <w:r>
        <w:t xml:space="preserve">object, or (less informatively) from </w:t>
      </w:r>
      <w:r>
        <w:t>that object’s</w:t>
      </w:r>
      <w:r>
        <w:t xml:space="preserve"> </w:t>
      </w:r>
      <w:r w:rsidRPr="00A32261">
        <w:rPr>
          <w:rStyle w:val="CODEtemp"/>
        </w:rPr>
        <w:t>Message</w:t>
      </w:r>
      <w:r>
        <w:t xml:space="preserve"> property.</w:t>
      </w:r>
      <w:r>
        <w:t>”</w:t>
      </w:r>
    </w:p>
  </w:comment>
  <w:comment w:id="1101" w:author="Michael Fanning" w:date="2019-04-22T13:50:00Z" w:initials="MF">
    <w:p w14:paraId="22C4AD71" w14:textId="5D62C867" w:rsidR="00133864" w:rsidRDefault="00133864">
      <w:pPr>
        <w:pStyle w:val="CommentText"/>
      </w:pPr>
      <w:r>
        <w:rPr>
          <w:rStyle w:val="CommentReference"/>
        </w:rPr>
        <w:annotationRef/>
      </w:r>
      <w:r>
        <w:t xml:space="preserve">Well, this example now is a poor </w:t>
      </w:r>
      <w:proofErr w:type="gramStart"/>
      <w:r>
        <w:t>one, since</w:t>
      </w:r>
      <w:proofErr w:type="gramEnd"/>
      <w:r>
        <w:t xml:space="preserve"> we actually have ‘policies’ in the format. Suggest contriving another property name.</w:t>
      </w:r>
    </w:p>
  </w:comment>
  <w:comment w:id="1102" w:author="Laurence Golding" w:date="2019-04-23T16:00:00Z" w:initials="LG">
    <w:p w14:paraId="65BE8762" w14:textId="1EF420A4" w:rsidR="00F063AE" w:rsidRDefault="00F063AE">
      <w:pPr>
        <w:pStyle w:val="CommentText"/>
      </w:pPr>
      <w:r>
        <w:rPr>
          <w:rStyle w:val="CommentReference"/>
        </w:rPr>
        <w:annotationRef/>
      </w:r>
      <w:r>
        <w:t xml:space="preserve"> I’ll just remove this one and leave </w:t>
      </w:r>
      <w:r w:rsidRPr="00F063AE">
        <w:rPr>
          <w:rStyle w:val="CODEtemp"/>
        </w:rPr>
        <w:t>"team"</w:t>
      </w:r>
      <w:r>
        <w:t>.</w:t>
      </w:r>
    </w:p>
  </w:comment>
  <w:comment w:id="1105" w:author="Michael Fanning" w:date="2019-04-22T13:52:00Z" w:initials="MF">
    <w:p w14:paraId="31AF008B" w14:textId="03C37776" w:rsidR="00133864" w:rsidRDefault="00133864">
      <w:pPr>
        <w:pStyle w:val="CommentText"/>
      </w:pPr>
      <w:r>
        <w:rPr>
          <w:rStyle w:val="CommentReference"/>
        </w:rPr>
        <w:annotationRef/>
      </w:r>
      <w:r>
        <w:t xml:space="preserve">Don’t forget our new note, that </w:t>
      </w:r>
      <w:bookmarkStart w:id="1107" w:name="_Hlk6929996"/>
      <w:r>
        <w:t xml:space="preserve">everyone SHOULD prefer refencing a schema that is suffixed with a SEMVER </w:t>
      </w:r>
      <w:bookmarkEnd w:id="1107"/>
      <w:r>
        <w:t>in order to allow for bug fixing in the schema that is versioned out of band with SARIF itself.</w:t>
      </w:r>
    </w:p>
  </w:comment>
  <w:comment w:id="1106" w:author="Laurence Golding" w:date="2019-04-23T16:13:00Z" w:initials="LG">
    <w:p w14:paraId="6AC8620E" w14:textId="396DD601" w:rsidR="00F063AE" w:rsidRDefault="00F063AE">
      <w:pPr>
        <w:pStyle w:val="CommentText"/>
      </w:pPr>
      <w:r>
        <w:rPr>
          <w:rStyle w:val="CommentReference"/>
        </w:rPr>
        <w:annotationRef/>
      </w:r>
      <w:r w:rsidR="006E6E6C">
        <w:t>I have mail out to you on this one.</w:t>
      </w:r>
    </w:p>
  </w:comment>
  <w:comment w:id="1112" w:author="Michael Fanning" w:date="2019-04-22T13:54:00Z" w:initials="MF">
    <w:p w14:paraId="7CCA9F36" w14:textId="5A277ACF" w:rsidR="00133864" w:rsidRDefault="00133864">
      <w:pPr>
        <w:pStyle w:val="CommentText"/>
      </w:pPr>
      <w:r>
        <w:rPr>
          <w:rStyle w:val="CommentReference"/>
        </w:rPr>
        <w:annotationRef/>
      </w:r>
      <w:r>
        <w:t>I think this is now a SHOULD, as we are hand waving a bit to allow producers to build either strict SARIF where constituent elements can’t change, as well as ‘portal’ root files that link to dynamically updated content.</w:t>
      </w:r>
    </w:p>
  </w:comment>
  <w:comment w:id="1113" w:author="Laurence Golding" w:date="2019-04-23T16:11:00Z" w:initials="LG">
    <w:p w14:paraId="21B8DEF9" w14:textId="7C3DD2AE" w:rsidR="00F063AE" w:rsidRDefault="00F063AE">
      <w:pPr>
        <w:pStyle w:val="CommentText"/>
      </w:pPr>
      <w:r>
        <w:rPr>
          <w:rStyle w:val="CommentReference"/>
        </w:rPr>
        <w:annotationRef/>
      </w:r>
      <w:r>
        <w:t>Changed.</w:t>
      </w:r>
    </w:p>
  </w:comment>
  <w:comment w:id="1122" w:author="Michael Fanning" w:date="2019-04-22T13:56:00Z" w:initials="MF">
    <w:p w14:paraId="379F3D07" w14:textId="6A21203A" w:rsidR="00133864" w:rsidRDefault="00133864">
      <w:pPr>
        <w:pStyle w:val="CommentText"/>
      </w:pPr>
      <w:r>
        <w:rPr>
          <w:rStyle w:val="CommentReference"/>
        </w:rPr>
        <w:annotationRef/>
      </w:r>
      <w:r>
        <w:t>Is this a SHOULD? Don’t we envision a circumstance in which a system found it convenient to create some structure (i.e., this file) but ended up not needing to populate it?</w:t>
      </w:r>
    </w:p>
  </w:comment>
  <w:comment w:id="1123" w:author="Laurence Golding" w:date="2019-04-23T16:45:00Z" w:initials="LG">
    <w:p w14:paraId="4AB2446D" w14:textId="77777777" w:rsidR="006E6E6C" w:rsidRDefault="006E6E6C">
      <w:pPr>
        <w:pStyle w:val="CommentText"/>
      </w:pPr>
      <w:r>
        <w:rPr>
          <w:rStyle w:val="CommentReference"/>
        </w:rPr>
        <w:annotationRef/>
      </w:r>
      <w:r>
        <w:t xml:space="preserve">For that </w:t>
      </w:r>
      <w:proofErr w:type="gramStart"/>
      <w:r>
        <w:t>scenario</w:t>
      </w:r>
      <w:proofErr w:type="gramEnd"/>
      <w:r>
        <w:t xml:space="preserve"> our formulation elsewhere in the spec is “SHALL contain zero or more”, but the question is equivalent: do we write “one or more” or “zero or more”.</w:t>
      </w:r>
    </w:p>
    <w:p w14:paraId="48AEE7EB" w14:textId="77777777" w:rsidR="006E6E6C" w:rsidRDefault="006E6E6C">
      <w:pPr>
        <w:pStyle w:val="CommentText"/>
      </w:pPr>
    </w:p>
    <w:p w14:paraId="2AA829B4" w14:textId="77777777" w:rsidR="006E6E6C" w:rsidRDefault="006E6E6C">
      <w:pPr>
        <w:pStyle w:val="CommentText"/>
      </w:pPr>
      <w:r>
        <w:t>My philosophy throughout has been “don’t let people emit useless stuff” and yours has been “why not?” Which is a fine question and I’ve come around to your side on it.</w:t>
      </w:r>
    </w:p>
    <w:p w14:paraId="1A947EFB" w14:textId="77777777" w:rsidR="006E6E6C" w:rsidRDefault="006E6E6C">
      <w:pPr>
        <w:pStyle w:val="CommentText"/>
      </w:pPr>
    </w:p>
    <w:p w14:paraId="23BAACD4" w14:textId="77777777" w:rsidR="006E6E6C" w:rsidRDefault="006E6E6C">
      <w:pPr>
        <w:pStyle w:val="CommentText"/>
      </w:pPr>
      <w:r>
        <w:t>So, “zero or more”.</w:t>
      </w:r>
    </w:p>
    <w:p w14:paraId="4972F71D" w14:textId="77777777" w:rsidR="006E6E6C" w:rsidRDefault="006E6E6C">
      <w:pPr>
        <w:pStyle w:val="CommentText"/>
      </w:pPr>
    </w:p>
    <w:p w14:paraId="45B7BF1A" w14:textId="70E9910E" w:rsidR="006E6E6C" w:rsidRDefault="006E6E6C">
      <w:pPr>
        <w:pStyle w:val="CommentText"/>
      </w:pPr>
      <w:r>
        <w:t xml:space="preserve">I </w:t>
      </w:r>
      <w:proofErr w:type="spellStart"/>
      <w:r>
        <w:t>gotta</w:t>
      </w:r>
      <w:proofErr w:type="spellEnd"/>
      <w:r>
        <w:t xml:space="preserve"> say though – If it doesn’t have any properties, no root file will ever refer to it. </w:t>
      </w:r>
      <w:proofErr w:type="gramStart"/>
      <w:r>
        <w:t>So</w:t>
      </w:r>
      <w:proofErr w:type="gramEnd"/>
      <w:r>
        <w:t xml:space="preserve"> the file is sitting there, not only empty, but unreferenced. What earthly good is it? This crosses my line.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7F0EC" w15:done="0"/>
  <w15:commentEx w15:paraId="482A133C" w15:paraIdParent="3AA7F0EC" w15:done="0"/>
  <w15:commentEx w15:paraId="5CAFB6C2" w15:done="0"/>
  <w15:commentEx w15:paraId="42DA478F" w15:paraIdParent="5CAFB6C2" w15:done="0"/>
  <w15:commentEx w15:paraId="5C602CA9" w15:paraIdParent="5CAFB6C2" w15:done="0"/>
  <w15:commentEx w15:paraId="0FFCFA65" w15:done="0"/>
  <w15:commentEx w15:paraId="2ADDB3BD" w15:done="0"/>
  <w15:commentEx w15:paraId="4491CECE" w15:paraIdParent="2ADDB3BD" w15:done="0"/>
  <w15:commentEx w15:paraId="5717124E" w15:done="0"/>
  <w15:commentEx w15:paraId="3FCCBB3A" w15:paraIdParent="5717124E" w15:done="0"/>
  <w15:commentEx w15:paraId="2867D300" w15:done="0"/>
  <w15:commentEx w15:paraId="342F86D5" w15:paraIdParent="2867D300" w15:done="0"/>
  <w15:commentEx w15:paraId="5C996132" w15:done="0"/>
  <w15:commentEx w15:paraId="35627675" w15:paraIdParent="5C996132" w15:done="0"/>
  <w15:commentEx w15:paraId="14E9E724" w15:paraIdParent="5C996132" w15:done="0"/>
  <w15:commentEx w15:paraId="28448CE2" w15:done="0"/>
  <w15:commentEx w15:paraId="49F5B1D8" w15:paraIdParent="28448CE2" w15:done="0"/>
  <w15:commentEx w15:paraId="5D048C3E" w15:done="0"/>
  <w15:commentEx w15:paraId="7BC81FEE" w15:paraIdParent="5D048C3E" w15:done="0"/>
  <w15:commentEx w15:paraId="119A00E9" w15:done="0"/>
  <w15:commentEx w15:paraId="51755D11" w15:paraIdParent="119A00E9" w15:done="0"/>
  <w15:commentEx w15:paraId="31387C9D" w15:done="0"/>
  <w15:commentEx w15:paraId="72714A60" w15:paraIdParent="31387C9D" w15:done="0"/>
  <w15:commentEx w15:paraId="5D1DB423" w15:done="0"/>
  <w15:commentEx w15:paraId="2A6A5D88" w15:paraIdParent="5D1DB423" w15:done="0"/>
  <w15:commentEx w15:paraId="1C2D3443" w15:done="0"/>
  <w15:commentEx w15:paraId="3BCD7BF7" w15:paraIdParent="1C2D3443" w15:done="0"/>
  <w15:commentEx w15:paraId="22C4AD71" w15:done="0"/>
  <w15:commentEx w15:paraId="65BE8762" w15:paraIdParent="22C4AD71" w15:done="0"/>
  <w15:commentEx w15:paraId="31AF008B" w15:done="0"/>
  <w15:commentEx w15:paraId="6AC8620E" w15:paraIdParent="31AF008B" w15:done="0"/>
  <w15:commentEx w15:paraId="7CCA9F36" w15:done="0"/>
  <w15:commentEx w15:paraId="21B8DEF9" w15:paraIdParent="7CCA9F36" w15:done="0"/>
  <w15:commentEx w15:paraId="379F3D07" w15:done="0"/>
  <w15:commentEx w15:paraId="45B7BF1A" w15:paraIdParent="379F3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7F0EC" w16cid:durableId="2066DA35"/>
  <w16cid:commentId w16cid:paraId="482A133C" w16cid:durableId="2069B59B"/>
  <w16cid:commentId w16cid:paraId="5CAFB6C2" w16cid:durableId="2066E9B6"/>
  <w16cid:commentId w16cid:paraId="42DA478F" w16cid:durableId="2066EA04"/>
  <w16cid:commentId w16cid:paraId="5C602CA9" w16cid:durableId="2069B602"/>
  <w16cid:commentId w16cid:paraId="0FFCFA65" w16cid:durableId="2066ECC4"/>
  <w16cid:commentId w16cid:paraId="2ADDB3BD" w16cid:durableId="2067F45B"/>
  <w16cid:commentId w16cid:paraId="4491CECE" w16cid:durableId="2069A14C"/>
  <w16cid:commentId w16cid:paraId="5717124E" w16cid:durableId="2067F4FB"/>
  <w16cid:commentId w16cid:paraId="3FCCBB3A" w16cid:durableId="2069A1CD"/>
  <w16cid:commentId w16cid:paraId="2867D300" w16cid:durableId="2067F660"/>
  <w16cid:commentId w16cid:paraId="342F86D5" w16cid:durableId="2069A1FD"/>
  <w16cid:commentId w16cid:paraId="5C996132" w16cid:durableId="2067F7B5"/>
  <w16cid:commentId w16cid:paraId="35627675" w16cid:durableId="2069A21F"/>
  <w16cid:commentId w16cid:paraId="14E9E724" w16cid:durableId="2069B73A"/>
  <w16cid:commentId w16cid:paraId="28448CE2" w16cid:durableId="2067F86C"/>
  <w16cid:commentId w16cid:paraId="49F5B1D8" w16cid:durableId="2069A342"/>
  <w16cid:commentId w16cid:paraId="5D048C3E" w16cid:durableId="20684103"/>
  <w16cid:commentId w16cid:paraId="7BC81FEE" w16cid:durableId="2069A56E"/>
  <w16cid:commentId w16cid:paraId="119A00E9" w16cid:durableId="206841D8"/>
  <w16cid:commentId w16cid:paraId="51755D11" w16cid:durableId="2069AD31"/>
  <w16cid:commentId w16cid:paraId="31387C9D" w16cid:durableId="20684358"/>
  <w16cid:commentId w16cid:paraId="72714A60" w16cid:durableId="2069AFD0"/>
  <w16cid:commentId w16cid:paraId="5D1DB423" w16cid:durableId="206843E2"/>
  <w16cid:commentId w16cid:paraId="2A6A5D88" w16cid:durableId="2069B2EC"/>
  <w16cid:commentId w16cid:paraId="1C2D3443" w16cid:durableId="20684478"/>
  <w16cid:commentId w16cid:paraId="3BCD7BF7" w16cid:durableId="2069B406"/>
  <w16cid:commentId w16cid:paraId="22C4AD71" w16cid:durableId="2068453E"/>
  <w16cid:commentId w16cid:paraId="65BE8762" w16cid:durableId="2069B53B"/>
  <w16cid:commentId w16cid:paraId="31AF008B" w16cid:durableId="206845AC"/>
  <w16cid:commentId w16cid:paraId="6AC8620E" w16cid:durableId="2069B83E"/>
  <w16cid:commentId w16cid:paraId="7CCA9F36" w16cid:durableId="20684628"/>
  <w16cid:commentId w16cid:paraId="21B8DEF9" w16cid:durableId="2069B7BA"/>
  <w16cid:commentId w16cid:paraId="379F3D07" w16cid:durableId="20684676"/>
  <w16cid:commentId w16cid:paraId="45B7BF1A" w16cid:durableId="2069B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425C8" w14:textId="77777777" w:rsidR="001225DE" w:rsidRDefault="001225DE" w:rsidP="008C100C">
      <w:r>
        <w:separator/>
      </w:r>
    </w:p>
    <w:p w14:paraId="72FA68E2" w14:textId="77777777" w:rsidR="001225DE" w:rsidRDefault="001225DE" w:rsidP="008C100C"/>
    <w:p w14:paraId="0B96906E" w14:textId="77777777" w:rsidR="001225DE" w:rsidRDefault="001225DE" w:rsidP="008C100C"/>
    <w:p w14:paraId="2A2F75D9" w14:textId="77777777" w:rsidR="001225DE" w:rsidRDefault="001225DE" w:rsidP="008C100C"/>
    <w:p w14:paraId="79C8CDE9" w14:textId="77777777" w:rsidR="001225DE" w:rsidRDefault="001225DE" w:rsidP="008C100C"/>
    <w:p w14:paraId="279059CF" w14:textId="77777777" w:rsidR="001225DE" w:rsidRDefault="001225DE" w:rsidP="008C100C"/>
    <w:p w14:paraId="67D21EE8" w14:textId="77777777" w:rsidR="001225DE" w:rsidRDefault="001225DE" w:rsidP="008C100C"/>
  </w:endnote>
  <w:endnote w:type="continuationSeparator" w:id="0">
    <w:p w14:paraId="16302590" w14:textId="77777777" w:rsidR="001225DE" w:rsidRDefault="001225DE" w:rsidP="008C100C">
      <w:r>
        <w:continuationSeparator/>
      </w:r>
    </w:p>
    <w:p w14:paraId="501DB69E" w14:textId="77777777" w:rsidR="001225DE" w:rsidRDefault="001225DE" w:rsidP="008C100C"/>
    <w:p w14:paraId="1EF3A9CF" w14:textId="77777777" w:rsidR="001225DE" w:rsidRDefault="001225DE" w:rsidP="008C100C"/>
    <w:p w14:paraId="04C63EF2" w14:textId="77777777" w:rsidR="001225DE" w:rsidRDefault="001225DE" w:rsidP="008C100C"/>
    <w:p w14:paraId="44698E19" w14:textId="77777777" w:rsidR="001225DE" w:rsidRDefault="001225DE" w:rsidP="008C100C"/>
    <w:p w14:paraId="207D3A2A" w14:textId="77777777" w:rsidR="001225DE" w:rsidRDefault="001225DE" w:rsidP="008C100C"/>
    <w:p w14:paraId="7F2D1201" w14:textId="77777777" w:rsidR="001225DE" w:rsidRDefault="001225D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B26A0" w14:textId="77777777" w:rsidR="00AF6744" w:rsidRDefault="00AF6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133864" w:rsidRPr="00195F88" w:rsidRDefault="001338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133864" w:rsidRPr="00195F88" w:rsidRDefault="001338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FC5EC" w14:textId="77777777" w:rsidR="00AF6744" w:rsidRDefault="00AF6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7B51C" w14:textId="77777777" w:rsidR="001225DE" w:rsidRDefault="001225DE" w:rsidP="008C100C">
      <w:r>
        <w:separator/>
      </w:r>
    </w:p>
    <w:p w14:paraId="6A6BDF37" w14:textId="77777777" w:rsidR="001225DE" w:rsidRDefault="001225DE" w:rsidP="008C100C"/>
  </w:footnote>
  <w:footnote w:type="continuationSeparator" w:id="0">
    <w:p w14:paraId="2BECFE67" w14:textId="77777777" w:rsidR="001225DE" w:rsidRDefault="001225DE" w:rsidP="008C100C">
      <w:r>
        <w:continuationSeparator/>
      </w:r>
    </w:p>
    <w:p w14:paraId="3DE889B6" w14:textId="77777777" w:rsidR="001225DE" w:rsidRDefault="001225DE" w:rsidP="008C100C"/>
  </w:footnote>
  <w:footnote w:id="1">
    <w:p w14:paraId="097233B1" w14:textId="39BD8E76" w:rsidR="00133864" w:rsidRDefault="001338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25F2" w14:textId="77777777" w:rsidR="00AF6744" w:rsidRDefault="00AF6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EF50" w14:textId="77777777" w:rsidR="00AF6744" w:rsidRDefault="00AF67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8F72F" w14:textId="77777777" w:rsidR="00AF6744" w:rsidRDefault="00AF6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Fanning">
    <w15:presenceInfo w15:providerId="AD" w15:userId="S::mikefan@microsoft.com::30165b06-8cc2-49da-938d-e00658ccc86a"/>
  </w15:person>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3E7"/>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3A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50E"/>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5DE"/>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3864"/>
    <w:rsid w:val="001358CE"/>
    <w:rsid w:val="00135BCE"/>
    <w:rsid w:val="0013636C"/>
    <w:rsid w:val="00136F19"/>
    <w:rsid w:val="00140154"/>
    <w:rsid w:val="00140EE3"/>
    <w:rsid w:val="00140FC5"/>
    <w:rsid w:val="001417F8"/>
    <w:rsid w:val="00141A1E"/>
    <w:rsid w:val="001420FF"/>
    <w:rsid w:val="00142DED"/>
    <w:rsid w:val="0014301D"/>
    <w:rsid w:val="00145563"/>
    <w:rsid w:val="001466B1"/>
    <w:rsid w:val="00147220"/>
    <w:rsid w:val="00147F63"/>
    <w:rsid w:val="00151043"/>
    <w:rsid w:val="0015115D"/>
    <w:rsid w:val="00151761"/>
    <w:rsid w:val="001528E0"/>
    <w:rsid w:val="00153706"/>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B9E"/>
    <w:rsid w:val="00166CA8"/>
    <w:rsid w:val="0017068A"/>
    <w:rsid w:val="00170972"/>
    <w:rsid w:val="001710BC"/>
    <w:rsid w:val="00171199"/>
    <w:rsid w:val="00171D58"/>
    <w:rsid w:val="001736B6"/>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2D65"/>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26B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621C"/>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223"/>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4D87"/>
    <w:rsid w:val="00315546"/>
    <w:rsid w:val="00315C48"/>
    <w:rsid w:val="00316A25"/>
    <w:rsid w:val="00316A2E"/>
    <w:rsid w:val="00317340"/>
    <w:rsid w:val="00317F25"/>
    <w:rsid w:val="00321264"/>
    <w:rsid w:val="00322F51"/>
    <w:rsid w:val="00323FA4"/>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37C81"/>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1A"/>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3FF5"/>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3DA3"/>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4D6"/>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A8A"/>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DB4"/>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773"/>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821"/>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1706"/>
    <w:rsid w:val="0065215D"/>
    <w:rsid w:val="00652AA9"/>
    <w:rsid w:val="00652B5C"/>
    <w:rsid w:val="00653B8E"/>
    <w:rsid w:val="00655229"/>
    <w:rsid w:val="00655AC9"/>
    <w:rsid w:val="00655E70"/>
    <w:rsid w:val="006563E6"/>
    <w:rsid w:val="006570BF"/>
    <w:rsid w:val="00657777"/>
    <w:rsid w:val="00660149"/>
    <w:rsid w:val="0066180A"/>
    <w:rsid w:val="00662773"/>
    <w:rsid w:val="00662A4D"/>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44A4"/>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DE9"/>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3FF7"/>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A44"/>
    <w:rsid w:val="006E6E6C"/>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71F"/>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62C7"/>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3561"/>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2872"/>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89D"/>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46E"/>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3B03"/>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68E"/>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1798"/>
    <w:rsid w:val="00A534B7"/>
    <w:rsid w:val="00A53AAF"/>
    <w:rsid w:val="00A53BC9"/>
    <w:rsid w:val="00A55204"/>
    <w:rsid w:val="00A55BA8"/>
    <w:rsid w:val="00A56B4E"/>
    <w:rsid w:val="00A56D37"/>
    <w:rsid w:val="00A56D56"/>
    <w:rsid w:val="00A57874"/>
    <w:rsid w:val="00A57B80"/>
    <w:rsid w:val="00A57F4F"/>
    <w:rsid w:val="00A6125E"/>
    <w:rsid w:val="00A617C4"/>
    <w:rsid w:val="00A61B6D"/>
    <w:rsid w:val="00A620C3"/>
    <w:rsid w:val="00A62CF7"/>
    <w:rsid w:val="00A62E27"/>
    <w:rsid w:val="00A631F9"/>
    <w:rsid w:val="00A632A2"/>
    <w:rsid w:val="00A6366A"/>
    <w:rsid w:val="00A63C9D"/>
    <w:rsid w:val="00A63E6B"/>
    <w:rsid w:val="00A640A2"/>
    <w:rsid w:val="00A703AA"/>
    <w:rsid w:val="00A709D0"/>
    <w:rsid w:val="00A710C8"/>
    <w:rsid w:val="00A733B2"/>
    <w:rsid w:val="00A74192"/>
    <w:rsid w:val="00A76763"/>
    <w:rsid w:val="00A777B2"/>
    <w:rsid w:val="00A777E7"/>
    <w:rsid w:val="00A80DB5"/>
    <w:rsid w:val="00A818B1"/>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744"/>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5E5E"/>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421"/>
    <w:rsid w:val="00BF3723"/>
    <w:rsid w:val="00BF430E"/>
    <w:rsid w:val="00BF4B4A"/>
    <w:rsid w:val="00BF4F63"/>
    <w:rsid w:val="00BF4FFC"/>
    <w:rsid w:val="00BF5054"/>
    <w:rsid w:val="00BF63D3"/>
    <w:rsid w:val="00BF640A"/>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57A30"/>
    <w:rsid w:val="00C605E8"/>
    <w:rsid w:val="00C6111F"/>
    <w:rsid w:val="00C6211E"/>
    <w:rsid w:val="00C62648"/>
    <w:rsid w:val="00C62970"/>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199"/>
    <w:rsid w:val="00CA381A"/>
    <w:rsid w:val="00CA3AC5"/>
    <w:rsid w:val="00CA43A7"/>
    <w:rsid w:val="00CA5783"/>
    <w:rsid w:val="00CA5EC9"/>
    <w:rsid w:val="00CA5F99"/>
    <w:rsid w:val="00CA7684"/>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645"/>
    <w:rsid w:val="00CF18D3"/>
    <w:rsid w:val="00CF2745"/>
    <w:rsid w:val="00CF3731"/>
    <w:rsid w:val="00CF3BD3"/>
    <w:rsid w:val="00CF4874"/>
    <w:rsid w:val="00CF6301"/>
    <w:rsid w:val="00CF6699"/>
    <w:rsid w:val="00CF7041"/>
    <w:rsid w:val="00CF7E53"/>
    <w:rsid w:val="00D008E2"/>
    <w:rsid w:val="00D01390"/>
    <w:rsid w:val="00D02127"/>
    <w:rsid w:val="00D02238"/>
    <w:rsid w:val="00D026FE"/>
    <w:rsid w:val="00D027BA"/>
    <w:rsid w:val="00D02A71"/>
    <w:rsid w:val="00D03634"/>
    <w:rsid w:val="00D03DBE"/>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74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493"/>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85B"/>
    <w:rsid w:val="00D87F30"/>
    <w:rsid w:val="00D9062D"/>
    <w:rsid w:val="00D91873"/>
    <w:rsid w:val="00D91988"/>
    <w:rsid w:val="00D91C3D"/>
    <w:rsid w:val="00D943E5"/>
    <w:rsid w:val="00D97085"/>
    <w:rsid w:val="00D97E2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22C"/>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5D"/>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2A"/>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E7EEF"/>
    <w:rsid w:val="00EF02F3"/>
    <w:rsid w:val="00EF1697"/>
    <w:rsid w:val="00EF2CF3"/>
    <w:rsid w:val="00EF37F6"/>
    <w:rsid w:val="00EF3ADA"/>
    <w:rsid w:val="00EF4226"/>
    <w:rsid w:val="00EF4848"/>
    <w:rsid w:val="00EF4882"/>
    <w:rsid w:val="00EF4994"/>
    <w:rsid w:val="00EF4FDE"/>
    <w:rsid w:val="00EF50EC"/>
    <w:rsid w:val="00EF545E"/>
    <w:rsid w:val="00EF5B8E"/>
    <w:rsid w:val="00EF75A0"/>
    <w:rsid w:val="00EF7DE8"/>
    <w:rsid w:val="00F003C0"/>
    <w:rsid w:val="00F012C4"/>
    <w:rsid w:val="00F026D2"/>
    <w:rsid w:val="00F03991"/>
    <w:rsid w:val="00F04682"/>
    <w:rsid w:val="00F05A0E"/>
    <w:rsid w:val="00F063AE"/>
    <w:rsid w:val="00F06A2C"/>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1A5"/>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6AAD"/>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6C2"/>
    <w:rsid w:val="00FA3E10"/>
    <w:rsid w:val="00FA4237"/>
    <w:rsid w:val="00FA4955"/>
    <w:rsid w:val="00FA7AFB"/>
    <w:rsid w:val="00FA7D11"/>
    <w:rsid w:val="00FB179B"/>
    <w:rsid w:val="00FB1E02"/>
    <w:rsid w:val="00FB34A0"/>
    <w:rsid w:val="00FB384A"/>
    <w:rsid w:val="00FB3A75"/>
    <w:rsid w:val="00FB5300"/>
    <w:rsid w:val="00FB556E"/>
    <w:rsid w:val="00FB7541"/>
    <w:rsid w:val="00FB7B81"/>
    <w:rsid w:val="00FB7DC8"/>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3DD0"/>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7"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6" TargetMode="External"/><Relationship Id="rId237" Type="http://schemas.openxmlformats.org/officeDocument/2006/relationships/hyperlink" Target="https://github.com/oasis-tcs/sarif-spec/issues/38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25" TargetMode="External"/><Relationship Id="rId118" Type="http://schemas.openxmlformats.org/officeDocument/2006/relationships/hyperlink" Target="https://github.com/oasis-tcs/sarif-spec/issues/147" TargetMode="External"/><Relationship Id="rId139" Type="http://schemas.openxmlformats.org/officeDocument/2006/relationships/hyperlink" Target="https://github.com/oasis-tcs/sarif-spec/issues/160"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71" Type="http://schemas.openxmlformats.org/officeDocument/2006/relationships/hyperlink" Target="https://github.com/oasis-tcs/sarif-spec/issues/291" TargetMode="External"/><Relationship Id="rId192" Type="http://schemas.openxmlformats.org/officeDocument/2006/relationships/hyperlink" Target="https://github.com/oasis-tcs/sarif-spec/issues/302"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68"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3" TargetMode="External"/><Relationship Id="rId243"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3" Type="http://schemas.openxmlformats.org/officeDocument/2006/relationships/hyperlink" Target="https://github.com/oasis-tcs/sarif-spec/issues/374" TargetMode="External"/><Relationship Id="rId238"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file:///C:\Users\mikefan\AppData\Local\Packages\microsoft.windowscommunicationsapps_8wekyb3d8bbwe\LocalState\Files\S0\40941\Attachments\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6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3" TargetMode="External"/><Relationship Id="rId218" Type="http://schemas.openxmlformats.org/officeDocument/2006/relationships/hyperlink" Target="https://github.com/oasis-tcs/sarif-spec/issues/358" TargetMode="External"/><Relationship Id="rId234" Type="http://schemas.openxmlformats.org/officeDocument/2006/relationships/hyperlink" Target="https://github.com/oasis-tcs/sarif-spec/issues/376" TargetMode="External"/><Relationship Id="rId239"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0"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240"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59" TargetMode="External"/><Relationship Id="rId3" Type="http://schemas.openxmlformats.org/officeDocument/2006/relationships/styles" Target="styles.xml"/><Relationship Id="rId214" Type="http://schemas.openxmlformats.org/officeDocument/2006/relationships/hyperlink" Target="https://github.com/oasis-tcs/sarif-spec/issues/354" TargetMode="External"/><Relationship Id="rId230" Type="http://schemas.openxmlformats.org/officeDocument/2006/relationships/hyperlink" Target="https://github.com/oasis-tcs/sarif-spec/issues/371" TargetMode="External"/><Relationship Id="rId235" Type="http://schemas.openxmlformats.org/officeDocument/2006/relationships/hyperlink" Target="https://github.com/oasis-tcs/sarif-spec/issues/37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1" TargetMode="External"/><Relationship Id="rId225" Type="http://schemas.openxmlformats.org/officeDocument/2006/relationships/hyperlink" Target="https://github.com/oasis-tcs/sarif-spec/issues/366" TargetMode="External"/><Relationship Id="rId241"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266" TargetMode="External"/><Relationship Id="rId215" Type="http://schemas.openxmlformats.org/officeDocument/2006/relationships/hyperlink" Target="https://github.com/oasis-tcs/sarif-spec/issues/355" TargetMode="External"/><Relationship Id="rId236" Type="http://schemas.openxmlformats.org/officeDocument/2006/relationships/hyperlink" Target="https://github.com/oasis-tcs/sarif-spec/issues/380" TargetMode="External"/><Relationship Id="rId26" Type="http://schemas.openxmlformats.org/officeDocument/2006/relationships/footer" Target="footer1.xml"/><Relationship Id="rId231" Type="http://schemas.openxmlformats.org/officeDocument/2006/relationships/hyperlink" Target="https://github.com/oasis-tcs/sarif-spec/issues/372"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2" TargetMode="External"/><Relationship Id="rId242" Type="http://schemas.microsoft.com/office/2011/relationships/people" Target="people.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23" TargetMode="External"/><Relationship Id="rId232" Type="http://schemas.openxmlformats.org/officeDocument/2006/relationships/hyperlink" Target="https://github.com/oasis-tcs/sarif-spec/issues/37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34" Type="http://schemas.openxmlformats.org/officeDocument/2006/relationships/hyperlink" Target="https://github.com/oasis-tcs/sarif-spec/issues/166" TargetMode="External"/><Relationship Id="rId80" Type="http://schemas.openxmlformats.org/officeDocument/2006/relationships/hyperlink" Target="https://github.com/oasis-tcs/sarif-spec/issues/89" TargetMode="External"/><Relationship Id="rId155" Type="http://schemas.openxmlformats.org/officeDocument/2006/relationships/hyperlink" Target="https://github.com/oasis-tcs/sarif-spec/issues/275" TargetMode="External"/><Relationship Id="rId176" Type="http://schemas.openxmlformats.org/officeDocument/2006/relationships/hyperlink" Target="https://github.com/oasis-tcs/sarif-spec/issues/317" TargetMode="External"/><Relationship Id="rId197" Type="http://schemas.openxmlformats.org/officeDocument/2006/relationships/hyperlink" Target="https://github.com/oasis-tcs/sarif-spec/issues/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CFBC2-2A77-4D56-9911-1E616883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98</TotalTime>
  <Pages>209</Pages>
  <Words>86321</Words>
  <Characters>492034</Characters>
  <Application>Microsoft Office Word</Application>
  <DocSecurity>0</DocSecurity>
  <Lines>4100</Lines>
  <Paragraphs>1154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577201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5</cp:revision>
  <cp:lastPrinted>2011-08-05T16:21:00Z</cp:lastPrinted>
  <dcterms:created xsi:type="dcterms:W3CDTF">2019-04-22T20:57:00Z</dcterms:created>
  <dcterms:modified xsi:type="dcterms:W3CDTF">2019-04-23T23:56:00Z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