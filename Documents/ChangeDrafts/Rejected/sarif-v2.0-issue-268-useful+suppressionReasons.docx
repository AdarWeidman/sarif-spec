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1141C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1141CF">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1141CF">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1141CF">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1141CF">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1141CF">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1141CF">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1141CF">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1141CF">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1141CF">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1141CF">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1141CF">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1141CF">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1141CF">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1141CF">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1141CF">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1141CF">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1141CF">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1141CF">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1141CF">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1141CF">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1141CF">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1141CF">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1141C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00967B9" w:rsidR="008119BF" w:rsidRPr="008119BF" w:rsidRDefault="001141C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1141C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1141C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1141C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1141C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1141C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1141C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1141C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1141C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1141C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1141C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1141C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1141C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1141C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1141C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1141C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1141C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1141C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1141C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1141C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1141C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1141C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1141C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1141C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1141C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1141C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1141C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1141C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F4ED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0F4ED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28157169"/>
      <w:bookmarkStart w:id="109" w:name="_Ref507594747"/>
      <w:r>
        <w:t>fileContent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r>
        <w:t>fileLocation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28157175"/>
      <w:r>
        <w:t>uri property</w:t>
      </w:r>
      <w:bookmarkEnd w:id="119"/>
      <w:bookmarkEnd w:id="120"/>
    </w:p>
    <w:p w14:paraId="312B616B" w14:textId="376AEB65" w:rsidR="005345F2" w:rsidRDefault="005345F2" w:rsidP="005345F2">
      <w:pPr>
        <w:pStyle w:val="Heading4"/>
      </w:pPr>
      <w:bookmarkStart w:id="121" w:name="_Toc528157176"/>
      <w:r>
        <w:t>General</w:t>
      </w:r>
      <w:bookmarkEnd w:id="121"/>
    </w:p>
    <w:p w14:paraId="604C3241" w14:textId="0B03452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0F4EDF">
      <w:pPr>
        <w:pStyle w:val="Note"/>
        <w:numPr>
          <w:ilvl w:val="0"/>
          <w:numId w:val="33"/>
        </w:numPr>
      </w:pPr>
      <w:r w:rsidRPr="00F24170">
        <w:t>Percent-encoded characters use upper-case hexadecimal digits.</w:t>
      </w:r>
    </w:p>
    <w:p w14:paraId="19E58A18" w14:textId="7AEC683A" w:rsidR="00F24170" w:rsidRDefault="00F24170" w:rsidP="000F4EDF">
      <w:pPr>
        <w:pStyle w:val="Note"/>
        <w:numPr>
          <w:ilvl w:val="0"/>
          <w:numId w:val="33"/>
        </w:numPr>
      </w:pPr>
      <w:r w:rsidRPr="00F24170">
        <w:t>Characters in the ALPHA and DIGIT ranges are not be percent-encoded, nor are hyphen, underscore, or tilde.</w:t>
      </w:r>
    </w:p>
    <w:p w14:paraId="5A677753" w14:textId="581C4AE1" w:rsidR="00F24170" w:rsidRDefault="00F24170" w:rsidP="000F4EDF">
      <w:pPr>
        <w:pStyle w:val="Note"/>
        <w:numPr>
          <w:ilvl w:val="0"/>
          <w:numId w:val="33"/>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0F4EDF">
      <w:pPr>
        <w:pStyle w:val="Note"/>
        <w:numPr>
          <w:ilvl w:val="0"/>
          <w:numId w:val="33"/>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28157177"/>
      <w:r>
        <w:t>URIs that use the "file" protocol</w:t>
      </w:r>
      <w:bookmarkEnd w:id="123"/>
      <w:bookmarkEnd w:id="124"/>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28157178"/>
      <w:r>
        <w:t>uriBaseId property</w:t>
      </w:r>
      <w:bookmarkEnd w:id="125"/>
      <w:bookmarkEnd w:id="126"/>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0F4EDF">
      <w:pPr>
        <w:pStyle w:val="ListParagraph"/>
        <w:numPr>
          <w:ilvl w:val="0"/>
          <w:numId w:val="68"/>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A848E3" w:rsidR="004E2E96" w:rsidRDefault="004E2E96" w:rsidP="000F4EDF">
      <w:pPr>
        <w:pStyle w:val="ListParagraph"/>
        <w:numPr>
          <w:ilvl w:val="0"/>
          <w:numId w:val="68"/>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0F4EDF">
      <w:pPr>
        <w:pStyle w:val="ListParagraph"/>
        <w:numPr>
          <w:ilvl w:val="0"/>
          <w:numId w:val="68"/>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127" w:name="_Ref510013017"/>
      <w:bookmarkStart w:id="128" w:name="_Toc528157179"/>
      <w:r>
        <w:t>Guidance on the use of fileLocation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9" w:name="_Toc528157180"/>
      <w:r>
        <w:t>String properties</w:t>
      </w:r>
      <w:bookmarkEnd w:id="129"/>
    </w:p>
    <w:p w14:paraId="6C63FE5C" w14:textId="4016EE67" w:rsidR="00D65090" w:rsidRDefault="00D65090" w:rsidP="00D65090">
      <w:pPr>
        <w:pStyle w:val="Heading3"/>
      </w:pPr>
      <w:bookmarkStart w:id="130" w:name="_Toc528157181"/>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1" w:name="_Ref510017878"/>
      <w:bookmarkStart w:id="132" w:name="_Toc528157182"/>
      <w:r>
        <w:t>Redaction</w:t>
      </w:r>
      <w:bookmarkEnd w:id="131"/>
      <w:r w:rsidR="00D244F4">
        <w:t>-aware string properties</w:t>
      </w:r>
      <w:bookmarkEnd w:id="132"/>
    </w:p>
    <w:p w14:paraId="553A2175" w14:textId="258E20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133" w:name="_Ref514314114"/>
      <w:bookmarkStart w:id="134" w:name="_Toc528157183"/>
      <w:r>
        <w:t>GUID-valued string properties</w:t>
      </w:r>
      <w:bookmarkEnd w:id="133"/>
      <w:bookmarkEnd w:id="134"/>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5" w:name="_Ref514326061"/>
      <w:bookmarkStart w:id="136" w:name="_Ref526937577"/>
      <w:bookmarkStart w:id="137" w:name="_Toc528157184"/>
      <w:r>
        <w:t>Hierarchical string</w:t>
      </w:r>
      <w:bookmarkEnd w:id="135"/>
      <w:r w:rsidR="00EA1909">
        <w:t>s</w:t>
      </w:r>
      <w:bookmarkEnd w:id="136"/>
      <w:bookmarkEnd w:id="137"/>
    </w:p>
    <w:p w14:paraId="48E1903C" w14:textId="613DF0CD" w:rsidR="00C535F2" w:rsidRPr="00C535F2" w:rsidRDefault="00C535F2" w:rsidP="00C535F2">
      <w:pPr>
        <w:pStyle w:val="Heading4"/>
      </w:pPr>
      <w:bookmarkStart w:id="138" w:name="_Ref528149163"/>
      <w:bookmarkStart w:id="139" w:name="_Toc528157185"/>
      <w:r>
        <w:t>General</w:t>
      </w:r>
      <w:bookmarkEnd w:id="138"/>
      <w:bookmarkEnd w:id="139"/>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0"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0"/>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1" w:name="_Ref515815105"/>
      <w:bookmarkStart w:id="142" w:name="_Toc528157186"/>
      <w:r>
        <w:t>Versioned hierarchical strings</w:t>
      </w:r>
      <w:bookmarkEnd w:id="141"/>
      <w:bookmarkEnd w:id="142"/>
    </w:p>
    <w:p w14:paraId="0E475B79" w14:textId="1DDE19D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3B9C">
        <w:t>3.21.10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3" w:name="_Ref508798892"/>
      <w:bookmarkStart w:id="144" w:name="_Toc528157187"/>
      <w:r>
        <w:t>Object properties</w:t>
      </w:r>
      <w:bookmarkEnd w:id="143"/>
      <w:bookmarkEnd w:id="144"/>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5" w:name="_Ref508869720"/>
      <w:bookmarkStart w:id="146" w:name="_Toc528157188"/>
      <w:r>
        <w:lastRenderedPageBreak/>
        <w:t>Array properties</w:t>
      </w:r>
      <w:bookmarkEnd w:id="145"/>
      <w:bookmarkEnd w:id="146"/>
    </w:p>
    <w:p w14:paraId="28EB82AC" w14:textId="5479DEBF" w:rsidR="000308F0" w:rsidRDefault="000308F0" w:rsidP="000308F0">
      <w:pPr>
        <w:pStyle w:val="Heading3"/>
      </w:pPr>
      <w:bookmarkStart w:id="147" w:name="_Toc528157189"/>
      <w:r>
        <w:t>General</w:t>
      </w:r>
      <w:bookmarkEnd w:id="147"/>
    </w:p>
    <w:p w14:paraId="5EBAA746" w14:textId="359120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28157190"/>
      <w:r>
        <w:t>Array properties with unique values</w:t>
      </w:r>
      <w:bookmarkEnd w:id="148"/>
      <w:bookmarkEnd w:id="149"/>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28157191"/>
      <w:r>
        <w:t>Property bags</w:t>
      </w:r>
      <w:bookmarkEnd w:id="150"/>
      <w:bookmarkEnd w:id="151"/>
    </w:p>
    <w:p w14:paraId="394A6CDE" w14:textId="6ABA55FC" w:rsidR="00815787" w:rsidRDefault="00815787" w:rsidP="00815787">
      <w:pPr>
        <w:pStyle w:val="Heading3"/>
      </w:pPr>
      <w:bookmarkStart w:id="152" w:name="_Toc528157192"/>
      <w:r>
        <w:t>General</w:t>
      </w:r>
      <w:bookmarkEnd w:id="152"/>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3" w:name="_Ref514325416"/>
      <w:bookmarkStart w:id="154" w:name="_Ref514325725"/>
      <w:bookmarkStart w:id="155" w:name="_Toc528157193"/>
      <w:r>
        <w:t>Tags</w:t>
      </w:r>
      <w:bookmarkEnd w:id="153"/>
      <w:bookmarkEnd w:id="154"/>
      <w:bookmarkEnd w:id="155"/>
    </w:p>
    <w:p w14:paraId="0765905B" w14:textId="2D9C6858" w:rsidR="00B501CE" w:rsidRPr="00B501CE" w:rsidRDefault="00B501CE" w:rsidP="00B501CE">
      <w:pPr>
        <w:pStyle w:val="Heading4"/>
      </w:pPr>
      <w:bookmarkStart w:id="156" w:name="_Toc528157194"/>
      <w:r>
        <w:t>General</w:t>
      </w:r>
      <w:bookmarkEnd w:id="156"/>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28157195"/>
      <w:r>
        <w:lastRenderedPageBreak/>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28157196"/>
      <w:r>
        <w:t>Date/time properties</w:t>
      </w:r>
      <w:bookmarkEnd w:id="159"/>
      <w:bookmarkEnd w:id="160"/>
      <w:bookmarkEnd w:id="161"/>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2"/>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3" w:name="_Ref493426052"/>
      <w:bookmarkStart w:id="164" w:name="_Ref508814664"/>
      <w:bookmarkStart w:id="165" w:name="_Toc528157197"/>
      <w:r>
        <w:t>m</w:t>
      </w:r>
      <w:r w:rsidR="00815787">
        <w:t xml:space="preserve">essage </w:t>
      </w:r>
      <w:bookmarkEnd w:id="163"/>
      <w:r>
        <w:t>objects</w:t>
      </w:r>
      <w:bookmarkEnd w:id="164"/>
      <w:bookmarkEnd w:id="165"/>
    </w:p>
    <w:p w14:paraId="0A758B59" w14:textId="372BB610" w:rsidR="00354823" w:rsidRPr="00354823" w:rsidRDefault="00354823" w:rsidP="00354823">
      <w:pPr>
        <w:pStyle w:val="Heading3"/>
      </w:pPr>
      <w:bookmarkStart w:id="166" w:name="_Toc528157198"/>
      <w:r>
        <w:t>General</w:t>
      </w:r>
      <w:bookmarkEnd w:id="16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0F4EDF">
      <w:pPr>
        <w:pStyle w:val="ListParagraph"/>
        <w:numPr>
          <w:ilvl w:val="0"/>
          <w:numId w:val="45"/>
        </w:numPr>
      </w:pPr>
      <w:r w:rsidRPr="007D1B39">
        <w:lastRenderedPageBreak/>
        <w:t>Message strings in plain text (“plain text messages”)</w:t>
      </w:r>
      <w:r>
        <w:t>.</w:t>
      </w:r>
    </w:p>
    <w:p w14:paraId="52F0962E" w14:textId="77777777" w:rsidR="00E076E9" w:rsidRDefault="00E076E9" w:rsidP="000F4EDF">
      <w:pPr>
        <w:pStyle w:val="ListParagraph"/>
        <w:numPr>
          <w:ilvl w:val="0"/>
          <w:numId w:val="45"/>
        </w:numPr>
      </w:pPr>
      <w:r w:rsidRPr="007D1B39">
        <w:t>Message strings that incorporate formatting information (“rich text messages”).</w:t>
      </w:r>
    </w:p>
    <w:p w14:paraId="72BE4F6E" w14:textId="77777777" w:rsidR="00E076E9" w:rsidRDefault="00E076E9" w:rsidP="000F4EDF">
      <w:pPr>
        <w:pStyle w:val="ListParagraph"/>
        <w:numPr>
          <w:ilvl w:val="0"/>
          <w:numId w:val="45"/>
        </w:numPr>
      </w:pPr>
      <w:r w:rsidRPr="007D1B39">
        <w:t>Message strings with placeholders for variable information.</w:t>
      </w:r>
    </w:p>
    <w:p w14:paraId="7E4FFA2B" w14:textId="363BD04C" w:rsidR="00E076E9" w:rsidRDefault="00E076E9" w:rsidP="000F4EDF">
      <w:pPr>
        <w:pStyle w:val="ListParagraph"/>
        <w:numPr>
          <w:ilvl w:val="0"/>
          <w:numId w:val="45"/>
        </w:numPr>
      </w:pPr>
      <w:r>
        <w:t>Localized message strings.</w:t>
      </w:r>
    </w:p>
    <w:p w14:paraId="31452CE1" w14:textId="75857643" w:rsidR="00045705" w:rsidRDefault="00045705" w:rsidP="00045705">
      <w:pPr>
        <w:pStyle w:val="Heading3"/>
      </w:pPr>
      <w:bookmarkStart w:id="167" w:name="_Ref503354593"/>
      <w:bookmarkStart w:id="168" w:name="_Toc528157199"/>
      <w:r>
        <w:t>Plain text messages</w:t>
      </w:r>
      <w:bookmarkEnd w:id="167"/>
      <w:bookmarkEnd w:id="16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9" w:name="_Ref503354606"/>
      <w:bookmarkStart w:id="170" w:name="_Toc528157200"/>
      <w:r>
        <w:t>Rich text messages</w:t>
      </w:r>
      <w:bookmarkEnd w:id="169"/>
      <w:bookmarkEnd w:id="170"/>
    </w:p>
    <w:p w14:paraId="78C77DEB" w14:textId="06212753" w:rsidR="00675C8D" w:rsidRPr="00675C8D" w:rsidRDefault="00675C8D" w:rsidP="00675C8D">
      <w:pPr>
        <w:pStyle w:val="Heading4"/>
      </w:pPr>
      <w:bookmarkStart w:id="171" w:name="_Toc528157201"/>
      <w:r>
        <w:t>General</w:t>
      </w:r>
      <w:bookmarkEnd w:id="171"/>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2" w:name="_Ref503355198"/>
      <w:bookmarkStart w:id="173" w:name="_Toc528157202"/>
      <w:r>
        <w:t>Security implications</w:t>
      </w:r>
      <w:bookmarkEnd w:id="172"/>
      <w:bookmarkEnd w:id="17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0F4EDF">
      <w:pPr>
        <w:pStyle w:val="ListParagraph"/>
        <w:numPr>
          <w:ilvl w:val="0"/>
          <w:numId w:val="34"/>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0F4EDF">
      <w:pPr>
        <w:pStyle w:val="ListParagraph"/>
        <w:numPr>
          <w:ilvl w:val="0"/>
          <w:numId w:val="34"/>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0F4EDF">
      <w:pPr>
        <w:pStyle w:val="ListParagraph"/>
        <w:numPr>
          <w:ilvl w:val="0"/>
          <w:numId w:val="34"/>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4" w:name="_Ref508810893"/>
      <w:bookmarkStart w:id="175" w:name="_Toc528157203"/>
      <w:bookmarkStart w:id="176" w:name="_Ref503352567"/>
      <w:r>
        <w:t>Messages with placeholders</w:t>
      </w:r>
      <w:bookmarkEnd w:id="174"/>
      <w:bookmarkEnd w:id="17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F4EDF">
      <w:pPr>
        <w:pStyle w:val="ListParagraph"/>
        <w:numPr>
          <w:ilvl w:val="0"/>
          <w:numId w:val="46"/>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F4EDF">
      <w:pPr>
        <w:pStyle w:val="ListParagraph"/>
        <w:numPr>
          <w:ilvl w:val="0"/>
          <w:numId w:val="46"/>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7" w:name="_Ref508810900"/>
      <w:bookmarkStart w:id="178" w:name="_Toc528157204"/>
      <w:r>
        <w:t>Messages with e</w:t>
      </w:r>
      <w:r w:rsidR="00A4123E">
        <w:t>mbedded links</w:t>
      </w:r>
      <w:bookmarkEnd w:id="176"/>
      <w:bookmarkEnd w:id="177"/>
      <w:bookmarkEnd w:id="178"/>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lastRenderedPageBreak/>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9" w:name="_Ref508812963"/>
      <w:bookmarkStart w:id="180" w:name="_Toc528157205"/>
      <w:bookmarkStart w:id="181" w:name="_Ref493337542"/>
      <w:r>
        <w:t>Message string resources</w:t>
      </w:r>
      <w:bookmarkEnd w:id="179"/>
      <w:bookmarkEnd w:id="180"/>
    </w:p>
    <w:p w14:paraId="558CEB2A" w14:textId="15F84E5D" w:rsidR="00F27B42" w:rsidRDefault="00F27B42" w:rsidP="00F27B42">
      <w:pPr>
        <w:pStyle w:val="Heading4"/>
      </w:pPr>
      <w:bookmarkStart w:id="182" w:name="_Toc528157206"/>
      <w:r>
        <w:t>General</w:t>
      </w:r>
      <w:bookmarkEnd w:id="182"/>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183" w:name="_Ref508812199"/>
      <w:bookmarkStart w:id="184" w:name="_Toc528157207"/>
      <w:r>
        <w:t>Embedded string resource lookup procedure</w:t>
      </w:r>
      <w:bookmarkEnd w:id="183"/>
      <w:bookmarkEnd w:id="18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F4EDF">
      <w:pPr>
        <w:pStyle w:val="ListParagraph"/>
        <w:numPr>
          <w:ilvl w:val="0"/>
          <w:numId w:val="47"/>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F4EDF">
      <w:pPr>
        <w:pStyle w:val="ListParagraph"/>
        <w:numPr>
          <w:ilvl w:val="0"/>
          <w:numId w:val="47"/>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F4EDF">
      <w:pPr>
        <w:pStyle w:val="ListParagraph"/>
        <w:numPr>
          <w:ilvl w:val="0"/>
          <w:numId w:val="47"/>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F4EDF">
      <w:pPr>
        <w:pStyle w:val="ListParagraph"/>
        <w:numPr>
          <w:ilvl w:val="0"/>
          <w:numId w:val="48"/>
        </w:numPr>
      </w:pPr>
      <w:r>
        <w:lastRenderedPageBreak/>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F4EDF">
      <w:pPr>
        <w:pStyle w:val="ListParagraph"/>
        <w:numPr>
          <w:ilvl w:val="0"/>
          <w:numId w:val="48"/>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0F4EDF">
      <w:pPr>
        <w:pStyle w:val="ListParagraph"/>
        <w:numPr>
          <w:ilvl w:val="0"/>
          <w:numId w:val="48"/>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85" w:name="_Toc528157208"/>
      <w:r>
        <w:t>SARIF resource file naming convention</w:t>
      </w:r>
      <w:bookmarkEnd w:id="18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86" w:name="_Ref508811713"/>
      <w:bookmarkStart w:id="187" w:name="_Toc528157209"/>
      <w:r>
        <w:t>SARIF resource file lookup procedure</w:t>
      </w:r>
      <w:bookmarkEnd w:id="186"/>
      <w:bookmarkEnd w:id="18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F4EDF">
      <w:pPr>
        <w:pStyle w:val="ListParagraph"/>
        <w:numPr>
          <w:ilvl w:val="0"/>
          <w:numId w:val="49"/>
        </w:numPr>
      </w:pPr>
      <w:r>
        <w:t>Determine the “resource URI base” as follows:</w:t>
      </w:r>
      <w:r>
        <w:br/>
      </w:r>
    </w:p>
    <w:p w14:paraId="03F01AEC" w14:textId="77777777" w:rsidR="000A6828" w:rsidRDefault="000A6828" w:rsidP="000F4EDF">
      <w:pPr>
        <w:pStyle w:val="ListParagraph"/>
        <w:numPr>
          <w:ilvl w:val="1"/>
          <w:numId w:val="49"/>
        </w:numPr>
      </w:pPr>
      <w:r>
        <w:t>If the SARIF consumer is configured to obtain resources from a particular location (for example, by means of a configuration file or a command line argument), that is the resource URI base.</w:t>
      </w:r>
      <w:r>
        <w:br/>
      </w:r>
    </w:p>
    <w:p w14:paraId="2D458B61" w14:textId="54038755" w:rsidR="000A6828" w:rsidRDefault="000A6828" w:rsidP="000F4EDF">
      <w:pPr>
        <w:pStyle w:val="ListParagraph"/>
        <w:numPr>
          <w:ilvl w:val="1"/>
          <w:numId w:val="49"/>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0F4EDF">
      <w:pPr>
        <w:pStyle w:val="ListParagraph"/>
        <w:numPr>
          <w:ilvl w:val="2"/>
          <w:numId w:val="49"/>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F4EDF">
      <w:pPr>
        <w:pStyle w:val="ListParagraph"/>
        <w:numPr>
          <w:ilvl w:val="2"/>
          <w:numId w:val="49"/>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F4EDF">
      <w:pPr>
        <w:pStyle w:val="ListParagraph"/>
        <w:numPr>
          <w:ilvl w:val="1"/>
          <w:numId w:val="49"/>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F4EDF">
      <w:pPr>
        <w:pStyle w:val="ListParagraph"/>
        <w:numPr>
          <w:ilvl w:val="1"/>
          <w:numId w:val="49"/>
        </w:numPr>
      </w:pPr>
      <w:r>
        <w:t>If the resource URI base has not yet been determined, the file lookup procedure fails.</w:t>
      </w:r>
      <w:r>
        <w:br/>
      </w:r>
    </w:p>
    <w:p w14:paraId="0B5092CD" w14:textId="77777777" w:rsidR="000A6828" w:rsidRDefault="000A6828" w:rsidP="000F4EDF">
      <w:pPr>
        <w:pStyle w:val="ListParagraph"/>
        <w:numPr>
          <w:ilvl w:val="0"/>
          <w:numId w:val="49"/>
        </w:numPr>
      </w:pPr>
      <w:r>
        <w:t>Locate a SARIF resource file under the resource URI base location as follows:</w:t>
      </w:r>
      <w:r>
        <w:br/>
      </w:r>
    </w:p>
    <w:p w14:paraId="2D1C896E" w14:textId="462C9B51" w:rsidR="000A6828" w:rsidRDefault="000A6828" w:rsidP="000F4EDF">
      <w:pPr>
        <w:pStyle w:val="ListParagraph"/>
        <w:numPr>
          <w:ilvl w:val="1"/>
          <w:numId w:val="49"/>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w:t>
      </w:r>
      <w:r w:rsidR="00811F21" w:rsidRPr="00811F21">
        <w:rPr>
          <w:rStyle w:val="CODEtemp"/>
        </w:rPr>
        <w:lastRenderedPageBreak/>
        <w:t>resources.json</w:t>
      </w:r>
      <w:r w:rsidR="00811F21">
        <w:t>.</w:t>
      </w:r>
      <w:r>
        <w:t>) If a file by that name is present, use it.</w:t>
      </w:r>
      <w:r>
        <w:br/>
      </w:r>
    </w:p>
    <w:p w14:paraId="3AD11B53" w14:textId="02E50AEF" w:rsidR="000A6828" w:rsidRDefault="000A6828" w:rsidP="000F4EDF">
      <w:pPr>
        <w:pStyle w:val="ListParagraph"/>
        <w:numPr>
          <w:ilvl w:val="1"/>
          <w:numId w:val="49"/>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0F4EDF">
      <w:pPr>
        <w:pStyle w:val="ListParagraph"/>
        <w:numPr>
          <w:ilvl w:val="1"/>
          <w:numId w:val="49"/>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F4EDF">
      <w:pPr>
        <w:pStyle w:val="ListParagraph"/>
        <w:numPr>
          <w:ilvl w:val="1"/>
          <w:numId w:val="49"/>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8" w:name="_Ref508811723"/>
      <w:bookmarkStart w:id="189" w:name="_Toc528157210"/>
      <w:r>
        <w:t>SARIF resource file format</w:t>
      </w:r>
      <w:bookmarkEnd w:id="188"/>
      <w:bookmarkEnd w:id="189"/>
    </w:p>
    <w:p w14:paraId="441176F7" w14:textId="05E307FC" w:rsidR="00F27B42" w:rsidRDefault="00F27B42" w:rsidP="00F27B42">
      <w:pPr>
        <w:pStyle w:val="Heading5"/>
      </w:pPr>
      <w:bookmarkStart w:id="190" w:name="_Toc528157211"/>
      <w:r>
        <w:t>General</w:t>
      </w:r>
      <w:bookmarkEnd w:id="1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1" w:name="_Toc528157212"/>
      <w:r>
        <w:t>sarifLog object</w:t>
      </w:r>
      <w:bookmarkEnd w:id="191"/>
    </w:p>
    <w:p w14:paraId="5BC49FE7" w14:textId="3F2E7A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192" w:name="_Ref508812519"/>
      <w:bookmarkStart w:id="193" w:name="_Toc528157213"/>
      <w:r>
        <w:t>run object</w:t>
      </w:r>
      <w:bookmarkEnd w:id="192"/>
      <w:bookmarkEnd w:id="1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4" w:name="_Ref508812478"/>
      <w:bookmarkStart w:id="195" w:name="_Toc528157214"/>
      <w:r>
        <w:lastRenderedPageBreak/>
        <w:t>tool object</w:t>
      </w:r>
      <w:bookmarkEnd w:id="194"/>
      <w:bookmarkEnd w:id="1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6" w:name="_Toc528157215"/>
      <w:r>
        <w:t>resources object</w:t>
      </w:r>
      <w:bookmarkEnd w:id="196"/>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197" w:name="_Ref508811133"/>
      <w:bookmarkStart w:id="198" w:name="_Toc528157216"/>
      <w:r>
        <w:t>text property</w:t>
      </w:r>
      <w:bookmarkEnd w:id="197"/>
      <w:bookmarkEnd w:id="198"/>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199" w:name="_Ref508811583"/>
      <w:bookmarkStart w:id="200" w:name="_Toc528157217"/>
      <w:r>
        <w:t>richText property</w:t>
      </w:r>
      <w:bookmarkEnd w:id="199"/>
      <w:bookmarkEnd w:id="200"/>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1" w:name="_Ref508811592"/>
      <w:bookmarkStart w:id="202" w:name="_Toc528157218"/>
      <w:r>
        <w:t>messageId property</w:t>
      </w:r>
      <w:bookmarkEnd w:id="201"/>
      <w:bookmarkEnd w:id="202"/>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3" w:name="_Ref508811630"/>
      <w:bookmarkStart w:id="204" w:name="_Toc528157219"/>
      <w:r>
        <w:t>richMessageId property</w:t>
      </w:r>
      <w:bookmarkEnd w:id="203"/>
      <w:bookmarkEnd w:id="204"/>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5" w:name="_Ref508811093"/>
      <w:bookmarkStart w:id="206" w:name="_Toc528157220"/>
      <w:r>
        <w:lastRenderedPageBreak/>
        <w:t>arguments property</w:t>
      </w:r>
      <w:bookmarkEnd w:id="205"/>
      <w:bookmarkEnd w:id="206"/>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7" w:name="_Ref508812301"/>
      <w:bookmarkStart w:id="208" w:name="_Toc528157221"/>
      <w:r>
        <w:t>sarifLog object</w:t>
      </w:r>
      <w:bookmarkEnd w:id="181"/>
      <w:bookmarkEnd w:id="207"/>
      <w:bookmarkEnd w:id="208"/>
    </w:p>
    <w:p w14:paraId="5DEDD21B" w14:textId="0630136E" w:rsidR="000D32C1" w:rsidRDefault="000D32C1" w:rsidP="000D32C1">
      <w:pPr>
        <w:pStyle w:val="Heading3"/>
      </w:pPr>
      <w:bookmarkStart w:id="209" w:name="_Toc528157222"/>
      <w:r>
        <w:t>General</w:t>
      </w:r>
      <w:bookmarkEnd w:id="2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0" w:name="_Ref493349977"/>
      <w:bookmarkStart w:id="211" w:name="_Ref493350297"/>
      <w:bookmarkStart w:id="212" w:name="_Toc528157223"/>
      <w:r>
        <w:t>version property</w:t>
      </w:r>
      <w:bookmarkEnd w:id="210"/>
      <w:bookmarkEnd w:id="211"/>
      <w:bookmarkEnd w:id="212"/>
    </w:p>
    <w:p w14:paraId="369A921C" w14:textId="75589BF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3" w:name="_Ref508812350"/>
      <w:bookmarkStart w:id="214" w:name="_Toc528157224"/>
      <w:r>
        <w:lastRenderedPageBreak/>
        <w:t>$schema property</w:t>
      </w:r>
      <w:bookmarkEnd w:id="213"/>
      <w:bookmarkEnd w:id="21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5" w:name="_Ref493349987"/>
      <w:bookmarkStart w:id="216" w:name="_Toc528157225"/>
      <w:r>
        <w:t>runs property</w:t>
      </w:r>
      <w:bookmarkEnd w:id="215"/>
      <w:bookmarkEnd w:id="216"/>
    </w:p>
    <w:p w14:paraId="4CED6907" w14:textId="0E65E4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217" w:name="_Ref493349997"/>
      <w:bookmarkStart w:id="218" w:name="_Ref493350451"/>
      <w:bookmarkStart w:id="219" w:name="_Toc528157226"/>
      <w:r>
        <w:t>run object</w:t>
      </w:r>
      <w:bookmarkEnd w:id="217"/>
      <w:bookmarkEnd w:id="218"/>
      <w:bookmarkEnd w:id="219"/>
    </w:p>
    <w:p w14:paraId="10E42C1C" w14:textId="534C375F" w:rsidR="000D32C1" w:rsidRDefault="000D32C1" w:rsidP="000D32C1">
      <w:pPr>
        <w:pStyle w:val="Heading3"/>
      </w:pPr>
      <w:bookmarkStart w:id="220" w:name="_Toc528157227"/>
      <w:r>
        <w:t>General</w:t>
      </w:r>
      <w:bookmarkEnd w:id="2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1" w:name="_Ref522953645"/>
      <w:bookmarkStart w:id="222" w:name="_Toc528157228"/>
      <w:r>
        <w:t>external</w:t>
      </w:r>
      <w:r w:rsidR="007072B1">
        <w:t>Property</w:t>
      </w:r>
      <w:r>
        <w:t>Files property</w:t>
      </w:r>
      <w:bookmarkEnd w:id="221"/>
      <w:bookmarkEnd w:id="222"/>
    </w:p>
    <w:p w14:paraId="3E8B7EF9" w14:textId="6DFD68BA" w:rsidR="000F505D" w:rsidRPr="000F505D" w:rsidRDefault="00AF60C1" w:rsidP="000F505D">
      <w:pPr>
        <w:pStyle w:val="Heading4"/>
      </w:pPr>
      <w:bookmarkStart w:id="223" w:name="_Toc528157229"/>
      <w:r>
        <w:t>Rationale</w:t>
      </w:r>
      <w:bookmarkEnd w:id="22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0F4EDF">
      <w:pPr>
        <w:pStyle w:val="ListParagraph"/>
        <w:numPr>
          <w:ilvl w:val="0"/>
          <w:numId w:val="65"/>
        </w:numPr>
      </w:pPr>
      <w:r>
        <w:t>The log file might be too large for a consumer to hold in memory and might take several minutes to read.</w:t>
      </w:r>
    </w:p>
    <w:p w14:paraId="44316989" w14:textId="4EDC8F6F" w:rsidR="0040239D" w:rsidRDefault="0040239D" w:rsidP="000F4EDF">
      <w:pPr>
        <w:pStyle w:val="ListParagraph"/>
        <w:numPr>
          <w:ilvl w:val="0"/>
          <w:numId w:val="64"/>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224" w:name="_Toc528157230"/>
      <w:r>
        <w:t>Property definition</w:t>
      </w:r>
      <w:bookmarkEnd w:id="224"/>
    </w:p>
    <w:p w14:paraId="60C8318A" w14:textId="0581CBC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4EDF">
      <w:pPr>
        <w:pStyle w:val="ListParagraph"/>
        <w:numPr>
          <w:ilvl w:val="0"/>
          <w:numId w:val="64"/>
        </w:numPr>
        <w:rPr>
          <w:rStyle w:val="CODEtemp"/>
        </w:rPr>
      </w:pPr>
      <w:r w:rsidRPr="000F505D">
        <w:rPr>
          <w:rStyle w:val="CODEtemp"/>
        </w:rPr>
        <w:t>conversion</w:t>
      </w:r>
    </w:p>
    <w:p w14:paraId="74D42C0F" w14:textId="02C1F6B8" w:rsidR="000F505D" w:rsidRPr="000F505D" w:rsidRDefault="000F505D" w:rsidP="000F4EDF">
      <w:pPr>
        <w:pStyle w:val="ListParagraph"/>
        <w:numPr>
          <w:ilvl w:val="0"/>
          <w:numId w:val="64"/>
        </w:numPr>
        <w:rPr>
          <w:rStyle w:val="CODEtemp"/>
        </w:rPr>
      </w:pPr>
      <w:r w:rsidRPr="000F505D">
        <w:rPr>
          <w:rStyle w:val="CODEtemp"/>
        </w:rPr>
        <w:t>files</w:t>
      </w:r>
    </w:p>
    <w:p w14:paraId="6622AF68" w14:textId="6E2F2B07" w:rsidR="000F505D" w:rsidRPr="000F505D" w:rsidRDefault="000F505D" w:rsidP="000F4EDF">
      <w:pPr>
        <w:pStyle w:val="ListParagraph"/>
        <w:numPr>
          <w:ilvl w:val="0"/>
          <w:numId w:val="64"/>
        </w:numPr>
        <w:rPr>
          <w:rStyle w:val="CODEtemp"/>
        </w:rPr>
      </w:pPr>
      <w:r w:rsidRPr="000F505D">
        <w:rPr>
          <w:rStyle w:val="CODEtemp"/>
        </w:rPr>
        <w:t>graphs</w:t>
      </w:r>
    </w:p>
    <w:p w14:paraId="2292957E" w14:textId="57FD5CA3" w:rsidR="000F505D" w:rsidRPr="000F505D" w:rsidRDefault="000F505D" w:rsidP="000F4EDF">
      <w:pPr>
        <w:pStyle w:val="ListParagraph"/>
        <w:numPr>
          <w:ilvl w:val="0"/>
          <w:numId w:val="64"/>
        </w:numPr>
        <w:rPr>
          <w:rStyle w:val="CODEtemp"/>
        </w:rPr>
      </w:pPr>
      <w:r w:rsidRPr="000F505D">
        <w:rPr>
          <w:rStyle w:val="CODEtemp"/>
        </w:rPr>
        <w:t>invocations</w:t>
      </w:r>
    </w:p>
    <w:p w14:paraId="2DD7B18F" w14:textId="4BCD8518" w:rsidR="000F505D" w:rsidRPr="000F505D" w:rsidRDefault="000F505D" w:rsidP="000F4EDF">
      <w:pPr>
        <w:pStyle w:val="ListParagraph"/>
        <w:numPr>
          <w:ilvl w:val="0"/>
          <w:numId w:val="64"/>
        </w:numPr>
        <w:rPr>
          <w:rStyle w:val="CODEtemp"/>
        </w:rPr>
      </w:pPr>
      <w:r w:rsidRPr="000F505D">
        <w:rPr>
          <w:rStyle w:val="CODEtemp"/>
        </w:rPr>
        <w:t>logicalLocations</w:t>
      </w:r>
    </w:p>
    <w:p w14:paraId="2677D1B9" w14:textId="1933F3BA" w:rsidR="000F505D" w:rsidRPr="000F505D" w:rsidRDefault="000F505D" w:rsidP="000F4EDF">
      <w:pPr>
        <w:pStyle w:val="ListParagraph"/>
        <w:numPr>
          <w:ilvl w:val="0"/>
          <w:numId w:val="64"/>
        </w:numPr>
        <w:rPr>
          <w:rStyle w:val="CODEtemp"/>
        </w:rPr>
      </w:pPr>
      <w:r w:rsidRPr="000F505D">
        <w:rPr>
          <w:rStyle w:val="CODEtemp"/>
        </w:rPr>
        <w:t>resources</w:t>
      </w:r>
    </w:p>
    <w:p w14:paraId="7919ECED" w14:textId="6D67E58D" w:rsidR="000F505D" w:rsidRPr="000F505D" w:rsidRDefault="000F505D" w:rsidP="000F4EDF">
      <w:pPr>
        <w:pStyle w:val="ListParagraph"/>
        <w:numPr>
          <w:ilvl w:val="0"/>
          <w:numId w:val="64"/>
        </w:numPr>
        <w:rPr>
          <w:rStyle w:val="CODEtemp"/>
        </w:rPr>
      </w:pPr>
      <w:r w:rsidRPr="000F505D">
        <w:rPr>
          <w:rStyle w:val="CODEtemp"/>
        </w:rPr>
        <w:t>results</w:t>
      </w:r>
    </w:p>
    <w:p w14:paraId="45DE4A38" w14:textId="23C464AD" w:rsidR="000F505D" w:rsidRPr="000F505D" w:rsidRDefault="000F505D" w:rsidP="000F4EDF">
      <w:pPr>
        <w:pStyle w:val="ListParagraph"/>
        <w:numPr>
          <w:ilvl w:val="0"/>
          <w:numId w:val="64"/>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4EDF">
      <w:pPr>
        <w:pStyle w:val="ListParagraph"/>
        <w:numPr>
          <w:ilvl w:val="0"/>
          <w:numId w:val="66"/>
        </w:numPr>
        <w:rPr>
          <w:rStyle w:val="CODEtemp"/>
        </w:rPr>
      </w:pPr>
      <w:r w:rsidRPr="000F505D">
        <w:rPr>
          <w:rStyle w:val="CODEtemp"/>
        </w:rPr>
        <w:t>conversion</w:t>
      </w:r>
    </w:p>
    <w:p w14:paraId="1B59E05F" w14:textId="72F4DF11" w:rsidR="000F505D" w:rsidRPr="000F505D" w:rsidRDefault="000F505D" w:rsidP="000F4EDF">
      <w:pPr>
        <w:pStyle w:val="ListParagraph"/>
        <w:numPr>
          <w:ilvl w:val="0"/>
          <w:numId w:val="66"/>
        </w:numPr>
        <w:rPr>
          <w:rStyle w:val="CODEtemp"/>
        </w:rPr>
      </w:pPr>
      <w:r w:rsidRPr="000F505D">
        <w:rPr>
          <w:rStyle w:val="CODEtemp"/>
        </w:rPr>
        <w:t>files</w:t>
      </w:r>
    </w:p>
    <w:p w14:paraId="371E9633" w14:textId="2BECEEAE" w:rsidR="000F505D" w:rsidRPr="000F505D" w:rsidRDefault="000F505D" w:rsidP="000F4EDF">
      <w:pPr>
        <w:pStyle w:val="ListParagraph"/>
        <w:numPr>
          <w:ilvl w:val="0"/>
          <w:numId w:val="66"/>
        </w:numPr>
        <w:rPr>
          <w:rStyle w:val="CODEtemp"/>
        </w:rPr>
      </w:pPr>
      <w:r w:rsidRPr="000F505D">
        <w:rPr>
          <w:rStyle w:val="CODEtemp"/>
        </w:rPr>
        <w:t>graphs</w:t>
      </w:r>
    </w:p>
    <w:p w14:paraId="3B8D4A2D" w14:textId="02AC395B" w:rsidR="000F505D" w:rsidRPr="000F505D" w:rsidRDefault="000F505D" w:rsidP="000F4EDF">
      <w:pPr>
        <w:pStyle w:val="ListParagraph"/>
        <w:numPr>
          <w:ilvl w:val="0"/>
          <w:numId w:val="66"/>
        </w:numPr>
        <w:rPr>
          <w:rStyle w:val="CODEtemp"/>
        </w:rPr>
      </w:pPr>
      <w:r w:rsidRPr="000F505D">
        <w:rPr>
          <w:rStyle w:val="CODEtemp"/>
        </w:rPr>
        <w:t>logicalLocations</w:t>
      </w:r>
    </w:p>
    <w:p w14:paraId="2421138E" w14:textId="635AA1A1" w:rsidR="000F505D" w:rsidRPr="000F505D" w:rsidRDefault="000F505D" w:rsidP="000F4EDF">
      <w:pPr>
        <w:pStyle w:val="ListParagraph"/>
        <w:numPr>
          <w:ilvl w:val="0"/>
          <w:numId w:val="66"/>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4EDF">
      <w:pPr>
        <w:pStyle w:val="ListParagraph"/>
        <w:numPr>
          <w:ilvl w:val="0"/>
          <w:numId w:val="67"/>
        </w:numPr>
        <w:rPr>
          <w:rStyle w:val="CODEtemp"/>
        </w:rPr>
      </w:pPr>
      <w:r w:rsidRPr="00604BE7">
        <w:rPr>
          <w:rStyle w:val="CODEtemp"/>
        </w:rPr>
        <w:t>invocations</w:t>
      </w:r>
    </w:p>
    <w:p w14:paraId="6B4E4537" w14:textId="6F7BF0E2" w:rsidR="000F505D" w:rsidRPr="00604BE7" w:rsidRDefault="000F505D" w:rsidP="000F4EDF">
      <w:pPr>
        <w:pStyle w:val="ListParagraph"/>
        <w:numPr>
          <w:ilvl w:val="0"/>
          <w:numId w:val="67"/>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70C3D7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lastRenderedPageBreak/>
        <w:t xml:space="preserve">  },</w:t>
      </w:r>
    </w:p>
    <w:p w14:paraId="3D4BF65E" w14:textId="7A2A7671" w:rsidR="00604BE7" w:rsidRDefault="00604BE7" w:rsidP="00604BE7">
      <w:pPr>
        <w:pStyle w:val="Code"/>
      </w:pPr>
      <w:r>
        <w:t xml:space="preserve">  "external</w:t>
      </w:r>
      <w:r w:rsidR="007072B1">
        <w:t>Property</w:t>
      </w:r>
      <w:r>
        <w:t>Files": {</w:t>
      </w:r>
    </w:p>
    <w:p w14:paraId="263743A6" w14:textId="79B439D5" w:rsidR="00604BE7" w:rsidRDefault="00604BE7" w:rsidP="00604BE7">
      <w:pPr>
        <w:pStyle w:val="Code"/>
      </w:pPr>
      <w:r>
        <w:t xml:space="preserve">    "</w:t>
      </w:r>
      <w:r w:rsidR="007072B1">
        <w:t>run.</w:t>
      </w:r>
      <w:r>
        <w:t>files": {</w:t>
      </w:r>
      <w:r w:rsidR="0069571F">
        <w:t xml:space="preserve">           # An external</w:t>
      </w:r>
      <w:r w:rsidR="007072B1">
        <w:t>Property</w:t>
      </w:r>
      <w:r w:rsidR="0069571F">
        <w:t>File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"scantool.files.sarif</w:t>
      </w:r>
      <w:r w:rsidR="007072B1">
        <w:t>-external-properties</w:t>
      </w:r>
      <w:r>
        <w:t>",</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"uriBaseId":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05202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FB0058F"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"fileLocation":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"scantool.sarif-external-properties",</w:t>
      </w:r>
    </w:p>
    <w:p w14:paraId="40C07470" w14:textId="77777777" w:rsidR="00294FED" w:rsidRDefault="00294FED" w:rsidP="00294FED">
      <w:pPr>
        <w:pStyle w:val="Code"/>
      </w:pPr>
      <w:r>
        <w:t xml:space="preserve">        "uriBaseId":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77777777" w:rsidR="00294FED" w:rsidRDefault="00294FED" w:rsidP="00294FED">
      <w:pPr>
        <w:pStyle w:val="Code"/>
      </w:pPr>
      <w:r>
        <w:t xml:space="preserve">        "uriBaseId":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lastRenderedPageBreak/>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78D276D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777777" w:rsidR="00F265D8" w:rsidRDefault="00F265D8" w:rsidP="00F265D8">
      <w:pPr>
        <w:pStyle w:val="Code"/>
      </w:pPr>
      <w:r>
        <w:t xml:space="preserve">          "uriBaseId":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77777777" w:rsidR="00F265D8" w:rsidRDefault="00F265D8" w:rsidP="00F265D8">
      <w:pPr>
        <w:pStyle w:val="Code"/>
      </w:pPr>
      <w:r>
        <w:t xml:space="preserve">          "uriBaseId":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25" w:name="_Ref526937024"/>
      <w:bookmarkStart w:id="226" w:name="_Toc528157231"/>
      <w:r>
        <w:t>id property</w:t>
      </w:r>
      <w:bookmarkEnd w:id="225"/>
      <w:bookmarkEnd w:id="226"/>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227" w:name="_Ref526937372"/>
      <w:bookmarkStart w:id="228" w:name="_Toc528157232"/>
      <w:r>
        <w:t>aggregateIds property</w:t>
      </w:r>
      <w:bookmarkEnd w:id="227"/>
      <w:bookmarkEnd w:id="228"/>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229" w:name="_Ref493475805"/>
      <w:bookmarkStart w:id="230" w:name="_Toc528157233"/>
      <w:r>
        <w:t>baselineI</w:t>
      </w:r>
      <w:r w:rsidR="00435405">
        <w:t>nstanceGui</w:t>
      </w:r>
      <w:r>
        <w:t>d property</w:t>
      </w:r>
      <w:bookmarkEnd w:id="229"/>
      <w:bookmarkEnd w:id="230"/>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1" w:name="_Ref493350956"/>
      <w:bookmarkStart w:id="232" w:name="_Toc528157234"/>
      <w:r>
        <w:lastRenderedPageBreak/>
        <w:t>tool property</w:t>
      </w:r>
      <w:bookmarkEnd w:id="231"/>
      <w:bookmarkEnd w:id="232"/>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233" w:name="_Ref507657941"/>
      <w:bookmarkStart w:id="234" w:name="_Toc528157235"/>
      <w:r>
        <w:t>invocation</w:t>
      </w:r>
      <w:r w:rsidR="00514F09">
        <w:t>s</w:t>
      </w:r>
      <w:r>
        <w:t xml:space="preserve"> property</w:t>
      </w:r>
      <w:bookmarkEnd w:id="233"/>
      <w:bookmarkEnd w:id="234"/>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5" w:name="_Toc528157236"/>
      <w:r>
        <w:t>conversion property</w:t>
      </w:r>
      <w:bookmarkEnd w:id="235"/>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6" w:name="_Ref511829897"/>
      <w:bookmarkStart w:id="237" w:name="_Toc528157237"/>
      <w:r>
        <w:t>versionControlProvenance property</w:t>
      </w:r>
      <w:bookmarkEnd w:id="236"/>
      <w:bookmarkEnd w:id="237"/>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022FF5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8" w:name="_Ref508869459"/>
      <w:bookmarkStart w:id="239" w:name="_Ref508869524"/>
      <w:bookmarkStart w:id="240" w:name="_Ref508869585"/>
      <w:bookmarkStart w:id="241" w:name="_Toc528157238"/>
      <w:bookmarkStart w:id="242" w:name="_Ref493345118"/>
      <w:r>
        <w:lastRenderedPageBreak/>
        <w:t>originalUriBaseIds property</w:t>
      </w:r>
      <w:bookmarkEnd w:id="238"/>
      <w:bookmarkEnd w:id="239"/>
      <w:bookmarkEnd w:id="240"/>
      <w:bookmarkEnd w:id="241"/>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0F4EDF">
      <w:pPr>
        <w:pStyle w:val="ListParagraph"/>
        <w:numPr>
          <w:ilvl w:val="0"/>
          <w:numId w:val="69"/>
        </w:numPr>
      </w:pPr>
      <w:r>
        <w:t xml:space="preserve">Set </w:t>
      </w:r>
      <w:r w:rsidRPr="00F45E15">
        <w:rPr>
          <w:rStyle w:val="CODEtemp"/>
        </w:rPr>
        <w:t>resolvedUri</w:t>
      </w:r>
      <w:r>
        <w:t xml:space="preserve"> to the empty string.</w:t>
      </w:r>
      <w:r>
        <w:br/>
      </w:r>
    </w:p>
    <w:p w14:paraId="179700A3" w14:textId="77777777" w:rsidR="00A34799" w:rsidRDefault="00A34799" w:rsidP="000F4EDF">
      <w:pPr>
        <w:pStyle w:val="ListParagraph"/>
        <w:numPr>
          <w:ilvl w:val="0"/>
          <w:numId w:val="69"/>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F4EDF">
      <w:pPr>
        <w:pStyle w:val="ListParagraph"/>
        <w:numPr>
          <w:ilvl w:val="0"/>
          <w:numId w:val="69"/>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F4EDF">
      <w:pPr>
        <w:pStyle w:val="ListParagraph"/>
        <w:numPr>
          <w:ilvl w:val="0"/>
          <w:numId w:val="69"/>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F4EDF">
      <w:pPr>
        <w:pStyle w:val="ListParagraph"/>
        <w:numPr>
          <w:ilvl w:val="0"/>
          <w:numId w:val="69"/>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F4EDF">
      <w:pPr>
        <w:pStyle w:val="ListParagraph"/>
        <w:numPr>
          <w:ilvl w:val="0"/>
          <w:numId w:val="69"/>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F4EDF">
      <w:pPr>
        <w:pStyle w:val="ListParagraph"/>
        <w:numPr>
          <w:ilvl w:val="0"/>
          <w:numId w:val="69"/>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3" w:name="_Ref507667580"/>
      <w:bookmarkStart w:id="244" w:name="_Toc528157239"/>
      <w:r>
        <w:t>files property</w:t>
      </w:r>
      <w:bookmarkEnd w:id="242"/>
      <w:bookmarkEnd w:id="243"/>
      <w:bookmarkEnd w:id="244"/>
    </w:p>
    <w:p w14:paraId="07E80975" w14:textId="24B82ABD" w:rsidR="006A16A8" w:rsidRDefault="006A16A8" w:rsidP="006A16A8">
      <w:pPr>
        <w:pStyle w:val="Heading4"/>
      </w:pPr>
      <w:bookmarkStart w:id="245" w:name="_Toc528157240"/>
      <w:r>
        <w:t>General</w:t>
      </w:r>
      <w:bookmarkEnd w:id="245"/>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6" w:name="_Ref508985072"/>
      <w:bookmarkStart w:id="247" w:name="_Toc528157241"/>
      <w:r>
        <w:t>Property names</w:t>
      </w:r>
      <w:bookmarkEnd w:id="246"/>
      <w:bookmarkEnd w:id="247"/>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8" w:name="_Hlk508703537"/>
      <w:r>
        <w:t>relative property name</w:t>
      </w:r>
      <w:bookmarkEnd w:id="24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FA711B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"relatedLocations":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"relatedLocations":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E3B9C">
        <w:t>3.4.3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9" w:name="_Toc528157242"/>
      <w:r>
        <w:t>Property values</w:t>
      </w:r>
      <w:bookmarkEnd w:id="249"/>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CD94F8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0" w:name="_Ref493479000"/>
      <w:bookmarkStart w:id="251" w:name="_Ref493479448"/>
      <w:bookmarkStart w:id="252" w:name="_Toc528157243"/>
      <w:r>
        <w:t>logicalLocations property</w:t>
      </w:r>
      <w:bookmarkEnd w:id="250"/>
      <w:bookmarkEnd w:id="251"/>
      <w:bookmarkEnd w:id="252"/>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3" w:name="_Ref511820652"/>
      <w:bookmarkStart w:id="254" w:name="_Toc528157244"/>
      <w:r>
        <w:t>graphs property</w:t>
      </w:r>
      <w:bookmarkEnd w:id="253"/>
      <w:bookmarkEnd w:id="254"/>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5" w:name="_Ref493350972"/>
      <w:bookmarkStart w:id="256" w:name="_Toc528157245"/>
      <w:r>
        <w:t>results property</w:t>
      </w:r>
      <w:bookmarkEnd w:id="255"/>
      <w:bookmarkEnd w:id="256"/>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7" w:name="_Ref493404878"/>
      <w:bookmarkStart w:id="258" w:name="_Toc528157246"/>
      <w:r>
        <w:t>resource</w:t>
      </w:r>
      <w:r w:rsidR="00401BB5">
        <w:t>s property</w:t>
      </w:r>
      <w:bookmarkEnd w:id="257"/>
      <w:bookmarkEnd w:id="258"/>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9" w:name="_Ref511828248"/>
      <w:bookmarkStart w:id="260" w:name="_Toc528157247"/>
      <w:r>
        <w:t>defaultFileEncoding</w:t>
      </w:r>
      <w:bookmarkEnd w:id="259"/>
      <w:bookmarkEnd w:id="260"/>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261" w:name="_Ref516063927"/>
      <w:bookmarkStart w:id="262" w:name="_Toc528157248"/>
      <w:r>
        <w:t>columnKind property</w:t>
      </w:r>
      <w:bookmarkEnd w:id="261"/>
      <w:bookmarkEnd w:id="26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0F4EDF">
      <w:pPr>
        <w:pStyle w:val="ListParagraph"/>
        <w:numPr>
          <w:ilvl w:val="0"/>
          <w:numId w:val="62"/>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0F4EDF">
      <w:pPr>
        <w:pStyle w:val="ListParagraph"/>
        <w:numPr>
          <w:ilvl w:val="0"/>
          <w:numId w:val="62"/>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3" w:name="_Ref503355262"/>
      <w:bookmarkStart w:id="264" w:name="_Toc528157249"/>
      <w:r>
        <w:t>richMessageMimeType property</w:t>
      </w:r>
      <w:bookmarkEnd w:id="263"/>
      <w:bookmarkEnd w:id="264"/>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265" w:name="_Ref510017893"/>
      <w:bookmarkStart w:id="266" w:name="_Toc528157250"/>
      <w:r>
        <w:lastRenderedPageBreak/>
        <w:t>redactionToken</w:t>
      </w:r>
      <w:bookmarkEnd w:id="265"/>
      <w:r>
        <w:t xml:space="preserve"> property</w:t>
      </w:r>
      <w:bookmarkEnd w:id="266"/>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68" w:name="_Ref525806896"/>
      <w:bookmarkStart w:id="269" w:name="_Toc528157251"/>
      <w:bookmarkEnd w:id="267"/>
      <w:r>
        <w:t>externa</w:t>
      </w:r>
      <w:r w:rsidR="00F265D8">
        <w:t>Property</w:t>
      </w:r>
      <w:r>
        <w:t>File object</w:t>
      </w:r>
      <w:bookmarkEnd w:id="268"/>
      <w:bookmarkEnd w:id="269"/>
    </w:p>
    <w:p w14:paraId="020DB163" w14:textId="0923AD36" w:rsidR="00AF60C1" w:rsidRDefault="00AF60C1" w:rsidP="00AF60C1">
      <w:pPr>
        <w:pStyle w:val="Heading3"/>
      </w:pPr>
      <w:bookmarkStart w:id="270" w:name="_Toc528157252"/>
      <w:r>
        <w:t>General</w:t>
      </w:r>
      <w:bookmarkEnd w:id="270"/>
    </w:p>
    <w:p w14:paraId="38B8B5C7" w14:textId="153E74D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271" w:name="_Ref525810081"/>
      <w:bookmarkStart w:id="272" w:name="_Toc528157253"/>
      <w:r>
        <w:t>fileLocation property</w:t>
      </w:r>
      <w:bookmarkEnd w:id="271"/>
      <w:bookmarkEnd w:id="272"/>
    </w:p>
    <w:p w14:paraId="46352381" w14:textId="70E5AD5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3" w:name="_Ref525810085"/>
      <w:bookmarkStart w:id="274" w:name="_Toc528157254"/>
      <w:r>
        <w:t>instanceGuid property</w:t>
      </w:r>
      <w:bookmarkEnd w:id="273"/>
      <w:bookmarkEnd w:id="274"/>
    </w:p>
    <w:p w14:paraId="54EBB426" w14:textId="295AA7B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275" w:name="_Ref526936831"/>
      <w:bookmarkStart w:id="276" w:name="_Toc528157255"/>
      <w:r>
        <w:t>runAutomationDetails object</w:t>
      </w:r>
      <w:bookmarkEnd w:id="275"/>
      <w:bookmarkEnd w:id="276"/>
    </w:p>
    <w:p w14:paraId="589B6DF1" w14:textId="63103A8B" w:rsidR="00636635" w:rsidRDefault="00636635" w:rsidP="00636635">
      <w:pPr>
        <w:pStyle w:val="Heading3"/>
      </w:pPr>
      <w:bookmarkStart w:id="277" w:name="_Ref526936874"/>
      <w:bookmarkStart w:id="278" w:name="_Toc528157256"/>
      <w:r>
        <w:t>General</w:t>
      </w:r>
      <w:bookmarkEnd w:id="277"/>
      <w:bookmarkEnd w:id="278"/>
    </w:p>
    <w:p w14:paraId="00A2DEFC" w14:textId="52796ED2" w:rsidR="00A0147E" w:rsidRDefault="00A0147E" w:rsidP="00A0147E">
      <w:bookmarkStart w:id="279" w:name="_Hlk526586231"/>
      <w:r>
        <w:t xml:space="preserve">A </w:t>
      </w:r>
      <w:r>
        <w:rPr>
          <w:rStyle w:val="CODEtemp"/>
        </w:rPr>
        <w:t>runAutomationDetails</w:t>
      </w:r>
      <w:r>
        <w:t xml:space="preserve"> object contains information that specifies its containing </w:t>
      </w:r>
      <w:bookmarkEnd w:id="279"/>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lastRenderedPageBreak/>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0" w:name="_Toc528157257"/>
      <w:r>
        <w:t>Constraints</w:t>
      </w:r>
      <w:bookmarkEnd w:id="280"/>
    </w:p>
    <w:p w14:paraId="2467F699" w14:textId="0A1E2C97"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CE3B9C">
        <w:t>3.14.5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1" w:name="_Toc528157258"/>
      <w:r>
        <w:t>description property</w:t>
      </w:r>
      <w:bookmarkEnd w:id="281"/>
    </w:p>
    <w:p w14:paraId="25D213B4" w14:textId="45DA746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282" w:name="_Ref526936776"/>
      <w:bookmarkStart w:id="283" w:name="_Toc528157259"/>
      <w:r>
        <w:t>instanceId property</w:t>
      </w:r>
      <w:bookmarkEnd w:id="282"/>
      <w:bookmarkEnd w:id="283"/>
    </w:p>
    <w:p w14:paraId="4B70380E" w14:textId="608A91D6" w:rsidR="008B6DA3" w:rsidRDefault="008B6DA3" w:rsidP="008B6DA3">
      <w:bookmarkStart w:id="284"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28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85" w:name="_Ref526937044"/>
      <w:bookmarkStart w:id="286" w:name="_Toc528157260"/>
      <w:r>
        <w:t>instanceGuid property</w:t>
      </w:r>
      <w:bookmarkEnd w:id="285"/>
      <w:bookmarkEnd w:id="286"/>
    </w:p>
    <w:p w14:paraId="171C0D57" w14:textId="79A0794F"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87" w:name="_Ref526937456"/>
      <w:bookmarkStart w:id="288" w:name="_Toc528157261"/>
      <w:r>
        <w:t>correlationGuid property</w:t>
      </w:r>
      <w:bookmarkEnd w:id="287"/>
      <w:bookmarkEnd w:id="288"/>
    </w:p>
    <w:p w14:paraId="0DF48F07" w14:textId="63782137"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89" w:name="_Ref493350964"/>
      <w:bookmarkStart w:id="290" w:name="_Toc528157262"/>
      <w:r>
        <w:t>tool object</w:t>
      </w:r>
      <w:bookmarkEnd w:id="289"/>
      <w:bookmarkEnd w:id="290"/>
    </w:p>
    <w:p w14:paraId="389A43BD" w14:textId="582B65CB" w:rsidR="00401BB5" w:rsidRDefault="00401BB5" w:rsidP="00401BB5">
      <w:pPr>
        <w:pStyle w:val="Heading3"/>
      </w:pPr>
      <w:bookmarkStart w:id="291" w:name="_Toc528157263"/>
      <w:r>
        <w:t>General</w:t>
      </w:r>
      <w:bookmarkEnd w:id="29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2" w:name="_Ref493409155"/>
      <w:bookmarkStart w:id="293" w:name="_Toc528157264"/>
      <w:r>
        <w:lastRenderedPageBreak/>
        <w:t>name property</w:t>
      </w:r>
      <w:bookmarkEnd w:id="292"/>
      <w:bookmarkEnd w:id="29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4" w:name="_Ref493409168"/>
      <w:bookmarkStart w:id="295" w:name="_Toc528157265"/>
      <w:r>
        <w:t>fullName property</w:t>
      </w:r>
      <w:bookmarkEnd w:id="294"/>
      <w:bookmarkEnd w:id="29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6" w:name="_Ref493409198"/>
      <w:bookmarkStart w:id="297" w:name="_Toc528157266"/>
      <w:r>
        <w:t>semanticVersion property</w:t>
      </w:r>
      <w:bookmarkEnd w:id="296"/>
      <w:bookmarkEnd w:id="297"/>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8" w:name="_Ref493409191"/>
      <w:bookmarkStart w:id="299" w:name="_Toc528157267"/>
      <w:r>
        <w:t>version property</w:t>
      </w:r>
      <w:bookmarkEnd w:id="298"/>
      <w:bookmarkEnd w:id="29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0" w:name="_Ref493409205"/>
      <w:bookmarkStart w:id="301" w:name="_Toc528157268"/>
      <w:r>
        <w:t>fileVersion property</w:t>
      </w:r>
      <w:bookmarkEnd w:id="300"/>
      <w:bookmarkEnd w:id="30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2" w:name="_Toc528157269"/>
      <w:r>
        <w:t>downloadUri property</w:t>
      </w:r>
      <w:bookmarkEnd w:id="302"/>
    </w:p>
    <w:p w14:paraId="29604BF7" w14:textId="720913B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3" w:name="_Ref508811658"/>
      <w:bookmarkStart w:id="304" w:name="_Ref508812630"/>
      <w:bookmarkStart w:id="305" w:name="_Toc528157270"/>
      <w:r>
        <w:lastRenderedPageBreak/>
        <w:t>language property</w:t>
      </w:r>
      <w:bookmarkEnd w:id="303"/>
      <w:bookmarkEnd w:id="304"/>
      <w:bookmarkEnd w:id="305"/>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6" w:name="_Hlk503355525"/>
      <w:r w:rsidRPr="00C56762">
        <w:t>a string specifying the language of the messages produced by the tool</w:t>
      </w:r>
      <w:bookmarkEnd w:id="30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07" w:name="_Ref508812052"/>
      <w:r>
        <w:t xml:space="preserve">The </w:t>
      </w:r>
      <w:r w:rsidRPr="00062677">
        <w:rPr>
          <w:rStyle w:val="CODEtemp"/>
        </w:rPr>
        <w:t>language</w:t>
      </w:r>
      <w:r>
        <w:t xml:space="preserve"> property specifies:</w:t>
      </w:r>
    </w:p>
    <w:p w14:paraId="4C6405EF" w14:textId="4AF0E172" w:rsidR="00062677" w:rsidRDefault="00062677" w:rsidP="000F4EDF">
      <w:pPr>
        <w:pStyle w:val="ListParagraph"/>
        <w:numPr>
          <w:ilvl w:val="0"/>
          <w:numId w:val="50"/>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0F4EDF">
      <w:pPr>
        <w:pStyle w:val="ListParagraph"/>
        <w:numPr>
          <w:ilvl w:val="0"/>
          <w:numId w:val="50"/>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8" w:name="_Ref508891515"/>
      <w:bookmarkStart w:id="309" w:name="_Toc528157271"/>
      <w:r>
        <w:t>resourceLocation property</w:t>
      </w:r>
      <w:bookmarkEnd w:id="307"/>
      <w:bookmarkEnd w:id="308"/>
      <w:bookmarkEnd w:id="309"/>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C2ADB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0" w:name="_Toc528157272"/>
      <w:r>
        <w:t>sarifLoggerVersion property</w:t>
      </w:r>
      <w:bookmarkEnd w:id="31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1" w:name="_Ref493352563"/>
      <w:bookmarkStart w:id="312" w:name="_Toc528157273"/>
      <w:r>
        <w:t>invocation object</w:t>
      </w:r>
      <w:bookmarkEnd w:id="311"/>
      <w:bookmarkEnd w:id="312"/>
    </w:p>
    <w:p w14:paraId="10E65C9D" w14:textId="17190F2B" w:rsidR="00401BB5" w:rsidRDefault="00401BB5" w:rsidP="00401BB5">
      <w:pPr>
        <w:pStyle w:val="Heading3"/>
      </w:pPr>
      <w:bookmarkStart w:id="313" w:name="_Toc528157274"/>
      <w:r>
        <w:t>General</w:t>
      </w:r>
      <w:bookmarkEnd w:id="31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4" w:name="_Ref493414102"/>
      <w:bookmarkStart w:id="315" w:name="_Toc528157275"/>
      <w:r>
        <w:t>commandLine property</w:t>
      </w:r>
      <w:bookmarkEnd w:id="314"/>
      <w:bookmarkEnd w:id="31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6" w:name="_Ref506976541"/>
      <w:bookmarkStart w:id="317" w:name="_Toc528157276"/>
      <w:r>
        <w:t>arguments property</w:t>
      </w:r>
      <w:bookmarkEnd w:id="316"/>
      <w:bookmarkEnd w:id="3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06E5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8" w:name="_Ref511899181"/>
      <w:bookmarkStart w:id="319" w:name="_Toc528157277"/>
      <w:r>
        <w:t>responseFiles property</w:t>
      </w:r>
      <w:bookmarkEnd w:id="318"/>
      <w:bookmarkEnd w:id="319"/>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9BF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0" w:name="_Ref507597986"/>
      <w:bookmarkStart w:id="321" w:name="_Toc528157278"/>
      <w:r>
        <w:t>attachments property</w:t>
      </w:r>
      <w:bookmarkEnd w:id="320"/>
      <w:bookmarkEnd w:id="321"/>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322" w:name="_Toc528157279"/>
      <w:r>
        <w:t>startTime</w:t>
      </w:r>
      <w:r w:rsidR="00485F6A">
        <w:t>Utc</w:t>
      </w:r>
      <w:r>
        <w:t xml:space="preserve"> property</w:t>
      </w:r>
      <w:bookmarkEnd w:id="322"/>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323" w:name="_Toc528157280"/>
      <w:r>
        <w:lastRenderedPageBreak/>
        <w:t>endTime</w:t>
      </w:r>
      <w:r w:rsidR="00D1201D">
        <w:t>Utc</w:t>
      </w:r>
      <w:r>
        <w:t xml:space="preserve"> property</w:t>
      </w:r>
      <w:bookmarkEnd w:id="323"/>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324" w:name="_Ref509050679"/>
      <w:bookmarkStart w:id="325" w:name="_Toc528157281"/>
      <w:r>
        <w:t>exitCode property</w:t>
      </w:r>
      <w:bookmarkEnd w:id="324"/>
      <w:bookmarkEnd w:id="32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326" w:name="_Ref509050368"/>
      <w:bookmarkStart w:id="327" w:name="_Toc528157282"/>
      <w:r>
        <w:t>exitCodeDescription property</w:t>
      </w:r>
      <w:bookmarkEnd w:id="326"/>
      <w:bookmarkEnd w:id="32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8" w:name="_Toc528157283"/>
      <w:r>
        <w:t>exitSignalName property</w:t>
      </w:r>
      <w:bookmarkEnd w:id="32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329" w:name="_Ref509050492"/>
      <w:bookmarkStart w:id="330" w:name="_Toc528157284"/>
      <w:r>
        <w:t>exitSignalNumber property</w:t>
      </w:r>
      <w:bookmarkEnd w:id="329"/>
      <w:bookmarkEnd w:id="33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1" w:name="_Ref525821649"/>
      <w:bookmarkStart w:id="332" w:name="_Toc528157285"/>
      <w:r>
        <w:lastRenderedPageBreak/>
        <w:t>processStartFailureMessage property</w:t>
      </w:r>
      <w:bookmarkEnd w:id="331"/>
      <w:bookmarkEnd w:id="33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3" w:name="_Toc528157286"/>
      <w:r>
        <w:t>toolExecutionSuccessful</w:t>
      </w:r>
      <w:r w:rsidR="00B209DE">
        <w:t xml:space="preserve"> property</w:t>
      </w:r>
      <w:bookmarkEnd w:id="33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33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5" w:name="_Toc528157287"/>
      <w:r>
        <w:t>machine property</w:t>
      </w:r>
      <w:bookmarkEnd w:id="33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6" w:name="_Toc528157288"/>
      <w:r>
        <w:t>account property</w:t>
      </w:r>
      <w:bookmarkEnd w:id="33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7" w:name="_Toc528157289"/>
      <w:r>
        <w:t>processId property</w:t>
      </w:r>
      <w:bookmarkEnd w:id="33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8" w:name="_Toc528157290"/>
      <w:r>
        <w:t>executableLocation</w:t>
      </w:r>
      <w:r w:rsidR="00401BB5">
        <w:t xml:space="preserve"> property</w:t>
      </w:r>
      <w:bookmarkEnd w:id="338"/>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9" w:name="_Toc528157291"/>
      <w:r>
        <w:t>workingDirectory property</w:t>
      </w:r>
      <w:bookmarkEnd w:id="339"/>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0" w:name="_Toc528157292"/>
      <w:r>
        <w:t>environmentVariables property</w:t>
      </w:r>
      <w:bookmarkEnd w:id="34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1" w:name="_Ref493345429"/>
      <w:bookmarkStart w:id="342" w:name="_Toc528157293"/>
      <w:r>
        <w:t>toolNotifications property</w:t>
      </w:r>
      <w:bookmarkEnd w:id="341"/>
      <w:bookmarkEnd w:id="342"/>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3" w:name="_Ref509576439"/>
      <w:bookmarkStart w:id="344" w:name="_Toc528157294"/>
      <w:r>
        <w:t>configurationNotifications property</w:t>
      </w:r>
      <w:bookmarkEnd w:id="343"/>
      <w:bookmarkEnd w:id="344"/>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5" w:name="_Ref511899216"/>
      <w:bookmarkStart w:id="346" w:name="_Toc528157295"/>
      <w:r>
        <w:lastRenderedPageBreak/>
        <w:t>stdin, stdout, stderr</w:t>
      </w:r>
      <w:r w:rsidR="00D943E5">
        <w:t>, and stdoutStderr</w:t>
      </w:r>
      <w:r>
        <w:t xml:space="preserve"> properties</w:t>
      </w:r>
      <w:bookmarkEnd w:id="345"/>
      <w:bookmarkEnd w:id="346"/>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347" w:name="_Ref507597819"/>
      <w:bookmarkStart w:id="348" w:name="_Toc528157296"/>
      <w:bookmarkStart w:id="349" w:name="_Ref506806657"/>
      <w:r>
        <w:t>attachment object</w:t>
      </w:r>
      <w:bookmarkEnd w:id="347"/>
      <w:bookmarkEnd w:id="348"/>
    </w:p>
    <w:p w14:paraId="554194B0" w14:textId="77777777" w:rsidR="00A27D47" w:rsidRDefault="00A27D47" w:rsidP="00A27D47">
      <w:pPr>
        <w:pStyle w:val="Heading3"/>
        <w:numPr>
          <w:ilvl w:val="2"/>
          <w:numId w:val="2"/>
        </w:numPr>
      </w:pPr>
      <w:bookmarkStart w:id="350" w:name="_Ref506978653"/>
      <w:bookmarkStart w:id="351" w:name="_Toc528157297"/>
      <w:r>
        <w:t>General</w:t>
      </w:r>
      <w:bookmarkEnd w:id="350"/>
      <w:bookmarkEnd w:id="351"/>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"fileLocation": {                           # See </w:t>
      </w:r>
      <w:r w:rsidRPr="00F90F0E">
        <w:t>§</w:t>
      </w:r>
      <w:bookmarkStart w:id="352" w:name="_Hlk507657707"/>
      <w:r>
        <w:fldChar w:fldCharType="begin"/>
      </w:r>
      <w:r>
        <w:instrText xml:space="preserve"> REF _Ref506978525 \r \h </w:instrText>
      </w:r>
      <w:r>
        <w:fldChar w:fldCharType="separate"/>
      </w:r>
      <w:r w:rsidR="00CE3B9C">
        <w:t>3.17.3</w:t>
      </w:r>
      <w:r>
        <w:fldChar w:fldCharType="end"/>
      </w:r>
      <w:bookmarkEnd w:id="35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3" w:name="_Ref506978925"/>
      <w:bookmarkStart w:id="354" w:name="_Toc528157298"/>
      <w:r>
        <w:t>description property</w:t>
      </w:r>
      <w:bookmarkEnd w:id="353"/>
      <w:bookmarkEnd w:id="354"/>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5" w:name="_Ref506978525"/>
      <w:bookmarkStart w:id="356" w:name="_Toc528157299"/>
      <w:r>
        <w:lastRenderedPageBreak/>
        <w:t>fileLocation</w:t>
      </w:r>
      <w:r w:rsidR="00A27D47">
        <w:t xml:space="preserve"> property</w:t>
      </w:r>
      <w:bookmarkEnd w:id="355"/>
      <w:bookmarkEnd w:id="356"/>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357" w:name="_Toc528157300"/>
      <w:r>
        <w:t>regions property</w:t>
      </w:r>
      <w:bookmarkEnd w:id="357"/>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358" w:name="_Toc528157301"/>
      <w:bookmarkStart w:id="359" w:name="_Hlk513212887"/>
      <w:r>
        <w:t>rectangles property</w:t>
      </w:r>
      <w:bookmarkEnd w:id="358"/>
    </w:p>
    <w:p w14:paraId="731EC896" w14:textId="624DB10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0" w:name="_Toc528157302"/>
      <w:bookmarkEnd w:id="359"/>
      <w:r>
        <w:t>conversion object</w:t>
      </w:r>
      <w:bookmarkEnd w:id="349"/>
      <w:bookmarkEnd w:id="360"/>
    </w:p>
    <w:p w14:paraId="615BCC83" w14:textId="7B3EE260" w:rsidR="00AC6C45" w:rsidRDefault="00AC6C45" w:rsidP="00AC6C45">
      <w:pPr>
        <w:pStyle w:val="Heading3"/>
      </w:pPr>
      <w:bookmarkStart w:id="361" w:name="_Toc528157303"/>
      <w:r>
        <w:t>General</w:t>
      </w:r>
      <w:bookmarkEnd w:id="3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2" w:name="_Ref503539410"/>
      <w:bookmarkStart w:id="363" w:name="_Toc528157304"/>
      <w:r>
        <w:t>tool property</w:t>
      </w:r>
      <w:bookmarkEnd w:id="362"/>
      <w:bookmarkEnd w:id="363"/>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4" w:name="_Ref503608264"/>
      <w:bookmarkStart w:id="365" w:name="_Toc528157305"/>
      <w:r>
        <w:lastRenderedPageBreak/>
        <w:t>invocation property</w:t>
      </w:r>
      <w:bookmarkEnd w:id="364"/>
      <w:bookmarkEnd w:id="365"/>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6" w:name="_Ref503539431"/>
      <w:bookmarkStart w:id="367" w:name="_Toc528157306"/>
      <w:r>
        <w:t>analysisToolLog</w:t>
      </w:r>
      <w:r w:rsidR="00ED76F2">
        <w:t>Files</w:t>
      </w:r>
      <w:r>
        <w:t xml:space="preserve"> property</w:t>
      </w:r>
      <w:bookmarkEnd w:id="366"/>
      <w:bookmarkEnd w:id="36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45691F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368" w:name="_Ref511829625"/>
      <w:bookmarkStart w:id="369" w:name="_Toc528157307"/>
      <w:r>
        <w:t>versionControlDetails object</w:t>
      </w:r>
      <w:bookmarkEnd w:id="368"/>
      <w:bookmarkEnd w:id="369"/>
    </w:p>
    <w:p w14:paraId="28FE29F4" w14:textId="169979D6" w:rsidR="002315DB" w:rsidRDefault="002315DB" w:rsidP="002315DB">
      <w:pPr>
        <w:pStyle w:val="Heading3"/>
      </w:pPr>
      <w:bookmarkStart w:id="370" w:name="_Toc528157308"/>
      <w:r>
        <w:t>General</w:t>
      </w:r>
      <w:bookmarkEnd w:id="370"/>
    </w:p>
    <w:p w14:paraId="7229D67F" w14:textId="0443FE2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371" w:name="_Toc528157309"/>
      <w:r>
        <w:t>Constraints</w:t>
      </w:r>
      <w:bookmarkEnd w:id="37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E0AD6EE" w:rsidR="002315DB" w:rsidRDefault="007A480E" w:rsidP="002315DB">
      <w:pPr>
        <w:pStyle w:val="Heading3"/>
      </w:pPr>
      <w:bookmarkStart w:id="372" w:name="_Ref511829678"/>
      <w:bookmarkStart w:id="373" w:name="_Toc528157310"/>
      <w:r>
        <w:t xml:space="preserve">repositoryUri </w:t>
      </w:r>
      <w:r w:rsidR="002315DB">
        <w:t>property</w:t>
      </w:r>
      <w:bookmarkEnd w:id="372"/>
      <w:bookmarkEnd w:id="373"/>
    </w:p>
    <w:p w14:paraId="1785AFD1" w14:textId="53FE3BB2" w:rsidR="001466B1" w:rsidRDefault="001466B1" w:rsidP="001466B1">
      <w:bookmarkStart w:id="37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5" w:name="_Ref513199006"/>
      <w:bookmarkStart w:id="376" w:name="_Toc528157311"/>
      <w:r>
        <w:t>revisionId property</w:t>
      </w:r>
      <w:bookmarkEnd w:id="374"/>
      <w:bookmarkEnd w:id="375"/>
      <w:bookmarkEnd w:id="37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7" w:name="_Ref511829698"/>
      <w:bookmarkStart w:id="378" w:name="_Toc528157312"/>
      <w:r>
        <w:t>branch property</w:t>
      </w:r>
      <w:bookmarkEnd w:id="377"/>
      <w:bookmarkEnd w:id="37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379" w:name="_Ref526939310"/>
      <w:bookmarkStart w:id="380" w:name="_Toc528157313"/>
      <w:r>
        <w:lastRenderedPageBreak/>
        <w:t xml:space="preserve">revisionTag </w:t>
      </w:r>
      <w:r w:rsidR="002315DB">
        <w:t>property</w:t>
      </w:r>
      <w:bookmarkEnd w:id="379"/>
      <w:bookmarkEnd w:id="380"/>
    </w:p>
    <w:p w14:paraId="343EFC1F" w14:textId="12E068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381" w:name="_Ref526939293"/>
      <w:bookmarkStart w:id="382" w:name="_Toc528157314"/>
      <w:bookmarkStart w:id="383" w:name="_Hlk525802952"/>
      <w:r>
        <w:t xml:space="preserve">asOfTimeUtc </w:t>
      </w:r>
      <w:r w:rsidR="002315DB">
        <w:t>property</w:t>
      </w:r>
      <w:bookmarkEnd w:id="381"/>
      <w:bookmarkEnd w:id="382"/>
    </w:p>
    <w:p w14:paraId="1844A6A7" w14:textId="5E874B4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4" w:name="_Ref493403111"/>
      <w:bookmarkStart w:id="385" w:name="_Ref493404005"/>
      <w:bookmarkStart w:id="386" w:name="_Toc528157315"/>
      <w:bookmarkEnd w:id="383"/>
      <w:r>
        <w:t>file object</w:t>
      </w:r>
      <w:bookmarkEnd w:id="384"/>
      <w:bookmarkEnd w:id="385"/>
      <w:bookmarkEnd w:id="386"/>
    </w:p>
    <w:p w14:paraId="375224F2" w14:textId="20156049" w:rsidR="00401BB5" w:rsidRDefault="00401BB5" w:rsidP="00401BB5">
      <w:pPr>
        <w:pStyle w:val="Heading3"/>
      </w:pPr>
      <w:bookmarkStart w:id="387" w:name="_Toc528157316"/>
      <w:r>
        <w:t>General</w:t>
      </w:r>
      <w:bookmarkEnd w:id="38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8" w:name="_Ref493403519"/>
      <w:bookmarkStart w:id="389" w:name="_Toc528157317"/>
      <w:r>
        <w:t>fileLocation</w:t>
      </w:r>
      <w:r w:rsidR="00401BB5">
        <w:t xml:space="preserve"> property</w:t>
      </w:r>
      <w:bookmarkEnd w:id="388"/>
      <w:bookmarkEnd w:id="389"/>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lastRenderedPageBreak/>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ADE282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0" w:name="_Ref493404063"/>
      <w:bookmarkStart w:id="391" w:name="_Toc528157318"/>
      <w:r>
        <w:t>parentKey property</w:t>
      </w:r>
      <w:bookmarkEnd w:id="390"/>
      <w:bookmarkEnd w:id="391"/>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lastRenderedPageBreak/>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2" w:name="_Ref493403563"/>
      <w:bookmarkStart w:id="393" w:name="_Toc528157319"/>
      <w:r>
        <w:t>offset property</w:t>
      </w:r>
      <w:bookmarkEnd w:id="392"/>
      <w:bookmarkEnd w:id="39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4" w:name="_Ref493403574"/>
      <w:bookmarkStart w:id="395" w:name="_Toc528157320"/>
      <w:r>
        <w:t>length property</w:t>
      </w:r>
      <w:bookmarkEnd w:id="394"/>
      <w:bookmarkEnd w:id="39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6" w:name="_Toc528157321"/>
      <w:bookmarkStart w:id="397" w:name="_Hlk514318855"/>
      <w:r>
        <w:t>roles property</w:t>
      </w:r>
      <w:bookmarkEnd w:id="396"/>
    </w:p>
    <w:bookmarkEnd w:id="39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0F4EDF">
      <w:pPr>
        <w:pStyle w:val="ListParagraph"/>
        <w:numPr>
          <w:ilvl w:val="0"/>
          <w:numId w:val="53"/>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EED9A9" w:rsidR="00201FA6" w:rsidRDefault="00201FA6" w:rsidP="000F4EDF">
      <w:pPr>
        <w:pStyle w:val="ListParagraph"/>
        <w:numPr>
          <w:ilvl w:val="0"/>
          <w:numId w:val="53"/>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E3B9C">
        <w:t>3.16.5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0F4EDF">
      <w:pPr>
        <w:pStyle w:val="ListParagraph"/>
        <w:numPr>
          <w:ilvl w:val="0"/>
          <w:numId w:val="53"/>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0F4EDF">
      <w:pPr>
        <w:pStyle w:val="ListParagraph"/>
        <w:numPr>
          <w:ilvl w:val="0"/>
          <w:numId w:val="53"/>
        </w:numPr>
      </w:pPr>
      <w:r w:rsidRPr="00CC6129">
        <w:rPr>
          <w:rStyle w:val="CODEtemp"/>
        </w:rPr>
        <w:t>"resultFile"</w:t>
      </w:r>
      <w:r>
        <w:t>: A result was detected in this file.</w:t>
      </w:r>
    </w:p>
    <w:p w14:paraId="45275CC2" w14:textId="5337FBC5" w:rsidR="00E66AF8" w:rsidRDefault="00E66AF8" w:rsidP="000F4EDF">
      <w:pPr>
        <w:pStyle w:val="ListParagraph"/>
        <w:numPr>
          <w:ilvl w:val="0"/>
          <w:numId w:val="53"/>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0F4EDF">
      <w:pPr>
        <w:pStyle w:val="ListParagraph"/>
        <w:numPr>
          <w:ilvl w:val="0"/>
          <w:numId w:val="53"/>
        </w:numPr>
      </w:pPr>
      <w:r w:rsidRPr="00201FA6">
        <w:rPr>
          <w:rStyle w:val="CODEtemp"/>
        </w:rPr>
        <w:t>"traceFile"</w:t>
      </w:r>
      <w:r>
        <w:t>: The analysis tool traced through this file while executing or simulating the execution of the code under test.</w:t>
      </w:r>
    </w:p>
    <w:p w14:paraId="7F183835" w14:textId="57203B8F" w:rsidR="001F66A6" w:rsidRDefault="001F66A6" w:rsidP="001F66A6">
      <w:pPr>
        <w:ind w:left="360"/>
      </w:pPr>
      <w:bookmarkStart w:id="39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0F4EDF">
      <w:pPr>
        <w:pStyle w:val="ListParagraph"/>
        <w:numPr>
          <w:ilvl w:val="0"/>
          <w:numId w:val="60"/>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0F4EDF">
      <w:pPr>
        <w:pStyle w:val="ListParagraph"/>
        <w:numPr>
          <w:ilvl w:val="0"/>
          <w:numId w:val="60"/>
        </w:numPr>
      </w:pPr>
      <w:r w:rsidRPr="007E7B18">
        <w:rPr>
          <w:rStyle w:val="CODEtemp"/>
        </w:rPr>
        <w:lastRenderedPageBreak/>
        <w:t>"</w:t>
      </w:r>
      <w:r>
        <w:rPr>
          <w:rStyle w:val="CODEtemp"/>
        </w:rPr>
        <w:t>modifi</w:t>
      </w:r>
      <w:r w:rsidRPr="007E7B18">
        <w:rPr>
          <w:rStyle w:val="CODEtemp"/>
        </w:rPr>
        <w:t>edFile"</w:t>
      </w:r>
      <w:r>
        <w:t>: The file was modified after the baseline run.</w:t>
      </w:r>
    </w:p>
    <w:p w14:paraId="395BC04B" w14:textId="77777777" w:rsidR="00B0117C" w:rsidRDefault="00B0117C" w:rsidP="000F4EDF">
      <w:pPr>
        <w:pStyle w:val="ListParagraph"/>
        <w:numPr>
          <w:ilvl w:val="0"/>
          <w:numId w:val="60"/>
        </w:numPr>
      </w:pPr>
      <w:r w:rsidRPr="007E7B18">
        <w:rPr>
          <w:rStyle w:val="CODEtemp"/>
        </w:rPr>
        <w:t>"addedFile"</w:t>
      </w:r>
      <w:r>
        <w:t>: The file was added after the baseline run.</w:t>
      </w:r>
    </w:p>
    <w:p w14:paraId="0FECC136" w14:textId="77777777" w:rsidR="00B0117C" w:rsidRDefault="00B0117C" w:rsidP="000F4EDF">
      <w:pPr>
        <w:pStyle w:val="ListParagraph"/>
        <w:numPr>
          <w:ilvl w:val="0"/>
          <w:numId w:val="60"/>
        </w:numPr>
      </w:pPr>
      <w:r w:rsidRPr="007E7B18">
        <w:rPr>
          <w:rStyle w:val="CODEtemp"/>
        </w:rPr>
        <w:t>"deletedFile"</w:t>
      </w:r>
      <w:r>
        <w:t>: The file was deleted after the baseline run.</w:t>
      </w:r>
    </w:p>
    <w:p w14:paraId="08BCDE6E" w14:textId="77777777" w:rsidR="00B0117C" w:rsidRDefault="00B0117C" w:rsidP="000F4EDF">
      <w:pPr>
        <w:pStyle w:val="ListParagraph"/>
        <w:numPr>
          <w:ilvl w:val="0"/>
          <w:numId w:val="60"/>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0F4EDF">
      <w:pPr>
        <w:pStyle w:val="ListParagraph"/>
        <w:numPr>
          <w:ilvl w:val="0"/>
          <w:numId w:val="60"/>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99" w:name="_Toc528157322"/>
      <w:bookmarkEnd w:id="398"/>
      <w:r>
        <w:t>mimeType property</w:t>
      </w:r>
      <w:bookmarkEnd w:id="399"/>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0" w:name="_Ref511899450"/>
      <w:bookmarkStart w:id="401" w:name="_Toc528157323"/>
      <w:r>
        <w:t>contents property</w:t>
      </w:r>
      <w:bookmarkEnd w:id="400"/>
      <w:bookmarkEnd w:id="401"/>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402" w:name="_Ref511828128"/>
      <w:bookmarkStart w:id="403" w:name="_Toc528157324"/>
      <w:r>
        <w:t>encoding property</w:t>
      </w:r>
      <w:bookmarkEnd w:id="402"/>
      <w:bookmarkEnd w:id="403"/>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4" w:name="_Ref493345445"/>
      <w:bookmarkStart w:id="405" w:name="_Toc528157325"/>
      <w:r>
        <w:t>hashes property</w:t>
      </w:r>
      <w:bookmarkEnd w:id="404"/>
      <w:bookmarkEnd w:id="405"/>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6" w:name="_Toc528157326"/>
      <w:r>
        <w:lastRenderedPageBreak/>
        <w:t>lastModifiedTime</w:t>
      </w:r>
      <w:r w:rsidR="00327EBE">
        <w:t>Utc</w:t>
      </w:r>
      <w:r>
        <w:t xml:space="preserve"> property</w:t>
      </w:r>
      <w:bookmarkEnd w:id="406"/>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07" w:name="_Ref493350984"/>
      <w:bookmarkStart w:id="408" w:name="_Toc528157327"/>
      <w:r>
        <w:t>result object</w:t>
      </w:r>
      <w:bookmarkEnd w:id="407"/>
      <w:bookmarkEnd w:id="408"/>
    </w:p>
    <w:p w14:paraId="74FD90F6" w14:textId="18F2DD20" w:rsidR="00401BB5" w:rsidRDefault="00401BB5" w:rsidP="00401BB5">
      <w:pPr>
        <w:pStyle w:val="Heading3"/>
      </w:pPr>
      <w:bookmarkStart w:id="409" w:name="_Toc528157328"/>
      <w:r>
        <w:t>General</w:t>
      </w:r>
      <w:bookmarkEnd w:id="40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0" w:name="_Ref515624666"/>
      <w:bookmarkStart w:id="411" w:name="_Toc528157329"/>
      <w:r>
        <w:t>Distinguishing logically identical from logically distinct results</w:t>
      </w:r>
      <w:bookmarkEnd w:id="410"/>
      <w:bookmarkEnd w:id="41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2" w:name="_Toc528157330"/>
      <w:bookmarkStart w:id="413" w:name="_Ref493408865"/>
      <w:r>
        <w:t>i</w:t>
      </w:r>
      <w:r w:rsidR="00435405">
        <w:t>nstanceGui</w:t>
      </w:r>
      <w:r>
        <w:t>d property</w:t>
      </w:r>
      <w:bookmarkEnd w:id="412"/>
    </w:p>
    <w:p w14:paraId="2C599143" w14:textId="11222D1E" w:rsidR="00376B6D" w:rsidRDefault="00376B6D" w:rsidP="00376B6D">
      <w:bookmarkStart w:id="41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15" w:name="_Ref516055541"/>
      <w:bookmarkStart w:id="416" w:name="_Toc528157331"/>
      <w:r>
        <w:lastRenderedPageBreak/>
        <w:t>correlationGuid property</w:t>
      </w:r>
      <w:bookmarkEnd w:id="415"/>
      <w:bookmarkEnd w:id="416"/>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417" w:name="_Ref513193500"/>
      <w:bookmarkStart w:id="418" w:name="_Ref513195673"/>
      <w:bookmarkStart w:id="419" w:name="_Toc528157332"/>
      <w:r>
        <w:t>ruleId property</w:t>
      </w:r>
      <w:bookmarkEnd w:id="413"/>
      <w:bookmarkEnd w:id="414"/>
      <w:bookmarkEnd w:id="417"/>
      <w:bookmarkEnd w:id="418"/>
      <w:bookmarkEnd w:id="41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0" w:name="_Ref493511208"/>
      <w:bookmarkStart w:id="421" w:name="_Toc528157333"/>
      <w:r>
        <w:t>level property</w:t>
      </w:r>
      <w:bookmarkEnd w:id="420"/>
      <w:bookmarkEnd w:id="42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2" w:name="_Ref493426628"/>
      <w:bookmarkStart w:id="423" w:name="_Toc528157334"/>
      <w:r>
        <w:t>message property</w:t>
      </w:r>
      <w:bookmarkEnd w:id="422"/>
      <w:bookmarkEnd w:id="423"/>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424" w:name="_Hlk522873802"/>
      <w:r>
        <w:t>§</w:t>
      </w:r>
      <w:bookmarkEnd w:id="424"/>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25" w:name="_Ref510013155"/>
      <w:bookmarkStart w:id="426" w:name="_Toc528157335"/>
      <w:r>
        <w:t>locations property</w:t>
      </w:r>
      <w:bookmarkEnd w:id="425"/>
      <w:bookmarkEnd w:id="426"/>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7" w:name="_Ref510085223"/>
      <w:bookmarkStart w:id="428" w:name="_Toc528157336"/>
      <w:r>
        <w:t>analysisTarget</w:t>
      </w:r>
      <w:r w:rsidR="00673F27">
        <w:t xml:space="preserve"> p</w:t>
      </w:r>
      <w:r>
        <w:t>roperty</w:t>
      </w:r>
      <w:bookmarkEnd w:id="427"/>
      <w:bookmarkEnd w:id="428"/>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9" w:name="_Ref513040093"/>
      <w:bookmarkStart w:id="430" w:name="_Toc528157337"/>
      <w:r>
        <w:lastRenderedPageBreak/>
        <w:t>fingerprints property</w:t>
      </w:r>
      <w:bookmarkEnd w:id="429"/>
      <w:bookmarkEnd w:id="430"/>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1141C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431" w:name="_Ref507591746"/>
      <w:bookmarkStart w:id="432" w:name="_Toc528157338"/>
      <w:r>
        <w:lastRenderedPageBreak/>
        <w:t>partialFingerprints</w:t>
      </w:r>
      <w:r w:rsidR="00401BB5">
        <w:t xml:space="preserve"> property</w:t>
      </w:r>
      <w:bookmarkEnd w:id="431"/>
      <w:bookmarkEnd w:id="432"/>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0F4EDF">
      <w:pPr>
        <w:pStyle w:val="ListParagraph"/>
        <w:numPr>
          <w:ilvl w:val="0"/>
          <w:numId w:val="44"/>
        </w:numPr>
      </w:pPr>
      <w:r>
        <w:t>Choose meaningful property names that describe the information used to compute the partial fingerprint.</w:t>
      </w:r>
    </w:p>
    <w:p w14:paraId="53FC84A3" w14:textId="77777777" w:rsidR="00FA2C6D" w:rsidRDefault="00FA2C6D" w:rsidP="000F4EDF">
      <w:pPr>
        <w:pStyle w:val="ListParagraph"/>
        <w:numPr>
          <w:ilvl w:val="0"/>
          <w:numId w:val="44"/>
        </w:numPr>
      </w:pPr>
      <w:r>
        <w:t>Document the property names.</w:t>
      </w:r>
    </w:p>
    <w:p w14:paraId="0591CB02" w14:textId="77777777" w:rsidR="00FA2C6D" w:rsidRDefault="00FA2C6D" w:rsidP="000F4EDF">
      <w:pPr>
        <w:pStyle w:val="ListParagraph"/>
        <w:numPr>
          <w:ilvl w:val="0"/>
          <w:numId w:val="44"/>
        </w:numPr>
      </w:pPr>
      <w:r>
        <w:t>When introducing a partial fingerprint computed with a different approach, associate it with a new property name.</w:t>
      </w:r>
    </w:p>
    <w:p w14:paraId="5593E837" w14:textId="35B89751" w:rsidR="00FA2C6D" w:rsidRDefault="00FA2C6D" w:rsidP="000F4EDF">
      <w:pPr>
        <w:pStyle w:val="ListParagraph"/>
        <w:numPr>
          <w:ilvl w:val="0"/>
          <w:numId w:val="44"/>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3"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4" w:name="_Ref510008160"/>
      <w:bookmarkStart w:id="435" w:name="_Toc528157339"/>
      <w:r>
        <w:t>codeFlows property</w:t>
      </w:r>
      <w:bookmarkEnd w:id="434"/>
      <w:bookmarkEnd w:id="435"/>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Pr="000C5A2B">
        <w:rPr>
          <w:rStyle w:val="CODEtemp"/>
        </w:rPr>
        <w:t>codeFlow</w:t>
      </w:r>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6" w:name="_Ref511820702"/>
      <w:bookmarkStart w:id="437" w:name="_Toc528157340"/>
      <w:r>
        <w:t>graphs property</w:t>
      </w:r>
      <w:bookmarkEnd w:id="436"/>
      <w:bookmarkEnd w:id="437"/>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8" w:name="_Ref511820008"/>
      <w:bookmarkStart w:id="439" w:name="_Toc528157341"/>
      <w:r>
        <w:t>graphTraversals property</w:t>
      </w:r>
      <w:bookmarkEnd w:id="438"/>
      <w:bookmarkEnd w:id="439"/>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0" w:name="_Toc528157342"/>
      <w:r>
        <w:t>stacks property</w:t>
      </w:r>
      <w:bookmarkEnd w:id="440"/>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1" w:name="_Ref493499246"/>
      <w:bookmarkStart w:id="442" w:name="_Toc528157343"/>
      <w:r>
        <w:t>relatedLocations property</w:t>
      </w:r>
      <w:bookmarkEnd w:id="441"/>
      <w:bookmarkEnd w:id="442"/>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3" w:name="_Toc528157344"/>
      <w:r>
        <w:lastRenderedPageBreak/>
        <w:t>suppressionStates property</w:t>
      </w:r>
      <w:bookmarkEnd w:id="443"/>
    </w:p>
    <w:p w14:paraId="1AE8DC88" w14:textId="2A54B9A5" w:rsidR="00401BB5" w:rsidRDefault="00401BB5" w:rsidP="00401BB5">
      <w:pPr>
        <w:pStyle w:val="Heading4"/>
      </w:pPr>
      <w:bookmarkStart w:id="444" w:name="_Toc528157345"/>
      <w:r>
        <w:t>General</w:t>
      </w:r>
      <w:bookmarkEnd w:id="444"/>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0F4EDF">
      <w:pPr>
        <w:pStyle w:val="ListParagraph"/>
        <w:numPr>
          <w:ilvl w:val="0"/>
          <w:numId w:val="32"/>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0F4EDF">
      <w:pPr>
        <w:pStyle w:val="ListParagraph"/>
        <w:numPr>
          <w:ilvl w:val="0"/>
          <w:numId w:val="32"/>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445" w:name="_Ref493475240"/>
      <w:bookmarkStart w:id="446" w:name="_Toc528157346"/>
      <w:r>
        <w:t>suppressedInSource value</w:t>
      </w:r>
      <w:bookmarkEnd w:id="445"/>
      <w:bookmarkEnd w:id="44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7" w:name="_Ref493475253"/>
      <w:bookmarkStart w:id="448" w:name="_Toc528157347"/>
      <w:r>
        <w:t>suppressedExternally value</w:t>
      </w:r>
      <w:bookmarkEnd w:id="447"/>
      <w:bookmarkEnd w:id="44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1C0E4402" w:rsidR="00194A04" w:rsidRDefault="00194A04" w:rsidP="00194A04">
      <w:pPr>
        <w:rPr>
          <w:ins w:id="449" w:author="Laurence Golding" w:date="2018-11-10T14:26:00Z"/>
        </w:rPr>
      </w:pPr>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bookmarkStart w:id="450" w:name="_GoBack"/>
    </w:p>
    <w:p w14:paraId="6A53CDAD" w14:textId="7F2064E2" w:rsidR="006565CA" w:rsidRDefault="006565CA" w:rsidP="006565CA">
      <w:pPr>
        <w:pStyle w:val="Heading3"/>
        <w:rPr>
          <w:ins w:id="451" w:author="Laurence Golding" w:date="2018-11-10T14:27:00Z"/>
        </w:rPr>
      </w:pPr>
      <w:ins w:id="452" w:author="Laurence Golding" w:date="2018-11-10T14:27:00Z">
        <w:r>
          <w:t>suppressionReasons property</w:t>
        </w:r>
      </w:ins>
    </w:p>
    <w:p w14:paraId="0243BEC4" w14:textId="77777777" w:rsidR="006565CA" w:rsidRPr="00E44D20" w:rsidRDefault="006565CA" w:rsidP="006565CA">
      <w:pPr>
        <w:rPr>
          <w:ins w:id="453" w:author="Laurence Golding" w:date="2018-11-10T14:27:00Z"/>
        </w:rPr>
      </w:pPr>
      <w:ins w:id="454" w:author="Laurence Golding" w:date="2018-11-10T14:27:00Z">
        <w:r>
          <w:t xml:space="preserve">A </w:t>
        </w:r>
        <w:r w:rsidRPr="0081566A">
          <w:rPr>
            <w:rStyle w:val="CODEtemp"/>
          </w:rPr>
          <w:t>result</w:t>
        </w:r>
        <w:r>
          <w:t xml:space="preserve"> object </w:t>
        </w:r>
        <w:r w:rsidRPr="0081566A">
          <w:rPr>
            <w:b/>
          </w:rPr>
          <w:t>MAY</w:t>
        </w:r>
        <w:r>
          <w:t xml:space="preserve"> contain a property named </w:t>
        </w:r>
        <w:r>
          <w:rPr>
            <w:rStyle w:val="CODEtemp"/>
          </w:rPr>
          <w:t>suppressionReasons</w:t>
        </w:r>
        <w:r>
          <w:t xml:space="preserve"> whose value is an array of strings that specify the reason or reasons that a result has been suppressed. Each element of the array </w:t>
        </w:r>
        <w:r>
          <w:rPr>
            <w:b/>
          </w:rPr>
          <w:t>SHALL</w:t>
        </w:r>
        <w:r>
          <w:t xml:space="preserve"> have one of the following values with the specified meanings:</w:t>
        </w:r>
      </w:ins>
    </w:p>
    <w:p w14:paraId="7BFA1B4C" w14:textId="77777777" w:rsidR="006565CA" w:rsidRDefault="006565CA" w:rsidP="000F4EDF">
      <w:pPr>
        <w:pStyle w:val="ListParagraph"/>
        <w:numPr>
          <w:ilvl w:val="0"/>
          <w:numId w:val="71"/>
        </w:numPr>
        <w:rPr>
          <w:ins w:id="455" w:author="Laurence Golding" w:date="2018-11-10T14:27:00Z"/>
        </w:rPr>
      </w:pPr>
      <w:ins w:id="456" w:author="Laurence Golding" w:date="2018-11-10T14:27:00Z">
        <w:r>
          <w:t>"</w:t>
        </w:r>
        <w:r w:rsidRPr="00E44D20">
          <w:rPr>
            <w:rStyle w:val="CODEtemp"/>
          </w:rPr>
          <w:t>falsePositive"</w:t>
        </w:r>
        <w:r>
          <w:t>: The result is not actually a violation of the rule.</w:t>
        </w:r>
      </w:ins>
    </w:p>
    <w:p w14:paraId="44F6385C" w14:textId="77777777" w:rsidR="006565CA" w:rsidRDefault="006565CA" w:rsidP="000F4EDF">
      <w:pPr>
        <w:pStyle w:val="ListParagraph"/>
        <w:numPr>
          <w:ilvl w:val="0"/>
          <w:numId w:val="71"/>
        </w:numPr>
        <w:rPr>
          <w:ins w:id="457" w:author="Laurence Golding" w:date="2018-11-10T14:27:00Z"/>
        </w:rPr>
      </w:pPr>
      <w:ins w:id="458" w:author="Laurence Golding" w:date="2018-11-10T14:27:00Z">
        <w:r w:rsidRPr="00E44D20">
          <w:rPr>
            <w:rStyle w:val="CODEtemp"/>
          </w:rPr>
          <w:t>"unshipped"</w:t>
        </w:r>
        <w:r>
          <w:t>: The result occurs in code that is not shipped.</w:t>
        </w:r>
      </w:ins>
    </w:p>
    <w:p w14:paraId="34DCF4AB" w14:textId="77777777" w:rsidR="006565CA" w:rsidRDefault="006565CA" w:rsidP="000F4EDF">
      <w:pPr>
        <w:pStyle w:val="ListParagraph"/>
        <w:numPr>
          <w:ilvl w:val="0"/>
          <w:numId w:val="71"/>
        </w:numPr>
        <w:rPr>
          <w:ins w:id="459" w:author="Laurence Golding" w:date="2018-11-10T14:27:00Z"/>
        </w:rPr>
      </w:pPr>
      <w:ins w:id="460" w:author="Laurence Golding" w:date="2018-11-10T14:27:00Z">
        <w:r w:rsidRPr="00E44D20">
          <w:rPr>
            <w:rStyle w:val="CODEtemp"/>
          </w:rPr>
          <w:t>"testCode"</w:t>
        </w:r>
        <w:r>
          <w:t>: The result occurs in test code.</w:t>
        </w:r>
      </w:ins>
    </w:p>
    <w:p w14:paraId="1BA31665" w14:textId="77777777" w:rsidR="006565CA" w:rsidRDefault="006565CA" w:rsidP="000F4EDF">
      <w:pPr>
        <w:pStyle w:val="ListParagraph"/>
        <w:numPr>
          <w:ilvl w:val="0"/>
          <w:numId w:val="71"/>
        </w:numPr>
        <w:rPr>
          <w:ins w:id="461" w:author="Laurence Golding" w:date="2018-11-10T14:27:00Z"/>
        </w:rPr>
      </w:pPr>
      <w:ins w:id="462" w:author="Laurence Golding" w:date="2018-11-10T14:27:00Z">
        <w:r w:rsidRPr="00E44D20">
          <w:rPr>
            <w:rStyle w:val="CODEtemp"/>
          </w:rPr>
          <w:t>"deprecated"</w:t>
        </w:r>
        <w:r>
          <w:t>: The result occurs in code that is scheduled for removal.</w:t>
        </w:r>
      </w:ins>
    </w:p>
    <w:p w14:paraId="5A9EE51A" w14:textId="77777777" w:rsidR="006565CA" w:rsidRDefault="006565CA" w:rsidP="000F4EDF">
      <w:pPr>
        <w:pStyle w:val="ListParagraph"/>
        <w:numPr>
          <w:ilvl w:val="0"/>
          <w:numId w:val="71"/>
        </w:numPr>
        <w:rPr>
          <w:ins w:id="463" w:author="Laurence Golding" w:date="2018-11-10T14:27:00Z"/>
        </w:rPr>
      </w:pPr>
      <w:ins w:id="464" w:author="Laurence Golding" w:date="2018-11-10T14:27:00Z">
        <w:r w:rsidRPr="00E44D20">
          <w:rPr>
            <w:rStyle w:val="CODEtemp"/>
          </w:rPr>
          <w:t>"external"</w:t>
        </w:r>
        <w:r>
          <w:t>: The result occurs in code that does not belong to the development team.</w:t>
        </w:r>
      </w:ins>
    </w:p>
    <w:p w14:paraId="1CC7EA11" w14:textId="77777777" w:rsidR="006565CA" w:rsidRDefault="006565CA" w:rsidP="006565CA">
      <w:pPr>
        <w:pStyle w:val="Note"/>
        <w:rPr>
          <w:ins w:id="465" w:author="Laurence Golding" w:date="2018-11-10T14:27:00Z"/>
        </w:rPr>
      </w:pPr>
      <w:ins w:id="466" w:author="Laurence Golding" w:date="2018-11-10T14:27:00Z">
        <w:r>
          <w:lastRenderedPageBreak/>
          <w:t xml:space="preserve">NOTE: </w:t>
        </w:r>
        <w:r w:rsidRPr="00E44D20">
          <w:rPr>
            <w:rStyle w:val="CODEtemp"/>
          </w:rPr>
          <w:t>"falsePositive"</w:t>
        </w:r>
        <w:r w:rsidRPr="00E44D20">
          <w:t xml:space="preserve"> is useful to tool authors attempting to tune their tool to maximize the signal-to-noise ratio. The other values are useful to build engineers attempting to configure their scan runs to hit only "live" code.</w:t>
        </w:r>
      </w:ins>
    </w:p>
    <w:p w14:paraId="3C6B5CED" w14:textId="77777777" w:rsidR="006565CA" w:rsidRDefault="006565CA" w:rsidP="006565CA">
      <w:pPr>
        <w:rPr>
          <w:ins w:id="467" w:author="Laurence Golding" w:date="2018-11-10T14:27:00Z"/>
        </w:rPr>
      </w:pPr>
      <w:ins w:id="468" w:author="Laurence Golding" w:date="2018-11-10T14:27:00Z">
        <w:r>
          <w:t xml:space="preserve">For more information on result suppression, see </w:t>
        </w:r>
        <w:r w:rsidRPr="00180B28">
          <w:t>§</w:t>
        </w:r>
        <w:r>
          <w:fldChar w:fldCharType="begin"/>
        </w:r>
        <w:r>
          <w:instrText xml:space="preserve"> REF _Ref529621541 \r \h </w:instrText>
        </w:r>
      </w:ins>
      <w:ins w:id="469" w:author="Laurence Golding" w:date="2018-11-10T14:27:00Z">
        <w:r>
          <w:fldChar w:fldCharType="separate"/>
        </w:r>
        <w:r>
          <w:t>3.21.17.1</w:t>
        </w:r>
        <w:r>
          <w:fldChar w:fldCharType="end"/>
        </w:r>
        <w:r>
          <w:t>.</w:t>
        </w:r>
      </w:ins>
    </w:p>
    <w:p w14:paraId="18CB3F92" w14:textId="3864333A" w:rsidR="006565CA" w:rsidRDefault="006565CA" w:rsidP="006565CA">
      <w:pPr>
        <w:rPr>
          <w:ins w:id="470" w:author="Laurence Golding" w:date="2018-11-10T14:27:00Z"/>
        </w:rPr>
      </w:pPr>
      <w:ins w:id="471" w:author="Laurence Golding" w:date="2018-11-10T14:27:00Z">
        <w:r>
          <w:t xml:space="preserve">An analysis tool </w:t>
        </w:r>
        <w:r>
          <w:rPr>
            <w:b/>
          </w:rPr>
          <w:t>SHOULD NOT</w:t>
        </w:r>
        <w:r>
          <w:t xml:space="preserve"> populate this property. A SARIF viewer </w:t>
        </w:r>
        <w:r>
          <w:rPr>
            <w:b/>
          </w:rPr>
          <w:t>MAY</w:t>
        </w:r>
        <w:r>
          <w:t xml:space="preserve"> allow an end user to populate it. A post-processor </w:t>
        </w:r>
        <w:r w:rsidRPr="00061FCF">
          <w:rPr>
            <w:b/>
          </w:rPr>
          <w:t>MAY</w:t>
        </w:r>
        <w:r>
          <w:t xml:space="preserve"> populate it.</w:t>
        </w:r>
      </w:ins>
    </w:p>
    <w:p w14:paraId="770DFAD4" w14:textId="26199FE7" w:rsidR="006565CA" w:rsidRPr="006565CA" w:rsidRDefault="006565CA" w:rsidP="006565CA">
      <w:pPr>
        <w:pStyle w:val="Note"/>
        <w:rPr>
          <w:ins w:id="472" w:author="Laurence Golding" w:date="2018-11-10T14:26:00Z"/>
        </w:rPr>
      </w:pPr>
      <w:ins w:id="473" w:author="Laurence Golding" w:date="2018-11-10T14:27:00Z">
        <w:r>
          <w:t xml:space="preserve">NOTE: Unlike the </w:t>
        </w:r>
        <w:r w:rsidRPr="00DF6D6B">
          <w:rPr>
            <w:rStyle w:val="CODEtemp"/>
          </w:rPr>
          <w:t>useful</w:t>
        </w:r>
        <w:r>
          <w:t xml:space="preserve"> property (</w:t>
        </w:r>
        <w:r w:rsidRPr="00180B28">
          <w:t>§</w:t>
        </w:r>
        <w:r>
          <w:fldChar w:fldCharType="begin"/>
        </w:r>
        <w:r>
          <w:instrText xml:space="preserve"> REF _Ref529622319 \r \h </w:instrText>
        </w:r>
      </w:ins>
      <w:ins w:id="474" w:author="Laurence Golding" w:date="2018-11-10T14:27:00Z">
        <w:r>
          <w:fldChar w:fldCharType="separate"/>
        </w:r>
        <w:r>
          <w:t>3.21.25</w:t>
        </w:r>
        <w:r>
          <w:fldChar w:fldCharType="end"/>
        </w:r>
        <w:r>
          <w:t xml:space="preserve">), which is intended to be populated only by an end user, a SARIF post-processor might have knowledge (such as which directories contain test code) that would allow to to populate </w:t>
        </w:r>
        <w:r w:rsidRPr="00DF6D6B">
          <w:rPr>
            <w:rStyle w:val="CODEtemp"/>
          </w:rPr>
          <w:t>suppressionReasons</w:t>
        </w:r>
        <w:r>
          <w:rPr>
            <w:rStyle w:val="CODEtemp"/>
          </w:rPr>
          <w:t>.</w:t>
        </w:r>
      </w:ins>
    </w:p>
    <w:p w14:paraId="374743A3" w14:textId="5A4ACF94" w:rsidR="006565CA" w:rsidRDefault="006565CA" w:rsidP="006565CA">
      <w:pPr>
        <w:pStyle w:val="Heading3"/>
        <w:rPr>
          <w:ins w:id="475" w:author="Laurence Golding" w:date="2018-11-10T14:26:00Z"/>
        </w:rPr>
      </w:pPr>
      <w:ins w:id="476" w:author="Laurence Golding" w:date="2018-11-10T14:26:00Z">
        <w:r>
          <w:t>useful property</w:t>
        </w:r>
      </w:ins>
    </w:p>
    <w:p w14:paraId="3A4E632E" w14:textId="77777777" w:rsidR="006565CA" w:rsidRDefault="006565CA" w:rsidP="006565CA">
      <w:pPr>
        <w:rPr>
          <w:ins w:id="477" w:author="Laurence Golding" w:date="2018-11-10T14:26:00Z"/>
        </w:rPr>
      </w:pPr>
      <w:ins w:id="478" w:author="Laurence Golding" w:date="2018-11-10T14:26:00Z">
        <w:r>
          <w:t xml:space="preserve">A </w:t>
        </w:r>
        <w:r w:rsidRPr="0081566A">
          <w:rPr>
            <w:rStyle w:val="CODEtemp"/>
          </w:rPr>
          <w:t>result</w:t>
        </w:r>
        <w:r>
          <w:t xml:space="preserve"> object </w:t>
        </w:r>
        <w:r w:rsidRPr="0081566A">
          <w:rPr>
            <w:b/>
          </w:rPr>
          <w:t>MAY</w:t>
        </w:r>
        <w:r>
          <w:t xml:space="preserve"> contain a property named </w:t>
        </w:r>
        <w:r w:rsidRPr="002503DF">
          <w:rPr>
            <w:rStyle w:val="CODEtemp"/>
          </w:rPr>
          <w:t>useful</w:t>
        </w:r>
        <w:r>
          <w:t xml:space="preserve"> whose value is a string that indicates whether an end user has found this result useful. It </w:t>
        </w:r>
        <w:r>
          <w:rPr>
            <w:b/>
          </w:rPr>
          <w:t>SHALL</w:t>
        </w:r>
        <w:r>
          <w:t xml:space="preserve"> have one of the following values with the specified </w:t>
        </w:r>
        <w:commentRangeStart w:id="479"/>
        <w:r>
          <w:t>meanings</w:t>
        </w:r>
        <w:commentRangeEnd w:id="479"/>
        <w:r>
          <w:rPr>
            <w:rStyle w:val="CommentReference"/>
          </w:rPr>
          <w:commentReference w:id="479"/>
        </w:r>
        <w:r>
          <w:t>:</w:t>
        </w:r>
      </w:ins>
    </w:p>
    <w:p w14:paraId="6C3FBDB7" w14:textId="77777777" w:rsidR="006565CA" w:rsidRDefault="006565CA" w:rsidP="000F4EDF">
      <w:pPr>
        <w:pStyle w:val="ListParagraph"/>
        <w:numPr>
          <w:ilvl w:val="0"/>
          <w:numId w:val="70"/>
        </w:numPr>
        <w:rPr>
          <w:ins w:id="480" w:author="Laurence Golding" w:date="2018-11-10T14:26:00Z"/>
        </w:rPr>
      </w:pPr>
      <w:ins w:id="481" w:author="Laurence Golding" w:date="2018-11-10T14:26:00Z">
        <w:r w:rsidRPr="002503DF">
          <w:rPr>
            <w:rStyle w:val="CODEtemp"/>
          </w:rPr>
          <w:t>useful</w:t>
        </w:r>
        <w:r>
          <w:t>: an end user found the result useful.</w:t>
        </w:r>
      </w:ins>
    </w:p>
    <w:p w14:paraId="645E05CC" w14:textId="77777777" w:rsidR="006565CA" w:rsidRDefault="006565CA" w:rsidP="000F4EDF">
      <w:pPr>
        <w:pStyle w:val="ListParagraph"/>
        <w:numPr>
          <w:ilvl w:val="0"/>
          <w:numId w:val="70"/>
        </w:numPr>
        <w:rPr>
          <w:ins w:id="482" w:author="Laurence Golding" w:date="2018-11-10T14:26:00Z"/>
        </w:rPr>
      </w:pPr>
      <w:ins w:id="483" w:author="Laurence Golding" w:date="2018-11-10T14:26:00Z">
        <w:r w:rsidRPr="002503DF">
          <w:rPr>
            <w:rStyle w:val="CODEtemp"/>
          </w:rPr>
          <w:t>notUseful</w:t>
        </w:r>
        <w:r>
          <w:t>: an end user found the result not useful.</w:t>
        </w:r>
      </w:ins>
    </w:p>
    <w:p w14:paraId="061147BE" w14:textId="77777777" w:rsidR="006565CA" w:rsidRDefault="006565CA" w:rsidP="000F4EDF">
      <w:pPr>
        <w:pStyle w:val="ListParagraph"/>
        <w:numPr>
          <w:ilvl w:val="0"/>
          <w:numId w:val="70"/>
        </w:numPr>
        <w:rPr>
          <w:ins w:id="484" w:author="Laurence Golding" w:date="2018-11-10T14:26:00Z"/>
        </w:rPr>
      </w:pPr>
      <w:ins w:id="485" w:author="Laurence Golding" w:date="2018-11-10T14:26:00Z">
        <w:r w:rsidRPr="002503DF">
          <w:rPr>
            <w:rStyle w:val="CODEtemp"/>
          </w:rPr>
          <w:t>unspecified</w:t>
        </w:r>
        <w:r>
          <w:t>: no end user has yet specified whether they found the result u</w:t>
        </w:r>
        <w:commentRangeStart w:id="486"/>
        <w:r>
          <w:t>seful</w:t>
        </w:r>
        <w:commentRangeEnd w:id="486"/>
        <w:r>
          <w:rPr>
            <w:rStyle w:val="CommentReference"/>
          </w:rPr>
          <w:commentReference w:id="486"/>
        </w:r>
        <w:r>
          <w:t>.</w:t>
        </w:r>
      </w:ins>
    </w:p>
    <w:p w14:paraId="5FF9F553" w14:textId="77777777" w:rsidR="006565CA" w:rsidRDefault="006565CA" w:rsidP="006565CA">
      <w:pPr>
        <w:rPr>
          <w:ins w:id="487" w:author="Laurence Golding" w:date="2018-11-10T14:26:00Z"/>
        </w:rPr>
      </w:pPr>
      <w:ins w:id="488" w:author="Laurence Golding" w:date="2018-11-10T14:26:00Z">
        <w:r>
          <w:t xml:space="preserve">If </w:t>
        </w:r>
        <w:r w:rsidRPr="002503DF">
          <w:rPr>
            <w:rStyle w:val="CODEtemp"/>
          </w:rPr>
          <w:t>useful</w:t>
        </w:r>
        <w:r>
          <w:t xml:space="preserve"> is absent, it </w:t>
        </w:r>
        <w:r w:rsidRPr="002503DF">
          <w:rPr>
            <w:b/>
          </w:rPr>
          <w:t>SHALL</w:t>
        </w:r>
        <w:r>
          <w:t xml:space="preserve"> default to </w:t>
        </w:r>
        <w:r w:rsidRPr="002503DF">
          <w:rPr>
            <w:rStyle w:val="CODEtemp"/>
          </w:rPr>
          <w:t>unspecified</w:t>
        </w:r>
        <w:r>
          <w:t>.</w:t>
        </w:r>
      </w:ins>
    </w:p>
    <w:p w14:paraId="13455EED" w14:textId="77777777" w:rsidR="006565CA" w:rsidRDefault="006565CA" w:rsidP="006565CA">
      <w:pPr>
        <w:pStyle w:val="Note"/>
        <w:rPr>
          <w:ins w:id="489" w:author="Laurence Golding" w:date="2018-11-10T14:26:00Z"/>
        </w:rPr>
      </w:pPr>
      <w:ins w:id="490" w:author="Laurence Golding" w:date="2018-11-10T14:26:00Z">
        <w:r>
          <w:t>NOTE: A machine learning system might use this information to guess which results</w:t>
        </w:r>
        <w:r w:rsidRPr="00E44D20">
          <w:t xml:space="preserve"> the development team would find most interesting; it might use the learning to bring those results to the top of </w:t>
        </w:r>
        <w:r>
          <w:t>a priority</w:t>
        </w:r>
        <w:r w:rsidRPr="00E44D20">
          <w:t xml:space="preserve"> list.</w:t>
        </w:r>
      </w:ins>
    </w:p>
    <w:p w14:paraId="030A4087" w14:textId="3921C715" w:rsidR="006565CA" w:rsidRPr="006565CA" w:rsidRDefault="006565CA" w:rsidP="006565CA">
      <w:ins w:id="491" w:author="Laurence Golding" w:date="2018-11-10T14:26:00Z">
        <w:r>
          <w:t>An analysis tool</w:t>
        </w:r>
      </w:ins>
      <w:ins w:id="492" w:author="Laurence Golding" w:date="2018-11-10T14:28:00Z">
        <w:r>
          <w:t xml:space="preserve"> </w:t>
        </w:r>
      </w:ins>
      <w:ins w:id="493" w:author="Laurence Golding" w:date="2018-11-10T14:26:00Z">
        <w:r>
          <w:t xml:space="preserve">or SARIF post-processor </w:t>
        </w:r>
        <w:r>
          <w:rPr>
            <w:b/>
          </w:rPr>
          <w:t>SHOULD NOT</w:t>
        </w:r>
        <w:r>
          <w:t xml:space="preserve"> populate this property. A SARIF viewer </w:t>
        </w:r>
        <w:r>
          <w:rPr>
            <w:b/>
          </w:rPr>
          <w:t>MAY</w:t>
        </w:r>
        <w:r>
          <w:t xml:space="preserve"> allow an end user to populate it.</w:t>
        </w:r>
      </w:ins>
      <w:bookmarkEnd w:id="450"/>
    </w:p>
    <w:p w14:paraId="5D17433E" w14:textId="3F61BF74" w:rsidR="00401BB5" w:rsidRDefault="006E546E" w:rsidP="006E546E">
      <w:pPr>
        <w:pStyle w:val="Heading3"/>
      </w:pPr>
      <w:bookmarkStart w:id="494" w:name="_Ref493351360"/>
      <w:bookmarkStart w:id="495" w:name="_Toc528157348"/>
      <w:bookmarkStart w:id="496" w:name="_Hlk514318442"/>
      <w:r>
        <w:t>baselineState property</w:t>
      </w:r>
      <w:bookmarkEnd w:id="494"/>
      <w:bookmarkEnd w:id="49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97" w:name="_Ref507598047"/>
      <w:bookmarkStart w:id="498" w:name="_Ref508987354"/>
      <w:bookmarkStart w:id="499" w:name="_Toc528157349"/>
      <w:bookmarkStart w:id="500" w:name="_Ref506807829"/>
      <w:r>
        <w:lastRenderedPageBreak/>
        <w:t>a</w:t>
      </w:r>
      <w:r w:rsidR="00A27D47">
        <w:t>ttachments</w:t>
      </w:r>
      <w:bookmarkEnd w:id="497"/>
      <w:r>
        <w:t xml:space="preserve"> property</w:t>
      </w:r>
      <w:bookmarkEnd w:id="498"/>
      <w:bookmarkEnd w:id="499"/>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501" w:name="_Toc528157350"/>
      <w:r>
        <w:t>workItem</w:t>
      </w:r>
      <w:r w:rsidR="00326BD5">
        <w:t>Uri</w:t>
      </w:r>
      <w:r w:rsidR="008C5D5A">
        <w:t>s</w:t>
      </w:r>
      <w:r>
        <w:t xml:space="preserve"> property</w:t>
      </w:r>
      <w:bookmarkEnd w:id="501"/>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02" w:name="_Toc528157351"/>
      <w:r>
        <w:t>hostedViewerUri property</w:t>
      </w:r>
      <w:bookmarkEnd w:id="502"/>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503" w:name="_Ref510085934"/>
      <w:bookmarkStart w:id="504" w:name="_Toc528157352"/>
      <w:r>
        <w:t>conversionProvenance property</w:t>
      </w:r>
      <w:bookmarkEnd w:id="500"/>
      <w:bookmarkEnd w:id="503"/>
      <w:bookmarkEnd w:id="50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23063A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lastRenderedPageBreak/>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05" w:name="_Toc528157353"/>
      <w:r>
        <w:t>fixes property</w:t>
      </w:r>
      <w:bookmarkEnd w:id="505"/>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506" w:name="_Toc528157354"/>
      <w:r>
        <w:t>occurrenceCount property</w:t>
      </w:r>
      <w:bookmarkEnd w:id="506"/>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07" w:name="_Ref493426721"/>
      <w:bookmarkStart w:id="508" w:name="_Ref507665939"/>
      <w:bookmarkStart w:id="509" w:name="_Toc528157355"/>
      <w:r>
        <w:lastRenderedPageBreak/>
        <w:t>location object</w:t>
      </w:r>
      <w:bookmarkEnd w:id="507"/>
      <w:bookmarkEnd w:id="508"/>
      <w:bookmarkEnd w:id="509"/>
    </w:p>
    <w:p w14:paraId="27ED50C0" w14:textId="23D428DC" w:rsidR="006E546E" w:rsidRDefault="006E546E" w:rsidP="006E546E">
      <w:pPr>
        <w:pStyle w:val="Heading3"/>
      </w:pPr>
      <w:bookmarkStart w:id="510" w:name="_Ref493479281"/>
      <w:bookmarkStart w:id="511" w:name="_Toc528157356"/>
      <w:r>
        <w:t>General</w:t>
      </w:r>
      <w:bookmarkEnd w:id="510"/>
      <w:bookmarkEnd w:id="511"/>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512" w:name="_Ref493477623"/>
      <w:bookmarkStart w:id="513" w:name="_Ref493478351"/>
      <w:bookmarkStart w:id="514" w:name="_Toc528157357"/>
      <w:r>
        <w:t xml:space="preserve">physicalLocation </w:t>
      </w:r>
      <w:r w:rsidR="006E546E">
        <w:t>property</w:t>
      </w:r>
      <w:bookmarkEnd w:id="512"/>
      <w:bookmarkEnd w:id="513"/>
      <w:bookmarkEnd w:id="514"/>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15" w:name="_Ref493404450"/>
      <w:bookmarkStart w:id="516" w:name="_Ref493404690"/>
      <w:bookmarkStart w:id="517" w:name="_Toc528157358"/>
      <w:r>
        <w:t>fullyQualifiedLogicalName property</w:t>
      </w:r>
      <w:bookmarkEnd w:id="515"/>
      <w:bookmarkEnd w:id="516"/>
      <w:bookmarkEnd w:id="51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518" w:name="_Hlk513194534"/>
      <w:bookmarkStart w:id="51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18"/>
    </w:p>
    <w:p w14:paraId="01F88A86" w14:textId="73D095A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19"/>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E3B9C">
        <w:t>3.26.4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20" w:name="_Ref513121634"/>
      <w:bookmarkStart w:id="521" w:name="_Ref513122103"/>
      <w:bookmarkStart w:id="522" w:name="_Toc528157359"/>
      <w:r>
        <w:t>message property</w:t>
      </w:r>
      <w:bookmarkEnd w:id="520"/>
      <w:bookmarkEnd w:id="521"/>
      <w:bookmarkEnd w:id="522"/>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523" w:name="_Ref510102819"/>
      <w:bookmarkStart w:id="524" w:name="_Toc528157360"/>
      <w:r>
        <w:t>annotations property</w:t>
      </w:r>
      <w:bookmarkEnd w:id="523"/>
      <w:bookmarkEnd w:id="524"/>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25" w:name="_Ref493477390"/>
      <w:bookmarkStart w:id="526" w:name="_Ref493478323"/>
      <w:bookmarkStart w:id="527" w:name="_Ref493478590"/>
      <w:bookmarkStart w:id="528" w:name="_Toc528157361"/>
      <w:r>
        <w:t>physicalLocation object</w:t>
      </w:r>
      <w:bookmarkEnd w:id="525"/>
      <w:bookmarkEnd w:id="526"/>
      <w:bookmarkEnd w:id="527"/>
      <w:bookmarkEnd w:id="528"/>
    </w:p>
    <w:p w14:paraId="0B9181AD" w14:textId="12F902F2" w:rsidR="006E546E" w:rsidRDefault="006E546E" w:rsidP="006E546E">
      <w:pPr>
        <w:pStyle w:val="Heading3"/>
      </w:pPr>
      <w:bookmarkStart w:id="529" w:name="_Toc528157362"/>
      <w:r>
        <w:t>General</w:t>
      </w:r>
      <w:bookmarkEnd w:id="52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0" w:name="_Ref503357394"/>
      <w:bookmarkStart w:id="531" w:name="_Toc528157363"/>
      <w:bookmarkStart w:id="532" w:name="_Ref493343236"/>
      <w:r>
        <w:t>id property</w:t>
      </w:r>
      <w:bookmarkEnd w:id="530"/>
      <w:bookmarkEnd w:id="531"/>
    </w:p>
    <w:p w14:paraId="39E78313" w14:textId="08F2D86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33" w:name="_Ref503369432"/>
      <w:bookmarkStart w:id="534" w:name="_Ref503369435"/>
      <w:bookmarkStart w:id="535" w:name="_Ref503371110"/>
      <w:bookmarkStart w:id="536" w:name="_Ref503371652"/>
      <w:bookmarkStart w:id="537" w:name="_Toc528157364"/>
      <w:r>
        <w:lastRenderedPageBreak/>
        <w:t>fileLocation</w:t>
      </w:r>
      <w:r w:rsidR="006E546E">
        <w:t xml:space="preserve"> property</w:t>
      </w:r>
      <w:bookmarkEnd w:id="532"/>
      <w:bookmarkEnd w:id="533"/>
      <w:bookmarkEnd w:id="534"/>
      <w:bookmarkEnd w:id="535"/>
      <w:bookmarkEnd w:id="536"/>
      <w:bookmarkEnd w:id="537"/>
    </w:p>
    <w:p w14:paraId="5D69C82C" w14:textId="33AD0E9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38" w:name="_Ref493509797"/>
      <w:bookmarkStart w:id="539" w:name="_Toc528157365"/>
      <w:r>
        <w:t>region property</w:t>
      </w:r>
      <w:bookmarkEnd w:id="538"/>
      <w:bookmarkEnd w:id="539"/>
    </w:p>
    <w:p w14:paraId="34CA82A6" w14:textId="7AB1C10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40" w:name="_Toc528157366"/>
      <w:r>
        <w:t>contextRegion property</w:t>
      </w:r>
      <w:bookmarkEnd w:id="540"/>
    </w:p>
    <w:p w14:paraId="220640FE" w14:textId="10BC15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41" w:name="_Ref493490350"/>
      <w:bookmarkStart w:id="542" w:name="_Toc528157367"/>
      <w:r>
        <w:t>region object</w:t>
      </w:r>
      <w:bookmarkEnd w:id="541"/>
      <w:bookmarkEnd w:id="542"/>
    </w:p>
    <w:p w14:paraId="5C4DB1F6" w14:textId="19917190" w:rsidR="006E546E" w:rsidRDefault="006E546E" w:rsidP="006E546E">
      <w:pPr>
        <w:pStyle w:val="Heading3"/>
      </w:pPr>
      <w:bookmarkStart w:id="543" w:name="_Toc528157368"/>
      <w:r>
        <w:t>General</w:t>
      </w:r>
      <w:bookmarkEnd w:id="54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544" w:name="_Ref493492556"/>
      <w:bookmarkStart w:id="545" w:name="_Ref493492604"/>
      <w:bookmarkStart w:id="546" w:name="_Ref493492671"/>
      <w:bookmarkStart w:id="547" w:name="_Toc528157369"/>
      <w:r>
        <w:t>Text regions</w:t>
      </w:r>
      <w:bookmarkEnd w:id="544"/>
      <w:bookmarkEnd w:id="545"/>
      <w:bookmarkEnd w:id="546"/>
      <w:bookmarkEnd w:id="54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E3B9C">
        <w:t>3.20.9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0F4EDF">
      <w:pPr>
        <w:pStyle w:val="ListParagraph"/>
        <w:numPr>
          <w:ilvl w:val="0"/>
          <w:numId w:val="61"/>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0F4EDF">
      <w:pPr>
        <w:pStyle w:val="ListParagraph"/>
        <w:numPr>
          <w:ilvl w:val="0"/>
          <w:numId w:val="61"/>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0F4EDF">
      <w:pPr>
        <w:pStyle w:val="Note"/>
        <w:numPr>
          <w:ilvl w:val="0"/>
          <w:numId w:val="63"/>
        </w:numPr>
      </w:pPr>
      <w:r>
        <w:rPr>
          <w:rStyle w:val="CODEtemp"/>
        </w:rPr>
        <w:t>"startColumn"</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0F4EDF">
      <w:pPr>
        <w:pStyle w:val="Note"/>
        <w:numPr>
          <w:ilvl w:val="0"/>
          <w:numId w:val="63"/>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0F4EDF">
      <w:pPr>
        <w:pStyle w:val="ListParagraph"/>
        <w:numPr>
          <w:ilvl w:val="0"/>
          <w:numId w:val="63"/>
        </w:numPr>
      </w:pPr>
      <w:r>
        <w:rPr>
          <w:rStyle w:val="CODEtemp"/>
        </w:rPr>
        <w:t>"charLength"</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8976FD0" w:rsidR="00257E64" w:rsidRPr="0079663D" w:rsidRDefault="00257E64" w:rsidP="00257E64">
      <w:pPr>
        <w:pStyle w:val="Code"/>
      </w:pPr>
      <w:r>
        <w:t>{ "</w:t>
      </w:r>
      <w:r w:rsidR="008057AC">
        <w:t>charOffset</w:t>
      </w:r>
      <w:r>
        <w:t>": 1, ""charLength":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42B8AB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214081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8" w:name="_Ref509043519"/>
      <w:bookmarkStart w:id="549" w:name="_Ref509043733"/>
      <w:bookmarkStart w:id="550" w:name="_Toc528157370"/>
      <w:r>
        <w:t>Binary regions</w:t>
      </w:r>
      <w:bookmarkEnd w:id="548"/>
      <w:bookmarkEnd w:id="549"/>
      <w:bookmarkEnd w:id="55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51" w:name="_Toc528157371"/>
      <w:r>
        <w:t>Independence of text and binary regions</w:t>
      </w:r>
      <w:bookmarkEnd w:id="55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3586DF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52" w:name="_Ref493490565"/>
      <w:bookmarkStart w:id="553" w:name="_Ref493491243"/>
      <w:bookmarkStart w:id="554" w:name="_Ref493492406"/>
      <w:bookmarkStart w:id="555" w:name="_Toc528157372"/>
      <w:r>
        <w:t>startLine property</w:t>
      </w:r>
      <w:bookmarkEnd w:id="552"/>
      <w:bookmarkEnd w:id="553"/>
      <w:bookmarkEnd w:id="554"/>
      <w:bookmarkEnd w:id="555"/>
    </w:p>
    <w:p w14:paraId="03F07C1F" w14:textId="64BE2CAA"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6" w:name="_Ref493491260"/>
      <w:bookmarkStart w:id="557" w:name="_Ref493492414"/>
      <w:bookmarkStart w:id="558" w:name="_Toc528157373"/>
      <w:r>
        <w:t>startColumn property</w:t>
      </w:r>
      <w:bookmarkEnd w:id="556"/>
      <w:bookmarkEnd w:id="557"/>
      <w:bookmarkEnd w:id="55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DAD528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9" w:name="_Ref493491334"/>
      <w:bookmarkStart w:id="560" w:name="_Ref493492422"/>
      <w:bookmarkStart w:id="561" w:name="_Toc528157374"/>
      <w:r>
        <w:t>endLine property</w:t>
      </w:r>
      <w:bookmarkEnd w:id="559"/>
      <w:bookmarkEnd w:id="560"/>
      <w:bookmarkEnd w:id="56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62" w:name="_Ref493491342"/>
      <w:bookmarkStart w:id="563" w:name="_Ref493492427"/>
      <w:bookmarkStart w:id="564" w:name="_Toc528157375"/>
      <w:r>
        <w:t>endColumn property</w:t>
      </w:r>
      <w:bookmarkEnd w:id="562"/>
      <w:bookmarkEnd w:id="563"/>
      <w:bookmarkEnd w:id="56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5" w:name="_Ref493492251"/>
      <w:bookmarkStart w:id="566" w:name="_Ref493492981"/>
      <w:bookmarkStart w:id="567" w:name="_Toc528157376"/>
      <w:r>
        <w:t>charO</w:t>
      </w:r>
      <w:r w:rsidR="006E546E">
        <w:t>ffset property</w:t>
      </w:r>
      <w:bookmarkEnd w:id="565"/>
      <w:bookmarkEnd w:id="566"/>
      <w:bookmarkEnd w:id="567"/>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68" w:name="_Ref493491350"/>
      <w:bookmarkStart w:id="569" w:name="_Ref493492312"/>
      <w:bookmarkStart w:id="570" w:name="_Toc528157377"/>
      <w:r>
        <w:t>charL</w:t>
      </w:r>
      <w:r w:rsidR="006E546E">
        <w:t>ength property</w:t>
      </w:r>
      <w:bookmarkEnd w:id="568"/>
      <w:bookmarkEnd w:id="569"/>
      <w:bookmarkEnd w:id="570"/>
    </w:p>
    <w:p w14:paraId="4958FFFB" w14:textId="0FB6B87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71" w:name="_Ref515544104"/>
      <w:bookmarkStart w:id="572" w:name="_Toc528157378"/>
      <w:r>
        <w:lastRenderedPageBreak/>
        <w:t>byteOffset property</w:t>
      </w:r>
      <w:bookmarkEnd w:id="571"/>
      <w:bookmarkEnd w:id="57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73" w:name="_Ref515544119"/>
      <w:bookmarkStart w:id="574" w:name="_Toc528157379"/>
      <w:r>
        <w:t>byteLength property</w:t>
      </w:r>
      <w:bookmarkEnd w:id="573"/>
      <w:bookmarkEnd w:id="574"/>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75" w:name="_Toc528157380"/>
      <w:r>
        <w:t>snippet property</w:t>
      </w:r>
      <w:bookmarkEnd w:id="575"/>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76" w:name="_Ref513118337"/>
      <w:bookmarkStart w:id="577" w:name="_Toc528157381"/>
      <w:r>
        <w:t>message property</w:t>
      </w:r>
      <w:bookmarkEnd w:id="576"/>
      <w:bookmarkEnd w:id="577"/>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78" w:name="_Ref513118449"/>
      <w:bookmarkStart w:id="579" w:name="_Toc528157382"/>
      <w:bookmarkStart w:id="580" w:name="_Hlk513212890"/>
      <w:r>
        <w:t>rectangle object</w:t>
      </w:r>
      <w:bookmarkEnd w:id="578"/>
      <w:bookmarkEnd w:id="579"/>
    </w:p>
    <w:p w14:paraId="3C4A6F0B" w14:textId="2FBD2981" w:rsidR="008A21D5" w:rsidRDefault="008A21D5" w:rsidP="008A21D5">
      <w:pPr>
        <w:pStyle w:val="Heading3"/>
      </w:pPr>
      <w:bookmarkStart w:id="581" w:name="_Toc528157383"/>
      <w:r>
        <w:t>General</w:t>
      </w:r>
      <w:bookmarkEnd w:id="5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2" w:name="_Toc528157384"/>
      <w:r>
        <w:t>top, left, bottom, and right properties</w:t>
      </w:r>
      <w:bookmarkEnd w:id="582"/>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3" w:name="_Ref513118473"/>
      <w:bookmarkStart w:id="584" w:name="_Toc528157385"/>
      <w:r>
        <w:lastRenderedPageBreak/>
        <w:t>message property</w:t>
      </w:r>
      <w:bookmarkEnd w:id="583"/>
      <w:bookmarkEnd w:id="584"/>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5" w:name="_Ref493404505"/>
      <w:bookmarkStart w:id="586" w:name="_Toc528157386"/>
      <w:bookmarkEnd w:id="580"/>
      <w:r>
        <w:t>logicalLocation object</w:t>
      </w:r>
      <w:bookmarkEnd w:id="585"/>
      <w:bookmarkEnd w:id="586"/>
    </w:p>
    <w:p w14:paraId="479717FF" w14:textId="2760154A" w:rsidR="006E546E" w:rsidRDefault="006E546E" w:rsidP="006E546E">
      <w:pPr>
        <w:pStyle w:val="Heading3"/>
      </w:pPr>
      <w:bookmarkStart w:id="587" w:name="_Toc528157387"/>
      <w:r>
        <w:t>General</w:t>
      </w:r>
      <w:bookmarkEnd w:id="58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588" w:name="_Ref514248023"/>
      <w:bookmarkStart w:id="589" w:name="_Toc528157388"/>
      <w:r>
        <w:t>Logical location naming rules</w:t>
      </w:r>
      <w:bookmarkEnd w:id="588"/>
      <w:bookmarkEnd w:id="58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0F4EDF">
      <w:pPr>
        <w:pStyle w:val="ListParagraph"/>
        <w:numPr>
          <w:ilvl w:val="0"/>
          <w:numId w:val="57"/>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0F4EDF">
      <w:pPr>
        <w:pStyle w:val="ListParagraph"/>
        <w:numPr>
          <w:ilvl w:val="0"/>
          <w:numId w:val="57"/>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0F4EDF">
      <w:pPr>
        <w:pStyle w:val="ListParagraph"/>
        <w:numPr>
          <w:ilvl w:val="0"/>
          <w:numId w:val="57"/>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0F4EDF">
      <w:pPr>
        <w:pStyle w:val="ListParagraph"/>
        <w:numPr>
          <w:ilvl w:val="0"/>
          <w:numId w:val="57"/>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0F4EDF">
      <w:pPr>
        <w:pStyle w:val="ListParagraph"/>
        <w:numPr>
          <w:ilvl w:val="0"/>
          <w:numId w:val="58"/>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0F4EDF">
      <w:pPr>
        <w:pStyle w:val="ListParagraph"/>
        <w:numPr>
          <w:ilvl w:val="0"/>
          <w:numId w:val="58"/>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0" w:name="_Ref514247682"/>
      <w:bookmarkStart w:id="591" w:name="_Toc528157389"/>
      <w:r>
        <w:t>name property</w:t>
      </w:r>
      <w:bookmarkEnd w:id="590"/>
      <w:bookmarkEnd w:id="591"/>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"logicalLocations":{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92" w:name="_Ref513194876"/>
      <w:bookmarkStart w:id="593" w:name="_Toc528157390"/>
      <w:r>
        <w:t>fullyQualifiedName property</w:t>
      </w:r>
      <w:bookmarkEnd w:id="592"/>
      <w:bookmarkEnd w:id="593"/>
    </w:p>
    <w:p w14:paraId="0F5707EB" w14:textId="6B6FAE2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E3B9C">
        <w:t>3.12.12</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94" w:name="_Toc528157391"/>
      <w:r>
        <w:t>decoratedName property</w:t>
      </w:r>
      <w:bookmarkEnd w:id="594"/>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D311E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5" w:name="_Ref513195445"/>
      <w:bookmarkStart w:id="596" w:name="_Toc528157392"/>
      <w:r>
        <w:t>kind property</w:t>
      </w:r>
      <w:bookmarkEnd w:id="595"/>
      <w:bookmarkEnd w:id="59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97" w:name="_Toc528157393"/>
      <w:r>
        <w:t>parentKey property</w:t>
      </w:r>
      <w:bookmarkEnd w:id="597"/>
    </w:p>
    <w:p w14:paraId="765BBE49" w14:textId="7225F3E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98" w:name="_Ref510008325"/>
      <w:bookmarkStart w:id="599" w:name="_Toc528157394"/>
      <w:r>
        <w:t>codeFlow object</w:t>
      </w:r>
      <w:bookmarkEnd w:id="598"/>
      <w:bookmarkEnd w:id="599"/>
    </w:p>
    <w:p w14:paraId="507EC364" w14:textId="20C3EC2C" w:rsidR="00B163FF" w:rsidRDefault="00B163FF" w:rsidP="00B163FF">
      <w:pPr>
        <w:pStyle w:val="Heading3"/>
      </w:pPr>
      <w:bookmarkStart w:id="600" w:name="_Ref510009088"/>
      <w:bookmarkStart w:id="601" w:name="_Toc528157395"/>
      <w:r>
        <w:t>General</w:t>
      </w:r>
      <w:bookmarkEnd w:id="600"/>
      <w:bookmarkEnd w:id="60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"codeFlows":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02" w:name="_Ref510008352"/>
      <w:bookmarkStart w:id="603" w:name="_Toc528157396"/>
      <w:r>
        <w:lastRenderedPageBreak/>
        <w:t>message property</w:t>
      </w:r>
      <w:bookmarkEnd w:id="602"/>
      <w:bookmarkEnd w:id="603"/>
    </w:p>
    <w:p w14:paraId="39D6B74B" w14:textId="6DF4836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604" w:name="_Ref510008358"/>
      <w:bookmarkStart w:id="605" w:name="_Toc528157397"/>
      <w:r>
        <w:t>threadFlows property</w:t>
      </w:r>
      <w:bookmarkEnd w:id="604"/>
      <w:bookmarkEnd w:id="605"/>
    </w:p>
    <w:p w14:paraId="2D2C91FB" w14:textId="2678F5A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6" w:name="_Ref493427364"/>
      <w:bookmarkStart w:id="607" w:name="_Toc528157398"/>
      <w:r>
        <w:t>thread</w:t>
      </w:r>
      <w:r w:rsidR="006E546E">
        <w:t>Flow object</w:t>
      </w:r>
      <w:bookmarkEnd w:id="606"/>
      <w:bookmarkEnd w:id="607"/>
    </w:p>
    <w:p w14:paraId="68EE36AB" w14:textId="336A5D40" w:rsidR="006E546E" w:rsidRDefault="006E546E" w:rsidP="006E546E">
      <w:pPr>
        <w:pStyle w:val="Heading3"/>
      </w:pPr>
      <w:bookmarkStart w:id="608" w:name="_Toc528157399"/>
      <w:r>
        <w:t>General</w:t>
      </w:r>
      <w:bookmarkEnd w:id="60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609" w:name="_Ref510008395"/>
      <w:bookmarkStart w:id="610" w:name="_Toc528157400"/>
      <w:r>
        <w:t>id property</w:t>
      </w:r>
      <w:bookmarkEnd w:id="609"/>
      <w:bookmarkEnd w:id="610"/>
    </w:p>
    <w:p w14:paraId="39CECB41" w14:textId="3982160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1" w:name="_Ref503361742"/>
      <w:bookmarkStart w:id="612" w:name="_Toc528157401"/>
      <w:r>
        <w:t>message property</w:t>
      </w:r>
      <w:bookmarkEnd w:id="611"/>
      <w:bookmarkEnd w:id="612"/>
    </w:p>
    <w:p w14:paraId="3994B882" w14:textId="7499F74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3" w:name="_Ref510008412"/>
      <w:bookmarkStart w:id="614" w:name="_Toc528157402"/>
      <w:r>
        <w:t>locations property</w:t>
      </w:r>
      <w:bookmarkEnd w:id="613"/>
      <w:bookmarkEnd w:id="614"/>
    </w:p>
    <w:p w14:paraId="648A48EB" w14:textId="767E2B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5" w:name="_Ref511819945"/>
      <w:bookmarkStart w:id="616" w:name="_Toc528157403"/>
      <w:r>
        <w:t>graph object</w:t>
      </w:r>
      <w:bookmarkEnd w:id="615"/>
      <w:bookmarkEnd w:id="616"/>
    </w:p>
    <w:p w14:paraId="79771063" w14:textId="13A3DA96" w:rsidR="00CD4F20" w:rsidRDefault="00CD4F20" w:rsidP="00CD4F20">
      <w:pPr>
        <w:pStyle w:val="Heading3"/>
      </w:pPr>
      <w:bookmarkStart w:id="617" w:name="_Toc528157404"/>
      <w:r>
        <w:t>General</w:t>
      </w:r>
      <w:bookmarkEnd w:id="617"/>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618" w:name="_Ref511822858"/>
      <w:bookmarkStart w:id="619" w:name="_Toc528157405"/>
      <w:r>
        <w:lastRenderedPageBreak/>
        <w:t>id property</w:t>
      </w:r>
      <w:bookmarkEnd w:id="618"/>
      <w:bookmarkEnd w:id="619"/>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E3B9C">
        <w:t>3.12.13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20" w:name="_Toc528157406"/>
      <w:r>
        <w:t>description property</w:t>
      </w:r>
      <w:bookmarkEnd w:id="620"/>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621" w:name="_Ref511823242"/>
      <w:bookmarkStart w:id="622" w:name="_Toc528157407"/>
      <w:r>
        <w:t>nodes property</w:t>
      </w:r>
      <w:bookmarkEnd w:id="621"/>
      <w:bookmarkEnd w:id="622"/>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623" w:name="_Ref511823263"/>
      <w:bookmarkStart w:id="624" w:name="_Toc528157408"/>
      <w:r>
        <w:t>edges property</w:t>
      </w:r>
      <w:bookmarkEnd w:id="623"/>
      <w:bookmarkEnd w:id="624"/>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625" w:name="_Ref511821868"/>
      <w:bookmarkStart w:id="626" w:name="_Toc528157409"/>
      <w:r>
        <w:t>node object</w:t>
      </w:r>
      <w:bookmarkEnd w:id="625"/>
      <w:bookmarkEnd w:id="626"/>
    </w:p>
    <w:p w14:paraId="5C490915" w14:textId="5A0DD1FC" w:rsidR="00CD4F20" w:rsidRDefault="00CD4F20" w:rsidP="00CD4F20">
      <w:pPr>
        <w:pStyle w:val="Heading3"/>
      </w:pPr>
      <w:bookmarkStart w:id="627" w:name="_Toc528157410"/>
      <w:r>
        <w:t>General</w:t>
      </w:r>
      <w:bookmarkEnd w:id="627"/>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628" w:name="_Ref511822118"/>
      <w:bookmarkStart w:id="629" w:name="_Toc528157411"/>
      <w:r>
        <w:t>id property</w:t>
      </w:r>
      <w:bookmarkEnd w:id="628"/>
      <w:bookmarkEnd w:id="629"/>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lastRenderedPageBreak/>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0" w:name="_Toc528157412"/>
      <w:r>
        <w:t>label property</w:t>
      </w:r>
      <w:bookmarkEnd w:id="630"/>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631" w:name="_Toc528157413"/>
      <w:r>
        <w:t>location property</w:t>
      </w:r>
      <w:bookmarkEnd w:id="631"/>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632" w:name="_Ref515547420"/>
      <w:bookmarkStart w:id="633" w:name="_Toc528157414"/>
      <w:r>
        <w:t>children property</w:t>
      </w:r>
      <w:bookmarkEnd w:id="632"/>
      <w:bookmarkEnd w:id="633"/>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34" w:name="_Ref511821891"/>
      <w:bookmarkStart w:id="635" w:name="_Toc528157415"/>
      <w:r>
        <w:t>edge object</w:t>
      </w:r>
      <w:bookmarkEnd w:id="634"/>
      <w:bookmarkEnd w:id="635"/>
    </w:p>
    <w:p w14:paraId="78AF70AE" w14:textId="37DDAA2D" w:rsidR="00CD4F20" w:rsidRDefault="00CD4F20" w:rsidP="00CD4F20">
      <w:pPr>
        <w:pStyle w:val="Heading3"/>
      </w:pPr>
      <w:bookmarkStart w:id="636" w:name="_Toc528157416"/>
      <w:r>
        <w:t>General</w:t>
      </w:r>
      <w:bookmarkEnd w:id="636"/>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637" w:name="_Ref511823280"/>
      <w:bookmarkStart w:id="638" w:name="_Toc528157417"/>
      <w:r>
        <w:t>id property</w:t>
      </w:r>
      <w:bookmarkEnd w:id="637"/>
      <w:bookmarkEnd w:id="638"/>
    </w:p>
    <w:p w14:paraId="5747D78D" w14:textId="1771E674" w:rsidR="00380A89" w:rsidRPr="00380A89" w:rsidRDefault="00380A89" w:rsidP="00380A89">
      <w:bookmarkStart w:id="6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640" w:name="_Toc528157418"/>
      <w:r>
        <w:t>label property</w:t>
      </w:r>
      <w:bookmarkEnd w:id="640"/>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641" w:name="_Ref511822214"/>
      <w:bookmarkStart w:id="642" w:name="_Toc528157419"/>
      <w:r>
        <w:lastRenderedPageBreak/>
        <w:t>sourceNodeId property</w:t>
      </w:r>
      <w:bookmarkEnd w:id="641"/>
      <w:bookmarkEnd w:id="642"/>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64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4" w:name="_Ref511823298"/>
      <w:bookmarkStart w:id="645" w:name="_Toc528157420"/>
      <w:r>
        <w:t>targetNodeId property</w:t>
      </w:r>
      <w:bookmarkEnd w:id="644"/>
      <w:bookmarkEnd w:id="645"/>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646" w:name="_Ref511819971"/>
      <w:bookmarkStart w:id="647" w:name="_Toc528157421"/>
      <w:r>
        <w:t>graphTraversal object</w:t>
      </w:r>
      <w:bookmarkEnd w:id="646"/>
      <w:bookmarkEnd w:id="647"/>
    </w:p>
    <w:p w14:paraId="7EE87AC4" w14:textId="2D601D1D" w:rsidR="00CD4F20" w:rsidRDefault="00CD4F20" w:rsidP="00CD4F20">
      <w:pPr>
        <w:pStyle w:val="Heading3"/>
      </w:pPr>
      <w:bookmarkStart w:id="648" w:name="_Toc528157422"/>
      <w:r>
        <w:t>General</w:t>
      </w:r>
      <w:bookmarkEnd w:id="648"/>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649" w:name="_Ref511823337"/>
      <w:bookmarkStart w:id="650" w:name="_Toc528157423"/>
      <w:r>
        <w:t>graphId property</w:t>
      </w:r>
      <w:bookmarkEnd w:id="649"/>
      <w:bookmarkEnd w:id="650"/>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51" w:name="_Toc528157424"/>
      <w:r>
        <w:t>description property</w:t>
      </w:r>
      <w:bookmarkEnd w:id="651"/>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652" w:name="_Ref511823179"/>
      <w:bookmarkStart w:id="653" w:name="_Toc528157425"/>
      <w:r>
        <w:t>initialState property</w:t>
      </w:r>
      <w:bookmarkEnd w:id="652"/>
      <w:bookmarkEnd w:id="653"/>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654" w:name="_Ref511822614"/>
      <w:bookmarkStart w:id="655" w:name="_Toc528157426"/>
      <w:r>
        <w:t>edgeTraversals property</w:t>
      </w:r>
      <w:bookmarkEnd w:id="654"/>
      <w:bookmarkEnd w:id="655"/>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"finalState":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56" w:name="_Ref511822569"/>
      <w:bookmarkStart w:id="657" w:name="_Toc528157427"/>
      <w:r>
        <w:t>edgeTraversal object</w:t>
      </w:r>
      <w:bookmarkEnd w:id="656"/>
      <w:bookmarkEnd w:id="657"/>
    </w:p>
    <w:p w14:paraId="4A14EA88" w14:textId="696B8630" w:rsidR="00CD4F20" w:rsidRDefault="00CD4F20" w:rsidP="00CD4F20">
      <w:pPr>
        <w:pStyle w:val="Heading3"/>
      </w:pPr>
      <w:bookmarkStart w:id="658" w:name="_Toc528157428"/>
      <w:r>
        <w:t>General</w:t>
      </w:r>
      <w:bookmarkEnd w:id="658"/>
    </w:p>
    <w:p w14:paraId="7FC25DC6" w14:textId="57980962" w:rsidR="00E66DEE" w:rsidRDefault="00E66DEE" w:rsidP="00E66DEE">
      <w:bookmarkStart w:id="65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0" w:name="_Ref513199007"/>
      <w:bookmarkStart w:id="661" w:name="_Toc528157429"/>
      <w:r>
        <w:t>edgeId property</w:t>
      </w:r>
      <w:bookmarkEnd w:id="659"/>
      <w:bookmarkEnd w:id="660"/>
      <w:bookmarkEnd w:id="661"/>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662" w:name="_Toc528157430"/>
      <w:r>
        <w:t>message property</w:t>
      </w:r>
      <w:bookmarkEnd w:id="662"/>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663" w:name="_Ref511823070"/>
      <w:bookmarkStart w:id="664" w:name="_Toc528157431"/>
      <w:r>
        <w:t>finalState property</w:t>
      </w:r>
      <w:bookmarkEnd w:id="663"/>
      <w:bookmarkEnd w:id="664"/>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665" w:name="_Toc528157432"/>
      <w:r>
        <w:lastRenderedPageBreak/>
        <w:t>stepOverEdgeCount</w:t>
      </w:r>
      <w:r w:rsidR="00CD4F20">
        <w:t xml:space="preserve"> property</w:t>
      </w:r>
      <w:bookmarkEnd w:id="66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66" w:name="_Ref493427479"/>
      <w:bookmarkStart w:id="667" w:name="_Toc528157433"/>
      <w:r>
        <w:t>stack object</w:t>
      </w:r>
      <w:bookmarkEnd w:id="666"/>
      <w:bookmarkEnd w:id="667"/>
    </w:p>
    <w:p w14:paraId="5A2500F3" w14:textId="474DE860" w:rsidR="006E546E" w:rsidRDefault="006E546E" w:rsidP="006E546E">
      <w:pPr>
        <w:pStyle w:val="Heading3"/>
      </w:pPr>
      <w:bookmarkStart w:id="668" w:name="_Toc528157434"/>
      <w:r>
        <w:t>General</w:t>
      </w:r>
      <w:bookmarkEnd w:id="66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9" w:name="_Ref503361859"/>
      <w:bookmarkStart w:id="670" w:name="_Toc528157435"/>
      <w:r>
        <w:t>message property</w:t>
      </w:r>
      <w:bookmarkEnd w:id="669"/>
      <w:bookmarkEnd w:id="670"/>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1" w:name="_Toc528157436"/>
      <w:r>
        <w:t>frames property</w:t>
      </w:r>
      <w:bookmarkEnd w:id="671"/>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2" w:name="_Ref493494398"/>
      <w:bookmarkStart w:id="673" w:name="_Toc528157437"/>
      <w:r>
        <w:t>stackFrame object</w:t>
      </w:r>
      <w:bookmarkEnd w:id="672"/>
      <w:bookmarkEnd w:id="673"/>
    </w:p>
    <w:p w14:paraId="440DEBE2" w14:textId="2D9664B2" w:rsidR="006E546E" w:rsidRDefault="006E546E" w:rsidP="006E546E">
      <w:pPr>
        <w:pStyle w:val="Heading3"/>
      </w:pPr>
      <w:bookmarkStart w:id="674" w:name="_Toc528157438"/>
      <w:r>
        <w:t>General</w:t>
      </w:r>
      <w:bookmarkEnd w:id="674"/>
    </w:p>
    <w:p w14:paraId="7DA1CA9D" w14:textId="1DAC52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675" w:name="_Ref503362303"/>
      <w:bookmarkStart w:id="676" w:name="_Toc528157439"/>
      <w:r>
        <w:lastRenderedPageBreak/>
        <w:t xml:space="preserve">location </w:t>
      </w:r>
      <w:r w:rsidR="00D10846">
        <w:t>property</w:t>
      </w:r>
      <w:bookmarkEnd w:id="675"/>
      <w:bookmarkEnd w:id="676"/>
    </w:p>
    <w:p w14:paraId="075462B0" w14:textId="608ED8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677" w:name="_Toc528157440"/>
      <w:r>
        <w:t>module property</w:t>
      </w:r>
      <w:bookmarkEnd w:id="67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8" w:name="_Toc528157441"/>
      <w:r>
        <w:t>threadId property</w:t>
      </w:r>
      <w:bookmarkEnd w:id="67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9" w:name="_Toc528157442"/>
      <w:r>
        <w:t>address property</w:t>
      </w:r>
      <w:bookmarkEnd w:id="67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0" w:name="_Toc528157443"/>
      <w:r>
        <w:t>offset property</w:t>
      </w:r>
      <w:bookmarkEnd w:id="68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E3B9C">
        <w:t>3.35.2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81" w:name="_Toc528157444"/>
      <w:r>
        <w:t>parameters property</w:t>
      </w:r>
      <w:bookmarkEnd w:id="68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82" w:name="_Ref493427581"/>
      <w:bookmarkStart w:id="683" w:name="_Ref493427754"/>
      <w:bookmarkStart w:id="684" w:name="_Toc528157445"/>
      <w:r>
        <w:t>thread</w:t>
      </w:r>
      <w:r w:rsidR="007D2F0F">
        <w:t xml:space="preserve">FlowLocation </w:t>
      </w:r>
      <w:r w:rsidR="006E546E">
        <w:t>object</w:t>
      </w:r>
      <w:bookmarkEnd w:id="682"/>
      <w:bookmarkEnd w:id="683"/>
      <w:bookmarkEnd w:id="684"/>
    </w:p>
    <w:p w14:paraId="6AFFA125" w14:textId="72CDB951" w:rsidR="006E546E" w:rsidRDefault="006E546E" w:rsidP="006E546E">
      <w:pPr>
        <w:pStyle w:val="Heading3"/>
      </w:pPr>
      <w:bookmarkStart w:id="685" w:name="_Toc528157446"/>
      <w:r>
        <w:t>General</w:t>
      </w:r>
      <w:bookmarkEnd w:id="68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6" w:name="_Ref493497783"/>
      <w:bookmarkStart w:id="687" w:name="_Ref493499799"/>
      <w:bookmarkStart w:id="688" w:name="_Toc528157447"/>
      <w:r>
        <w:t xml:space="preserve">location </w:t>
      </w:r>
      <w:r w:rsidR="006E546E">
        <w:t>property</w:t>
      </w:r>
      <w:bookmarkEnd w:id="686"/>
      <w:bookmarkEnd w:id="687"/>
      <w:bookmarkEnd w:id="688"/>
    </w:p>
    <w:p w14:paraId="4354E1E2" w14:textId="00EACEF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89" w:name="_Toc528157448"/>
      <w:r>
        <w:t>module property</w:t>
      </w:r>
      <w:bookmarkEnd w:id="68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0" w:name="_Toc528157449"/>
      <w:r>
        <w:t>stack property</w:t>
      </w:r>
      <w:bookmarkEnd w:id="690"/>
    </w:p>
    <w:p w14:paraId="1FCE52C5" w14:textId="2025D6B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691" w:name="_Toc528157450"/>
      <w:r>
        <w:lastRenderedPageBreak/>
        <w:t>kind property</w:t>
      </w:r>
      <w:bookmarkEnd w:id="691"/>
    </w:p>
    <w:p w14:paraId="7C674876" w14:textId="07C1FDFB" w:rsidR="00D31582" w:rsidRDefault="00D31582" w:rsidP="00D31582">
      <w:bookmarkStart w:id="69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92"/>
    </w:p>
    <w:p w14:paraId="0D282B13" w14:textId="241F5BD3" w:rsidR="00EC5F35" w:rsidRDefault="00EC5F35" w:rsidP="00EC5F35">
      <w:pPr>
        <w:pStyle w:val="Heading3"/>
      </w:pPr>
      <w:bookmarkStart w:id="693" w:name="_Ref510090188"/>
      <w:bookmarkStart w:id="694" w:name="_Toc528157451"/>
      <w:r>
        <w:t>state property</w:t>
      </w:r>
      <w:bookmarkEnd w:id="693"/>
      <w:bookmarkEnd w:id="694"/>
    </w:p>
    <w:p w14:paraId="7C600AFE" w14:textId="093A397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0F4EDF">
      <w:pPr>
        <w:pStyle w:val="Note"/>
        <w:numPr>
          <w:ilvl w:val="0"/>
          <w:numId w:val="51"/>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0F4EDF">
      <w:pPr>
        <w:pStyle w:val="Note"/>
        <w:numPr>
          <w:ilvl w:val="0"/>
          <w:numId w:val="51"/>
        </w:numPr>
      </w:pPr>
      <w:r>
        <w:t xml:space="preserve">An array element reference such as </w:t>
      </w:r>
      <w:r w:rsidRPr="00AE7369">
        <w:rPr>
          <w:rStyle w:val="CODEtemp"/>
        </w:rPr>
        <w:t>"names[index]"</w:t>
      </w:r>
      <w:r>
        <w:t>.</w:t>
      </w:r>
    </w:p>
    <w:p w14:paraId="73D81B93" w14:textId="77777777" w:rsidR="00F27DA9" w:rsidRDefault="00F27DA9" w:rsidP="000F4EDF">
      <w:pPr>
        <w:pStyle w:val="Note"/>
        <w:numPr>
          <w:ilvl w:val="0"/>
          <w:numId w:val="5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0F4EDF">
      <w:pPr>
        <w:pStyle w:val="Note"/>
        <w:numPr>
          <w:ilvl w:val="0"/>
          <w:numId w:val="51"/>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0F4EDF">
      <w:pPr>
        <w:pStyle w:val="Note"/>
        <w:numPr>
          <w:ilvl w:val="0"/>
          <w:numId w:val="52"/>
        </w:numPr>
      </w:pPr>
      <w:r>
        <w:t xml:space="preserve">An integer such as </w:t>
      </w:r>
      <w:r w:rsidRPr="0099507F">
        <w:rPr>
          <w:rStyle w:val="CODEtemp"/>
        </w:rPr>
        <w:t>"42"</w:t>
      </w:r>
      <w:r>
        <w:t xml:space="preserve"> (note that the property value is a string).</w:t>
      </w:r>
    </w:p>
    <w:p w14:paraId="6515A865" w14:textId="77777777" w:rsidR="00F27DA9" w:rsidRDefault="00F27DA9" w:rsidP="000F4EDF">
      <w:pPr>
        <w:pStyle w:val="Note"/>
        <w:numPr>
          <w:ilvl w:val="0"/>
          <w:numId w:val="52"/>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0F4EDF">
      <w:pPr>
        <w:pStyle w:val="Note"/>
        <w:numPr>
          <w:ilvl w:val="0"/>
          <w:numId w:val="52"/>
        </w:numPr>
      </w:pPr>
      <w:r>
        <w:t xml:space="preserve">A Boolean such as </w:t>
      </w:r>
      <w:r w:rsidRPr="0099507F">
        <w:rPr>
          <w:rStyle w:val="CODEtemp"/>
        </w:rPr>
        <w:t>"true"</w:t>
      </w:r>
      <w:r>
        <w:t>.</w:t>
      </w:r>
    </w:p>
    <w:p w14:paraId="4D0F4140" w14:textId="5DEA716E" w:rsidR="00EC5F35" w:rsidRDefault="00EC5F35" w:rsidP="00EC5F35">
      <w:pPr>
        <w:pStyle w:val="Heading3"/>
      </w:pPr>
      <w:bookmarkStart w:id="695" w:name="_Ref510008884"/>
      <w:bookmarkStart w:id="696" w:name="_Toc528157452"/>
      <w:r>
        <w:lastRenderedPageBreak/>
        <w:t>nestingLevel property</w:t>
      </w:r>
      <w:bookmarkEnd w:id="695"/>
      <w:bookmarkEnd w:id="69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7" w:name="_Ref510008873"/>
      <w:bookmarkStart w:id="698" w:name="_Toc528157453"/>
      <w:r>
        <w:t>executionOrder property</w:t>
      </w:r>
      <w:bookmarkEnd w:id="697"/>
      <w:bookmarkEnd w:id="698"/>
    </w:p>
    <w:p w14:paraId="61CA929F" w14:textId="55C156F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9950E8A" w:rsidR="005D2999" w:rsidRDefault="00BF4F63" w:rsidP="005D2999">
      <w:pPr>
        <w:pStyle w:val="Heading3"/>
      </w:pPr>
      <w:bookmarkStart w:id="699" w:name="_Toc528157454"/>
      <w:r>
        <w:t xml:space="preserve">executionTimeUtc </w:t>
      </w:r>
      <w:r w:rsidR="005D2999">
        <w:t>property</w:t>
      </w:r>
      <w:bookmarkEnd w:id="699"/>
    </w:p>
    <w:p w14:paraId="27A7FA38" w14:textId="4F364EE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700" w:name="_Toc528157455"/>
      <w:r>
        <w:t>importance property</w:t>
      </w:r>
      <w:bookmarkEnd w:id="70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0F4EDF">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0F4EDF">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0F4EDF">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0F4EDF">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0F4EDF">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0F4EDF">
      <w:pPr>
        <w:pStyle w:val="Note"/>
        <w:numPr>
          <w:ilvl w:val="0"/>
          <w:numId w:val="15"/>
        </w:numPr>
      </w:pPr>
      <w:r>
        <w:t>A “verbose view,” which displays all the locations in the code flow.</w:t>
      </w:r>
    </w:p>
    <w:p w14:paraId="30476A22" w14:textId="71D9FA88" w:rsidR="00262CD2" w:rsidRDefault="00262CD2" w:rsidP="00B86BC7">
      <w:pPr>
        <w:pStyle w:val="Heading2"/>
      </w:pPr>
      <w:bookmarkStart w:id="701" w:name="_Ref508812750"/>
      <w:bookmarkStart w:id="702" w:name="_Toc528157456"/>
      <w:bookmarkStart w:id="703" w:name="_Ref493407996"/>
      <w:r>
        <w:lastRenderedPageBreak/>
        <w:t>resources object</w:t>
      </w:r>
      <w:bookmarkEnd w:id="701"/>
      <w:bookmarkEnd w:id="702"/>
    </w:p>
    <w:p w14:paraId="526D1A22" w14:textId="73E461DD" w:rsidR="00E15F22" w:rsidRDefault="00E15F22" w:rsidP="00E15F22">
      <w:pPr>
        <w:pStyle w:val="Heading3"/>
      </w:pPr>
      <w:bookmarkStart w:id="704" w:name="_Toc528157457"/>
      <w:r>
        <w:t>General</w:t>
      </w:r>
      <w:bookmarkEnd w:id="70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5" w:name="_Ref508811824"/>
      <w:bookmarkStart w:id="706" w:name="_Toc528157458"/>
      <w:r>
        <w:t>messageStrings property</w:t>
      </w:r>
      <w:bookmarkEnd w:id="705"/>
      <w:bookmarkEnd w:id="706"/>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07" w:name="_Ref508870783"/>
      <w:bookmarkStart w:id="708" w:name="_Ref508871574"/>
      <w:bookmarkStart w:id="709" w:name="_Ref508876005"/>
      <w:bookmarkStart w:id="710" w:name="_Toc528157459"/>
      <w:r>
        <w:t>rules property</w:t>
      </w:r>
      <w:bookmarkEnd w:id="707"/>
      <w:bookmarkEnd w:id="708"/>
      <w:bookmarkEnd w:id="709"/>
      <w:bookmarkEnd w:id="710"/>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lastRenderedPageBreak/>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711" w:name="_Ref508814067"/>
      <w:bookmarkStart w:id="712" w:name="_Toc528157460"/>
      <w:r>
        <w:t>rule object</w:t>
      </w:r>
      <w:bookmarkEnd w:id="703"/>
      <w:bookmarkEnd w:id="711"/>
      <w:bookmarkEnd w:id="712"/>
    </w:p>
    <w:p w14:paraId="0004BC6E" w14:textId="658F9ED1" w:rsidR="00B86BC7" w:rsidRDefault="00B86BC7" w:rsidP="00B86BC7">
      <w:pPr>
        <w:pStyle w:val="Heading3"/>
      </w:pPr>
      <w:bookmarkStart w:id="713" w:name="_Toc528157461"/>
      <w:r>
        <w:t>General</w:t>
      </w:r>
      <w:bookmarkEnd w:id="71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4" w:name="_Toc528157462"/>
      <w:r>
        <w:t>Constraints</w:t>
      </w:r>
      <w:bookmarkEnd w:id="714"/>
    </w:p>
    <w:p w14:paraId="1A1A3719" w14:textId="5A902A1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5" w:name="_Ref493408046"/>
      <w:bookmarkStart w:id="716" w:name="_Toc528157463"/>
      <w:r>
        <w:t>id property</w:t>
      </w:r>
      <w:bookmarkEnd w:id="715"/>
      <w:bookmarkEnd w:id="716"/>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0F4EDF">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0F4EDF">
      <w:pPr>
        <w:pStyle w:val="ListParagraph"/>
        <w:numPr>
          <w:ilvl w:val="0"/>
          <w:numId w:val="16"/>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17" w:name="_Toc528157464"/>
      <w:r>
        <w:t>name property</w:t>
      </w:r>
      <w:bookmarkEnd w:id="717"/>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8" w:name="_Ref493510771"/>
      <w:bookmarkStart w:id="719" w:name="_Toc528157465"/>
      <w:r>
        <w:t>shortDescription property</w:t>
      </w:r>
      <w:bookmarkEnd w:id="718"/>
      <w:bookmarkEnd w:id="719"/>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0" w:name="_Ref493510781"/>
      <w:bookmarkStart w:id="721" w:name="_Toc528157466"/>
      <w:r>
        <w:t>fullDescription property</w:t>
      </w:r>
      <w:bookmarkEnd w:id="720"/>
      <w:bookmarkEnd w:id="721"/>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DAA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2" w:name="_Ref493345139"/>
      <w:bookmarkStart w:id="723" w:name="_Toc528157467"/>
      <w:r>
        <w:t>message</w:t>
      </w:r>
      <w:r w:rsidR="00CD2BD7">
        <w:t>Strings</w:t>
      </w:r>
      <w:r>
        <w:t xml:space="preserve"> property</w:t>
      </w:r>
      <w:bookmarkEnd w:id="722"/>
      <w:bookmarkEnd w:id="723"/>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4" w:name="_Ref503366474"/>
      <w:bookmarkStart w:id="725" w:name="_Ref503366805"/>
      <w:bookmarkStart w:id="726" w:name="_Toc528157468"/>
      <w:r>
        <w:t>richMessageStrings</w:t>
      </w:r>
      <w:r w:rsidR="00932BEE">
        <w:t xml:space="preserve"> property</w:t>
      </w:r>
      <w:bookmarkEnd w:id="724"/>
      <w:bookmarkEnd w:id="725"/>
      <w:bookmarkEnd w:id="726"/>
    </w:p>
    <w:p w14:paraId="5301B6AC" w14:textId="6D879D5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727" w:name="_Toc528157469"/>
      <w:r>
        <w:t>help</w:t>
      </w:r>
      <w:r w:rsidR="00326BD5">
        <w:t>Uri</w:t>
      </w:r>
      <w:r>
        <w:t xml:space="preserve"> property</w:t>
      </w:r>
      <w:bookmarkEnd w:id="727"/>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8" w:name="_Ref503364566"/>
      <w:bookmarkStart w:id="729" w:name="_Toc528157470"/>
      <w:r>
        <w:t>help property</w:t>
      </w:r>
      <w:bookmarkEnd w:id="728"/>
      <w:bookmarkEnd w:id="729"/>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0" w:name="_Ref508894471"/>
      <w:bookmarkStart w:id="731" w:name="_Toc528157471"/>
      <w:r>
        <w:t>configuration property</w:t>
      </w:r>
      <w:bookmarkEnd w:id="730"/>
      <w:bookmarkEnd w:id="731"/>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732" w:name="_Ref508894470"/>
      <w:bookmarkStart w:id="733" w:name="_Ref508894720"/>
      <w:bookmarkStart w:id="734" w:name="_Ref508894737"/>
      <w:bookmarkStart w:id="735" w:name="_Toc528157472"/>
      <w:bookmarkStart w:id="736" w:name="_Ref493477061"/>
      <w:r>
        <w:lastRenderedPageBreak/>
        <w:t>ruleConfiguration object</w:t>
      </w:r>
      <w:bookmarkEnd w:id="732"/>
      <w:bookmarkEnd w:id="733"/>
      <w:bookmarkEnd w:id="734"/>
      <w:bookmarkEnd w:id="735"/>
    </w:p>
    <w:p w14:paraId="2F470253" w14:textId="738DA236" w:rsidR="00164CCB" w:rsidRDefault="00164CCB" w:rsidP="00164CCB">
      <w:pPr>
        <w:pStyle w:val="Heading3"/>
      </w:pPr>
      <w:bookmarkStart w:id="737" w:name="_Toc528157473"/>
      <w:r>
        <w:t>General</w:t>
      </w:r>
      <w:bookmarkEnd w:id="73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738" w:name="_Toc528157474"/>
      <w:r>
        <w:t>enabled property</w:t>
      </w:r>
      <w:bookmarkEnd w:id="73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39" w:name="_Ref508894469"/>
      <w:bookmarkStart w:id="740" w:name="_Toc528157475"/>
      <w:r>
        <w:t>defaultLevel property</w:t>
      </w:r>
      <w:bookmarkEnd w:id="739"/>
      <w:bookmarkEnd w:id="740"/>
    </w:p>
    <w:p w14:paraId="2F7AE5CB" w14:textId="4F9A6C7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41" w:name="_Ref508894764"/>
      <w:bookmarkStart w:id="742" w:name="_Ref508894796"/>
      <w:bookmarkStart w:id="743" w:name="_Toc528157476"/>
      <w:r>
        <w:t>parameters property</w:t>
      </w:r>
      <w:bookmarkEnd w:id="741"/>
      <w:bookmarkEnd w:id="742"/>
      <w:bookmarkEnd w:id="743"/>
    </w:p>
    <w:p w14:paraId="18FD260D" w14:textId="7215999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44" w:name="_Toc528157477"/>
      <w:r>
        <w:t>fix object</w:t>
      </w:r>
      <w:bookmarkEnd w:id="736"/>
      <w:bookmarkEnd w:id="744"/>
    </w:p>
    <w:p w14:paraId="410A501F" w14:textId="4C707545" w:rsidR="00B86BC7" w:rsidRDefault="00B86BC7" w:rsidP="00B86BC7">
      <w:pPr>
        <w:pStyle w:val="Heading3"/>
      </w:pPr>
      <w:bookmarkStart w:id="745" w:name="_Toc528157478"/>
      <w:r>
        <w:t>General</w:t>
      </w:r>
      <w:bookmarkEnd w:id="745"/>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46" w:name="_Ref493512730"/>
      <w:bookmarkStart w:id="747" w:name="_Toc528157479"/>
      <w:r>
        <w:t>description property</w:t>
      </w:r>
      <w:bookmarkEnd w:id="746"/>
      <w:bookmarkEnd w:id="747"/>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8" w:name="_Ref493512752"/>
      <w:bookmarkStart w:id="749" w:name="_Ref493513084"/>
      <w:bookmarkStart w:id="750" w:name="_Ref503372111"/>
      <w:bookmarkStart w:id="751" w:name="_Ref503372176"/>
      <w:bookmarkStart w:id="752" w:name="_Toc528157480"/>
      <w:r>
        <w:t>fileChanges property</w:t>
      </w:r>
      <w:bookmarkEnd w:id="748"/>
      <w:bookmarkEnd w:id="749"/>
      <w:bookmarkEnd w:id="750"/>
      <w:bookmarkEnd w:id="751"/>
      <w:bookmarkEnd w:id="752"/>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753" w:name="_Ref493512744"/>
      <w:bookmarkStart w:id="754" w:name="_Ref493512991"/>
      <w:bookmarkStart w:id="755" w:name="_Toc528157481"/>
      <w:r>
        <w:t>fileChange object</w:t>
      </w:r>
      <w:bookmarkEnd w:id="753"/>
      <w:bookmarkEnd w:id="754"/>
      <w:bookmarkEnd w:id="755"/>
    </w:p>
    <w:p w14:paraId="74D8322D" w14:textId="06E505AA" w:rsidR="00B86BC7" w:rsidRDefault="00B86BC7" w:rsidP="00B86BC7">
      <w:pPr>
        <w:pStyle w:val="Heading3"/>
      </w:pPr>
      <w:bookmarkStart w:id="756" w:name="_Toc528157482"/>
      <w:r>
        <w:t>General</w:t>
      </w:r>
      <w:bookmarkEnd w:id="75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7" w:name="_Ref493513096"/>
      <w:bookmarkStart w:id="758" w:name="_Ref493513195"/>
      <w:bookmarkStart w:id="759" w:name="_Ref493513493"/>
      <w:bookmarkStart w:id="760" w:name="_Toc528157483"/>
      <w:r>
        <w:t>fileLocation</w:t>
      </w:r>
      <w:r w:rsidR="00B86BC7">
        <w:t xml:space="preserve"> property</w:t>
      </w:r>
      <w:bookmarkEnd w:id="757"/>
      <w:bookmarkEnd w:id="758"/>
      <w:bookmarkEnd w:id="759"/>
      <w:bookmarkEnd w:id="760"/>
    </w:p>
    <w:p w14:paraId="47E2D8A5" w14:textId="4B5C2C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1" w:name="_Ref493513106"/>
      <w:bookmarkStart w:id="762" w:name="_Toc528157484"/>
      <w:r>
        <w:t>replacements property</w:t>
      </w:r>
      <w:bookmarkEnd w:id="761"/>
      <w:bookmarkEnd w:id="762"/>
    </w:p>
    <w:p w14:paraId="21F0788C" w14:textId="053A635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763" w:name="_Ref493513114"/>
      <w:bookmarkStart w:id="764" w:name="_Ref493513476"/>
      <w:bookmarkStart w:id="765" w:name="_Toc528157485"/>
      <w:r>
        <w:t>replacement object</w:t>
      </w:r>
      <w:bookmarkEnd w:id="763"/>
      <w:bookmarkEnd w:id="764"/>
      <w:bookmarkEnd w:id="765"/>
    </w:p>
    <w:p w14:paraId="1276FD13" w14:textId="540BBC1F" w:rsidR="00B86BC7" w:rsidRDefault="00B86BC7" w:rsidP="00B86BC7">
      <w:pPr>
        <w:pStyle w:val="Heading3"/>
      </w:pPr>
      <w:bookmarkStart w:id="766" w:name="_Toc528157486"/>
      <w:r>
        <w:t>General</w:t>
      </w:r>
      <w:bookmarkEnd w:id="76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7" w:name="_Toc528157487"/>
      <w:r>
        <w:t>Constraints</w:t>
      </w:r>
      <w:bookmarkEnd w:id="767"/>
    </w:p>
    <w:p w14:paraId="58129AF5" w14:textId="4ACF4B0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768" w:name="_Ref493518436"/>
      <w:bookmarkStart w:id="769" w:name="_Ref493518439"/>
      <w:bookmarkStart w:id="770" w:name="_Ref493518529"/>
      <w:bookmarkStart w:id="771" w:name="_Toc528157488"/>
      <w:r>
        <w:t>deleted</w:t>
      </w:r>
      <w:r w:rsidR="00F27F55">
        <w:t>Region</w:t>
      </w:r>
      <w:r>
        <w:t xml:space="preserve"> property</w:t>
      </w:r>
      <w:bookmarkEnd w:id="768"/>
      <w:bookmarkEnd w:id="769"/>
      <w:bookmarkEnd w:id="770"/>
      <w:bookmarkEnd w:id="771"/>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2" w:name="_Ref493518437"/>
      <w:bookmarkStart w:id="773" w:name="_Ref493518440"/>
      <w:bookmarkStart w:id="774" w:name="_Toc528157489"/>
      <w:r>
        <w:t>inserted</w:t>
      </w:r>
      <w:r w:rsidR="00F27F55">
        <w:t>Content</w:t>
      </w:r>
      <w:r>
        <w:t xml:space="preserve"> property</w:t>
      </w:r>
      <w:bookmarkEnd w:id="772"/>
      <w:bookmarkEnd w:id="773"/>
      <w:bookmarkEnd w:id="774"/>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5" w:name="_Ref493404948"/>
      <w:bookmarkStart w:id="776" w:name="_Ref493406026"/>
      <w:bookmarkStart w:id="777" w:name="_Toc528157490"/>
      <w:r>
        <w:t>notification object</w:t>
      </w:r>
      <w:bookmarkEnd w:id="775"/>
      <w:bookmarkEnd w:id="776"/>
      <w:bookmarkEnd w:id="777"/>
    </w:p>
    <w:p w14:paraId="3BD7AF2E" w14:textId="23E07934" w:rsidR="00B86BC7" w:rsidRDefault="00B86BC7" w:rsidP="00B86BC7">
      <w:pPr>
        <w:pStyle w:val="Heading3"/>
      </w:pPr>
      <w:bookmarkStart w:id="778" w:name="_Toc528157491"/>
      <w:r>
        <w:t>General</w:t>
      </w:r>
      <w:bookmarkEnd w:id="778"/>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779" w:name="_Toc528157492"/>
      <w:r>
        <w:t>id property</w:t>
      </w:r>
      <w:bookmarkEnd w:id="77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0" w:name="_Ref493518926"/>
      <w:bookmarkStart w:id="781" w:name="_Toc528157493"/>
      <w:r>
        <w:t>ruleId property</w:t>
      </w:r>
      <w:bookmarkEnd w:id="780"/>
      <w:bookmarkEnd w:id="781"/>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2" w:name="_Toc528157494"/>
      <w:r>
        <w:t>physicalLocation property</w:t>
      </w:r>
      <w:bookmarkEnd w:id="782"/>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783" w:name="_Toc528157495"/>
      <w:r>
        <w:t>message property</w:t>
      </w:r>
      <w:bookmarkEnd w:id="783"/>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4" w:name="_Ref493404972"/>
      <w:bookmarkStart w:id="785" w:name="_Ref493406037"/>
      <w:bookmarkStart w:id="786" w:name="_Toc528157496"/>
      <w:r>
        <w:t>level property</w:t>
      </w:r>
      <w:bookmarkEnd w:id="784"/>
      <w:bookmarkEnd w:id="785"/>
      <w:bookmarkEnd w:id="7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0F4EDF">
      <w:pPr>
        <w:pStyle w:val="ListParagraph"/>
        <w:numPr>
          <w:ilvl w:val="0"/>
          <w:numId w:val="31"/>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0F4EDF">
      <w:pPr>
        <w:pStyle w:val="ListParagraph"/>
        <w:numPr>
          <w:ilvl w:val="0"/>
          <w:numId w:val="31"/>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0F4EDF">
      <w:pPr>
        <w:pStyle w:val="ListParagraph"/>
        <w:numPr>
          <w:ilvl w:val="0"/>
          <w:numId w:val="31"/>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7" w:name="_Toc528157497"/>
      <w:r>
        <w:t>threadId property</w:t>
      </w:r>
      <w:bookmarkEnd w:id="7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88" w:name="_Toc528157498"/>
      <w:r>
        <w:t>time</w:t>
      </w:r>
      <w:r w:rsidR="00BF4F63">
        <w:t>Utc</w:t>
      </w:r>
      <w:r>
        <w:t xml:space="preserve"> property</w:t>
      </w:r>
      <w:bookmarkEnd w:id="788"/>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789" w:name="_Toc528157499"/>
      <w:r>
        <w:t>exception property</w:t>
      </w:r>
      <w:bookmarkEnd w:id="789"/>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0" w:name="_Ref493570836"/>
      <w:bookmarkStart w:id="791" w:name="_Toc528157500"/>
      <w:r>
        <w:lastRenderedPageBreak/>
        <w:t>exception object</w:t>
      </w:r>
      <w:bookmarkEnd w:id="790"/>
      <w:bookmarkEnd w:id="791"/>
    </w:p>
    <w:p w14:paraId="1257C9E2" w14:textId="6070509F" w:rsidR="00B86BC7" w:rsidRDefault="00B86BC7" w:rsidP="00B86BC7">
      <w:pPr>
        <w:pStyle w:val="Heading3"/>
      </w:pPr>
      <w:bookmarkStart w:id="792" w:name="_Toc528157501"/>
      <w:r>
        <w:t>General</w:t>
      </w:r>
      <w:bookmarkEnd w:id="79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3" w:name="_Toc528157502"/>
      <w:r>
        <w:t>kind property</w:t>
      </w:r>
      <w:bookmarkEnd w:id="7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4" w:name="_Toc528157503"/>
      <w:r>
        <w:t>message property</w:t>
      </w:r>
      <w:bookmarkEnd w:id="794"/>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95" w:name="_Toc528157504"/>
      <w:r>
        <w:t>stack property</w:t>
      </w:r>
      <w:bookmarkEnd w:id="795"/>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96" w:name="_Toc528157505"/>
      <w:r>
        <w:t>innerExceptions property</w:t>
      </w:r>
      <w:bookmarkEnd w:id="79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97" w:name="_Ref528151413"/>
      <w:bookmarkStart w:id="798" w:name="_Toc528157506"/>
      <w:bookmarkStart w:id="799" w:name="_Toc287332011"/>
      <w:r>
        <w:lastRenderedPageBreak/>
        <w:t>External</w:t>
      </w:r>
      <w:r w:rsidR="00F265D8">
        <w:t xml:space="preserve"> property</w:t>
      </w:r>
      <w:r>
        <w:t xml:space="preserve"> file format</w:t>
      </w:r>
      <w:bookmarkEnd w:id="797"/>
      <w:bookmarkEnd w:id="798"/>
    </w:p>
    <w:p w14:paraId="2A3E0063" w14:textId="270C9EBD" w:rsidR="00AF60C1" w:rsidRDefault="00AF60C1" w:rsidP="00AF60C1">
      <w:pPr>
        <w:pStyle w:val="Heading2"/>
      </w:pPr>
      <w:bookmarkStart w:id="800" w:name="_Toc528157507"/>
      <w:r>
        <w:t>General</w:t>
      </w:r>
      <w:bookmarkEnd w:id="800"/>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1" w:name="_Toc528157508"/>
      <w:r>
        <w:t>External property file naming convention</w:t>
      </w:r>
      <w:bookmarkEnd w:id="80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02" w:name="_Toc528157509"/>
      <w:r>
        <w:t>externalPropert</w:t>
      </w:r>
      <w:r w:rsidR="00F265D8">
        <w:t>ies</w:t>
      </w:r>
      <w:r>
        <w:t xml:space="preserve"> object</w:t>
      </w:r>
      <w:bookmarkEnd w:id="802"/>
    </w:p>
    <w:p w14:paraId="6E569B6A" w14:textId="60E785B4" w:rsidR="0069571F" w:rsidRPr="0069571F" w:rsidRDefault="0069571F" w:rsidP="0069571F">
      <w:pPr>
        <w:pStyle w:val="Heading3"/>
      </w:pPr>
      <w:bookmarkStart w:id="803" w:name="_Ref525812129"/>
      <w:bookmarkStart w:id="804" w:name="_Toc528157510"/>
      <w:r>
        <w:t>General</w:t>
      </w:r>
      <w:bookmarkEnd w:id="803"/>
      <w:bookmarkEnd w:id="80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05" w:name="_Hlk525811171"/>
      <w:r w:rsidRPr="00230F9F">
        <w:t>{</w:t>
      </w:r>
      <w:r>
        <w:t xml:space="preserve">                             # An externalPropert</w:t>
      </w:r>
      <w:r w:rsidR="00355B20">
        <w:t>ies</w:t>
      </w:r>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06" w:name="_Ref525810506"/>
      <w:bookmarkStart w:id="807" w:name="_Toc528157511"/>
      <w:bookmarkEnd w:id="805"/>
      <w:r>
        <w:lastRenderedPageBreak/>
        <w:t>$schema property</w:t>
      </w:r>
      <w:bookmarkEnd w:id="806"/>
      <w:bookmarkEnd w:id="80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08" w:name="_Ref523913350"/>
      <w:bookmarkStart w:id="809" w:name="_Toc528157512"/>
      <w:r>
        <w:t>version property</w:t>
      </w:r>
      <w:bookmarkEnd w:id="808"/>
      <w:bookmarkEnd w:id="809"/>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0" w:name="_Ref525814013"/>
      <w:bookmarkStart w:id="811" w:name="_Toc528157513"/>
      <w:r>
        <w:t>instanceGuid property</w:t>
      </w:r>
      <w:bookmarkEnd w:id="810"/>
      <w:bookmarkEnd w:id="811"/>
    </w:p>
    <w:p w14:paraId="6E3F5D71" w14:textId="07B79DF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812" w:name="_Ref525810969"/>
      <w:bookmarkStart w:id="813" w:name="_Toc528157514"/>
      <w:r>
        <w:t>runInstanceGuid property</w:t>
      </w:r>
      <w:bookmarkEnd w:id="812"/>
      <w:bookmarkEnd w:id="813"/>
    </w:p>
    <w:p w14:paraId="3E79C8E1" w14:textId="5483B91A"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14" w:name="_Ref525634162"/>
      <w:bookmarkStart w:id="815" w:name="_Ref525810993"/>
      <w:bookmarkStart w:id="816" w:name="_Toc528157515"/>
      <w:r>
        <w:t>The property value</w:t>
      </w:r>
      <w:bookmarkEnd w:id="814"/>
      <w:r>
        <w:t xml:space="preserve"> propert</w:t>
      </w:r>
      <w:bookmarkEnd w:id="815"/>
      <w:r w:rsidR="00355B20">
        <w:t>ies</w:t>
      </w:r>
      <w:bookmarkEnd w:id="816"/>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17" w:name="_Toc528157516"/>
      <w:r w:rsidRPr="00FD22AC">
        <w:lastRenderedPageBreak/>
        <w:t>Conformance</w:t>
      </w:r>
      <w:bookmarkEnd w:id="799"/>
      <w:bookmarkEnd w:id="817"/>
    </w:p>
    <w:p w14:paraId="1D48659C" w14:textId="6555FDBE" w:rsidR="00EE1E0B" w:rsidRDefault="00EE1E0B" w:rsidP="002244CB"/>
    <w:p w14:paraId="3BBDC6A3" w14:textId="77777777" w:rsidR="00376AE7" w:rsidRDefault="00376AE7" w:rsidP="00376AE7">
      <w:pPr>
        <w:pStyle w:val="Heading2"/>
        <w:numPr>
          <w:ilvl w:val="1"/>
          <w:numId w:val="2"/>
        </w:numPr>
      </w:pPr>
      <w:bookmarkStart w:id="818" w:name="_Toc528157517"/>
      <w:r>
        <w:t>Conformance targets</w:t>
      </w:r>
      <w:bookmarkEnd w:id="81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0F4EDF">
      <w:pPr>
        <w:pStyle w:val="ListParagraph"/>
        <w:numPr>
          <w:ilvl w:val="0"/>
          <w:numId w:val="36"/>
        </w:numPr>
        <w:rPr>
          <w:b/>
        </w:rPr>
      </w:pPr>
      <w:r w:rsidRPr="0091648B">
        <w:rPr>
          <w:b/>
        </w:rPr>
        <w:t>SARIF log file</w:t>
      </w:r>
    </w:p>
    <w:p w14:paraId="533F983C" w14:textId="45B2CE48" w:rsidR="00105CCB" w:rsidRDefault="00105CCB" w:rsidP="000F4EDF">
      <w:pPr>
        <w:pStyle w:val="ListParagraph"/>
        <w:numPr>
          <w:ilvl w:val="0"/>
          <w:numId w:val="36"/>
        </w:numPr>
        <w:rPr>
          <w:b/>
        </w:rPr>
      </w:pPr>
      <w:r>
        <w:rPr>
          <w:b/>
        </w:rPr>
        <w:t>SARIF resource file</w:t>
      </w:r>
      <w:r>
        <w:t>: A SARIF file that contains only those elements related to resources.</w:t>
      </w:r>
    </w:p>
    <w:p w14:paraId="6CB59E4A" w14:textId="6DF6B2BD" w:rsidR="00CA3AC5" w:rsidRPr="0091648B" w:rsidRDefault="00CA3AC5" w:rsidP="000F4EDF">
      <w:pPr>
        <w:pStyle w:val="ListParagraph"/>
        <w:numPr>
          <w:ilvl w:val="0"/>
          <w:numId w:val="36"/>
        </w:numPr>
        <w:rPr>
          <w:b/>
        </w:rPr>
      </w:pPr>
      <w:r>
        <w:rPr>
          <w:b/>
        </w:rPr>
        <w:t>SARIF producer</w:t>
      </w:r>
      <w:r>
        <w:t>: A program which emits output in the SARIF format.</w:t>
      </w:r>
    </w:p>
    <w:p w14:paraId="3DAC8075" w14:textId="76824EC8" w:rsidR="00376AE7" w:rsidRDefault="00376AE7" w:rsidP="000F4EDF">
      <w:pPr>
        <w:pStyle w:val="ListParagraph"/>
        <w:numPr>
          <w:ilvl w:val="0"/>
          <w:numId w:val="36"/>
        </w:numPr>
      </w:pPr>
      <w:r w:rsidRPr="009F6C6C">
        <w:rPr>
          <w:b/>
        </w:rPr>
        <w:t>Direct producer</w:t>
      </w:r>
      <w:r>
        <w:t xml:space="preserve">: An analysis tool which </w:t>
      </w:r>
      <w:r w:rsidR="0018481C">
        <w:t>acts as a SARIF producer</w:t>
      </w:r>
      <w:r>
        <w:t>.</w:t>
      </w:r>
    </w:p>
    <w:p w14:paraId="74276143" w14:textId="77777777" w:rsidR="00D06F1A" w:rsidRDefault="00D06F1A" w:rsidP="000F4EDF">
      <w:pPr>
        <w:pStyle w:val="ListParagraph"/>
        <w:numPr>
          <w:ilvl w:val="0"/>
          <w:numId w:val="36"/>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0F4EDF">
      <w:pPr>
        <w:pStyle w:val="ListParagraph"/>
        <w:numPr>
          <w:ilvl w:val="0"/>
          <w:numId w:val="36"/>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0F4EDF">
      <w:pPr>
        <w:pStyle w:val="ListParagraph"/>
        <w:numPr>
          <w:ilvl w:val="0"/>
          <w:numId w:val="36"/>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0F4EDF">
      <w:pPr>
        <w:pStyle w:val="ListParagraph"/>
        <w:numPr>
          <w:ilvl w:val="0"/>
          <w:numId w:val="36"/>
        </w:numPr>
      </w:pPr>
      <w:r>
        <w:rPr>
          <w:b/>
        </w:rPr>
        <w:t>SARIF c</w:t>
      </w:r>
      <w:r w:rsidR="00376AE7" w:rsidRPr="009F6C6C">
        <w:rPr>
          <w:b/>
        </w:rPr>
        <w:t>onsumer</w:t>
      </w:r>
      <w:r w:rsidR="00376AE7">
        <w:t>: A program that reads and interprets a SARIF log file.</w:t>
      </w:r>
    </w:p>
    <w:p w14:paraId="38A66255" w14:textId="29BE08C8" w:rsidR="00376AE7" w:rsidRDefault="00376AE7" w:rsidP="000F4EDF">
      <w:pPr>
        <w:pStyle w:val="ListParagraph"/>
        <w:numPr>
          <w:ilvl w:val="0"/>
          <w:numId w:val="36"/>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0F4EDF">
      <w:pPr>
        <w:pStyle w:val="ListParagraph"/>
        <w:numPr>
          <w:ilvl w:val="0"/>
          <w:numId w:val="36"/>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0F4EDF">
      <w:pPr>
        <w:pStyle w:val="ListParagraph"/>
        <w:numPr>
          <w:ilvl w:val="0"/>
          <w:numId w:val="36"/>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19" w:name="_Toc528157518"/>
      <w:r>
        <w:t>Conformance Clause 1: SARIF log file</w:t>
      </w:r>
      <w:bookmarkEnd w:id="819"/>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0F4EDF">
      <w:pPr>
        <w:pStyle w:val="ListParagraph"/>
        <w:numPr>
          <w:ilvl w:val="0"/>
          <w:numId w:val="42"/>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820" w:name="_Toc528157519"/>
      <w:r>
        <w:t>Conformance Clause 2: SARIF resource file</w:t>
      </w:r>
      <w:bookmarkEnd w:id="820"/>
    </w:p>
    <w:p w14:paraId="2BD1E793" w14:textId="77777777" w:rsidR="00105CCB" w:rsidRDefault="00105CCB" w:rsidP="00105CCB">
      <w:r>
        <w:t>A text file satisfies the “SARIF resource file” conformance profile if:</w:t>
      </w:r>
    </w:p>
    <w:p w14:paraId="2EADB205" w14:textId="0B3E3917" w:rsidR="00105CCB" w:rsidRDefault="00105CCB" w:rsidP="000F4EDF">
      <w:pPr>
        <w:pStyle w:val="ListParagraph"/>
        <w:numPr>
          <w:ilvl w:val="0"/>
          <w:numId w:val="42"/>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0F4EDF">
      <w:pPr>
        <w:pStyle w:val="ListParagraph"/>
        <w:numPr>
          <w:ilvl w:val="0"/>
          <w:numId w:val="42"/>
        </w:numPr>
      </w:pPr>
      <w:r>
        <w:t xml:space="preserve">It contains only those elements defined in </w:t>
      </w:r>
      <w:bookmarkStart w:id="821" w:name="_Hlk507945868"/>
      <w:r>
        <w:t>§</w:t>
      </w:r>
      <w:r>
        <w:fldChar w:fldCharType="begin"/>
      </w:r>
      <w:r>
        <w:instrText xml:space="preserve"> REF _Ref508811723 \r \h </w:instrText>
      </w:r>
      <w:r>
        <w:fldChar w:fldCharType="separate"/>
      </w:r>
      <w:r w:rsidR="00CE3B9C">
        <w:t>3.10.6.5</w:t>
      </w:r>
      <w:r>
        <w:fldChar w:fldCharType="end"/>
      </w:r>
      <w:r>
        <w:t>.</w:t>
      </w:r>
      <w:bookmarkEnd w:id="821"/>
    </w:p>
    <w:p w14:paraId="2010E9D3" w14:textId="2823AD0E" w:rsidR="00105CCB" w:rsidRPr="00647D3C" w:rsidRDefault="00105CCB" w:rsidP="000F4EDF">
      <w:pPr>
        <w:pStyle w:val="ListParagraph"/>
        <w:numPr>
          <w:ilvl w:val="0"/>
          <w:numId w:val="42"/>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822" w:name="_Toc528157520"/>
      <w:r>
        <w:t xml:space="preserve">Conformance Clause </w:t>
      </w:r>
      <w:r w:rsidR="00105CCB">
        <w:t>3</w:t>
      </w:r>
      <w:r>
        <w:t>: SARIF producer</w:t>
      </w:r>
      <w:bookmarkEnd w:id="822"/>
    </w:p>
    <w:p w14:paraId="350705EC" w14:textId="77777777" w:rsidR="0018481C" w:rsidRDefault="0018481C" w:rsidP="0018481C">
      <w:r>
        <w:t>A program satisfies the “SARIF producer” conformance profile if:</w:t>
      </w:r>
    </w:p>
    <w:p w14:paraId="697B080C" w14:textId="13438BEC" w:rsidR="0018481C" w:rsidRDefault="0018481C" w:rsidP="000F4EDF">
      <w:pPr>
        <w:pStyle w:val="ListParagraph"/>
        <w:numPr>
          <w:ilvl w:val="0"/>
          <w:numId w:val="43"/>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0F4EDF">
      <w:pPr>
        <w:pStyle w:val="ListParagraph"/>
        <w:numPr>
          <w:ilvl w:val="0"/>
          <w:numId w:val="43"/>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3" w:name="_Toc528157521"/>
      <w:r>
        <w:lastRenderedPageBreak/>
        <w:t xml:space="preserve">Conformance Clause </w:t>
      </w:r>
      <w:r w:rsidR="00105CCB">
        <w:t>4</w:t>
      </w:r>
      <w:r>
        <w:t>: Direct producer</w:t>
      </w:r>
      <w:bookmarkEnd w:id="82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0F4EDF">
      <w:pPr>
        <w:pStyle w:val="ListParagraph"/>
        <w:numPr>
          <w:ilvl w:val="0"/>
          <w:numId w:val="37"/>
        </w:numPr>
      </w:pPr>
      <w:r>
        <w:t>It</w:t>
      </w:r>
      <w:r w:rsidR="0018481C">
        <w:t xml:space="preserve"> satisfies the “SARIF producer” conformance profile</w:t>
      </w:r>
      <w:r>
        <w:t>.</w:t>
      </w:r>
    </w:p>
    <w:p w14:paraId="1B2851C8" w14:textId="5B86535D" w:rsidR="00376AE7" w:rsidRDefault="00376AE7" w:rsidP="000F4EDF">
      <w:pPr>
        <w:pStyle w:val="ListParagraph"/>
        <w:numPr>
          <w:ilvl w:val="0"/>
          <w:numId w:val="37"/>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0F4EDF">
      <w:pPr>
        <w:pStyle w:val="ListParagraph"/>
        <w:numPr>
          <w:ilvl w:val="0"/>
          <w:numId w:val="37"/>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24" w:name="_Toc528157522"/>
      <w:r>
        <w:t xml:space="preserve">Conformance Clause </w:t>
      </w:r>
      <w:r w:rsidR="00D06F1A">
        <w:t>5</w:t>
      </w:r>
      <w:r>
        <w:t>: Deterministic producer</w:t>
      </w:r>
      <w:bookmarkEnd w:id="82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0F4EDF">
      <w:pPr>
        <w:pStyle w:val="ListParagraph"/>
        <w:numPr>
          <w:ilvl w:val="0"/>
          <w:numId w:val="41"/>
        </w:numPr>
      </w:pPr>
      <w:r>
        <w:t>It satisfies the “Direct producer” conformance profile or the “Converter” conformance profile, as appropriate.</w:t>
      </w:r>
    </w:p>
    <w:p w14:paraId="65C8356A" w14:textId="1B71BFA5" w:rsidR="00376AE7" w:rsidRPr="00226870" w:rsidRDefault="00376AE7" w:rsidP="000F4EDF">
      <w:pPr>
        <w:pStyle w:val="ListParagraph"/>
        <w:numPr>
          <w:ilvl w:val="0"/>
          <w:numId w:val="41"/>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25" w:name="_Toc528157523"/>
      <w:r>
        <w:t>Conformance Clause 6: Converter</w:t>
      </w:r>
      <w:bookmarkEnd w:id="825"/>
    </w:p>
    <w:p w14:paraId="0E64B467" w14:textId="77777777" w:rsidR="00D06F1A" w:rsidRDefault="00D06F1A" w:rsidP="00D06F1A">
      <w:r>
        <w:t>A converter satisfies the “Converter” conformance profile if:</w:t>
      </w:r>
    </w:p>
    <w:p w14:paraId="486991E8" w14:textId="77777777" w:rsidR="00D06F1A" w:rsidRDefault="00D06F1A" w:rsidP="000F4EDF">
      <w:pPr>
        <w:pStyle w:val="ListParagraph"/>
        <w:numPr>
          <w:ilvl w:val="0"/>
          <w:numId w:val="38"/>
        </w:numPr>
      </w:pPr>
      <w:r>
        <w:t>It satisfies the “SARIF producer” conformance profile.</w:t>
      </w:r>
    </w:p>
    <w:p w14:paraId="150F5DDB" w14:textId="6FCF5338" w:rsidR="00D06F1A" w:rsidRDefault="00D06F1A" w:rsidP="000F4EDF">
      <w:pPr>
        <w:pStyle w:val="ListParagraph"/>
        <w:numPr>
          <w:ilvl w:val="0"/>
          <w:numId w:val="38"/>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0F4EDF">
      <w:pPr>
        <w:pStyle w:val="ListParagraph"/>
        <w:numPr>
          <w:ilvl w:val="0"/>
          <w:numId w:val="38"/>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826" w:name="_Toc528157524"/>
      <w:r>
        <w:t>Conformance Clause 7: SARIF post-processor</w:t>
      </w:r>
      <w:bookmarkEnd w:id="82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0F4EDF">
      <w:pPr>
        <w:pStyle w:val="ListParagraph"/>
        <w:numPr>
          <w:ilvl w:val="0"/>
          <w:numId w:val="55"/>
        </w:numPr>
      </w:pPr>
      <w:r>
        <w:t>It satisfies the “SARIF producer” conformance profile.</w:t>
      </w:r>
    </w:p>
    <w:p w14:paraId="3C7D01CC" w14:textId="3D2C2A74" w:rsidR="00D06F1A" w:rsidRPr="00D06F1A" w:rsidRDefault="00D06F1A" w:rsidP="000F4EDF">
      <w:pPr>
        <w:pStyle w:val="ListParagraph"/>
        <w:numPr>
          <w:ilvl w:val="0"/>
          <w:numId w:val="55"/>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27" w:name="_Toc528157525"/>
      <w:r>
        <w:t xml:space="preserve">Conformance Clause </w:t>
      </w:r>
      <w:r w:rsidR="00D06F1A">
        <w:t>8</w:t>
      </w:r>
      <w:r>
        <w:t xml:space="preserve">: </w:t>
      </w:r>
      <w:r w:rsidR="0018481C">
        <w:t>SARIF c</w:t>
      </w:r>
      <w:r>
        <w:t>onsumer</w:t>
      </w:r>
      <w:bookmarkEnd w:id="82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0F4EDF">
      <w:pPr>
        <w:pStyle w:val="ListParagraph"/>
        <w:numPr>
          <w:ilvl w:val="0"/>
          <w:numId w:val="39"/>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0F4EDF">
      <w:pPr>
        <w:pStyle w:val="ListParagraph"/>
        <w:numPr>
          <w:ilvl w:val="0"/>
          <w:numId w:val="39"/>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28" w:name="_Toc528157526"/>
      <w:r>
        <w:t xml:space="preserve">Conformance Clause </w:t>
      </w:r>
      <w:r w:rsidR="00D06F1A">
        <w:t>9</w:t>
      </w:r>
      <w:r>
        <w:t>: Viewer</w:t>
      </w:r>
      <w:bookmarkEnd w:id="828"/>
    </w:p>
    <w:p w14:paraId="38F985A9" w14:textId="5E4473E3" w:rsidR="00376AE7" w:rsidRDefault="00376AE7" w:rsidP="00376AE7">
      <w:r>
        <w:t>A viewer satisfies the “viewer” conformance profile if</w:t>
      </w:r>
      <w:r w:rsidR="0018481C">
        <w:t>:</w:t>
      </w:r>
    </w:p>
    <w:p w14:paraId="578970AC" w14:textId="369C074C" w:rsidR="00376AE7" w:rsidRDefault="00376AE7" w:rsidP="000F4EDF">
      <w:pPr>
        <w:pStyle w:val="ListParagraph"/>
        <w:numPr>
          <w:ilvl w:val="0"/>
          <w:numId w:val="40"/>
        </w:numPr>
      </w:pPr>
      <w:r>
        <w:t>It satisfies the “</w:t>
      </w:r>
      <w:r w:rsidR="0018481C">
        <w:t xml:space="preserve">SARIF </w:t>
      </w:r>
      <w:r>
        <w:t>consumer” conformance profile.</w:t>
      </w:r>
    </w:p>
    <w:p w14:paraId="4EB44CE0" w14:textId="2D9AE561" w:rsidR="00376AE7" w:rsidRDefault="00376AE7" w:rsidP="000F4EDF">
      <w:pPr>
        <w:pStyle w:val="ListParagraph"/>
        <w:numPr>
          <w:ilvl w:val="0"/>
          <w:numId w:val="40"/>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29" w:name="_Toc528157527"/>
      <w:bookmarkStart w:id="830" w:name="_Hlk512505065"/>
      <w:r>
        <w:t>Conformance Clause 10: Result management system</w:t>
      </w:r>
      <w:bookmarkEnd w:id="82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0F4EDF">
      <w:pPr>
        <w:pStyle w:val="ListParagraph"/>
        <w:numPr>
          <w:ilvl w:val="0"/>
          <w:numId w:val="56"/>
        </w:numPr>
      </w:pPr>
      <w:r>
        <w:t>It satisfies the “SARIF consumer” conformance profile.</w:t>
      </w:r>
    </w:p>
    <w:p w14:paraId="35532103" w14:textId="09A891D6" w:rsidR="00AE0702" w:rsidRDefault="00E8605A" w:rsidP="000F4EDF">
      <w:pPr>
        <w:pStyle w:val="ListParagraph"/>
        <w:numPr>
          <w:ilvl w:val="0"/>
          <w:numId w:val="56"/>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0"/>
    </w:p>
    <w:p w14:paraId="79E66955" w14:textId="44610F19" w:rsidR="00435405" w:rsidRDefault="00435405" w:rsidP="00435405">
      <w:pPr>
        <w:pStyle w:val="Heading2"/>
      </w:pPr>
      <w:bookmarkStart w:id="831" w:name="_Toc528157528"/>
      <w:r>
        <w:lastRenderedPageBreak/>
        <w:t>Conformance Clause 11: Engineering system</w:t>
      </w:r>
      <w:bookmarkEnd w:id="831"/>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0F4EDF">
      <w:pPr>
        <w:pStyle w:val="ListParagraph"/>
        <w:numPr>
          <w:ilvl w:val="0"/>
          <w:numId w:val="59"/>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832" w:name="AppendixAcknowledgments"/>
      <w:bookmarkStart w:id="833" w:name="_Toc85472897"/>
      <w:bookmarkStart w:id="834" w:name="_Toc287332012"/>
      <w:bookmarkStart w:id="835" w:name="_Toc528157529"/>
      <w:bookmarkStart w:id="836" w:name="_Hlk513041526"/>
      <w:bookmarkEnd w:id="832"/>
      <w:r>
        <w:lastRenderedPageBreak/>
        <w:t xml:space="preserve">(Informative) </w:t>
      </w:r>
      <w:r w:rsidR="00B80CDB">
        <w:t>Acknowl</w:t>
      </w:r>
      <w:r w:rsidR="004D0E5E">
        <w:t>e</w:t>
      </w:r>
      <w:r w:rsidR="008F61FB">
        <w:t>dg</w:t>
      </w:r>
      <w:r w:rsidR="0052099F">
        <w:t>ments</w:t>
      </w:r>
      <w:bookmarkEnd w:id="833"/>
      <w:bookmarkEnd w:id="834"/>
      <w:bookmarkEnd w:id="83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36"/>
    <w:p w14:paraId="645628E0" w14:textId="77777777" w:rsidR="00C76CAA" w:rsidRPr="00C76CAA" w:rsidRDefault="00C76CAA" w:rsidP="00C76CAA"/>
    <w:p w14:paraId="586B0BCA" w14:textId="2CB47B5E" w:rsidR="0052099F" w:rsidRDefault="002244CB" w:rsidP="008C100C">
      <w:pPr>
        <w:pStyle w:val="AppendixHeading1"/>
      </w:pPr>
      <w:bookmarkStart w:id="837" w:name="AppendixFingerprints"/>
      <w:bookmarkStart w:id="838" w:name="_Ref513039337"/>
      <w:bookmarkStart w:id="839" w:name="_Toc528157530"/>
      <w:bookmarkEnd w:id="837"/>
      <w:r>
        <w:lastRenderedPageBreak/>
        <w:t>(</w:t>
      </w:r>
      <w:r w:rsidR="00E8605A">
        <w:t>Normative</w:t>
      </w:r>
      <w:r>
        <w:t xml:space="preserve">) </w:t>
      </w:r>
      <w:r w:rsidR="00710FE0">
        <w:t>Use of fingerprints by result management systems</w:t>
      </w:r>
      <w:bookmarkEnd w:id="838"/>
      <w:bookmarkEnd w:id="83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0F4EDF">
      <w:pPr>
        <w:pStyle w:val="ListParagraph"/>
        <w:numPr>
          <w:ilvl w:val="0"/>
          <w:numId w:val="17"/>
        </w:numPr>
      </w:pPr>
      <w:r>
        <w:t>the name of the tool that produced the result.</w:t>
      </w:r>
    </w:p>
    <w:p w14:paraId="476F2F30" w14:textId="77777777" w:rsidR="002A48C0" w:rsidRDefault="002A48C0" w:rsidP="000F4EDF">
      <w:pPr>
        <w:pStyle w:val="ListParagraph"/>
        <w:numPr>
          <w:ilvl w:val="0"/>
          <w:numId w:val="17"/>
        </w:numPr>
      </w:pPr>
      <w:r>
        <w:t>the rule id.</w:t>
      </w:r>
    </w:p>
    <w:p w14:paraId="0F721C55" w14:textId="77777777" w:rsidR="002A48C0" w:rsidRDefault="002A48C0" w:rsidP="000F4EDF">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0" w:name="AppendixViewers"/>
      <w:bookmarkStart w:id="841" w:name="_Toc528157531"/>
      <w:bookmarkEnd w:id="840"/>
      <w:r>
        <w:lastRenderedPageBreak/>
        <w:t xml:space="preserve">(Informative) </w:t>
      </w:r>
      <w:r w:rsidR="00710FE0">
        <w:t xml:space="preserve">Use of SARIF by log </w:t>
      </w:r>
      <w:r w:rsidR="00AF0D84">
        <w:t xml:space="preserve">file </w:t>
      </w:r>
      <w:r w:rsidR="00710FE0">
        <w:t>viewers</w:t>
      </w:r>
      <w:bookmarkEnd w:id="84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0F4EDF">
      <w:pPr>
        <w:pStyle w:val="ListParagraph"/>
        <w:numPr>
          <w:ilvl w:val="0"/>
          <w:numId w:val="18"/>
        </w:numPr>
      </w:pPr>
      <w:r>
        <w:t>If the viewer knows the programming language, it can provide services such as syntax highlighting.</w:t>
      </w:r>
    </w:p>
    <w:p w14:paraId="28C972CD" w14:textId="7C59BD2C" w:rsidR="002A48C0" w:rsidRDefault="002A48C0" w:rsidP="000F4EDF">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2" w:name="AppendixConverters"/>
      <w:bookmarkStart w:id="843" w:name="_Toc528157532"/>
      <w:bookmarkEnd w:id="842"/>
      <w:r>
        <w:lastRenderedPageBreak/>
        <w:t xml:space="preserve">(Informative) </w:t>
      </w:r>
      <w:r w:rsidR="00710FE0">
        <w:t>Production of SARIF by converters</w:t>
      </w:r>
      <w:bookmarkEnd w:id="84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0F4EDF">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5D9015DB" w:rsidR="002A48C0" w:rsidRDefault="002A48C0" w:rsidP="000F4EDF">
      <w:pPr>
        <w:pStyle w:val="ListParagraph"/>
        <w:numPr>
          <w:ilvl w:val="0"/>
          <w:numId w:val="19"/>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0F4EDF">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844" w:name="AppendixRuleMetadata"/>
      <w:bookmarkStart w:id="845" w:name="_Toc528157533"/>
      <w:bookmarkEnd w:id="844"/>
      <w:r>
        <w:lastRenderedPageBreak/>
        <w:t xml:space="preserve">(Informative) </w:t>
      </w:r>
      <w:r w:rsidR="00710FE0">
        <w:t>Locating rule metadata</w:t>
      </w:r>
      <w:bookmarkEnd w:id="845"/>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0F4EDF">
      <w:pPr>
        <w:pStyle w:val="ListParagraph"/>
        <w:numPr>
          <w:ilvl w:val="0"/>
          <w:numId w:val="20"/>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0F4EDF">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0F4EDF">
      <w:pPr>
        <w:pStyle w:val="ListParagraph"/>
        <w:numPr>
          <w:ilvl w:val="0"/>
          <w:numId w:val="20"/>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46" w:name="AppendixDeterminism"/>
      <w:bookmarkStart w:id="847" w:name="_Toc528157534"/>
      <w:bookmarkEnd w:id="846"/>
      <w:r>
        <w:lastRenderedPageBreak/>
        <w:t xml:space="preserve">(Normative) </w:t>
      </w:r>
      <w:r w:rsidR="00710FE0">
        <w:t>Producing deterministic SARIF log files</w:t>
      </w:r>
      <w:bookmarkEnd w:id="847"/>
    </w:p>
    <w:p w14:paraId="269DCAE0" w14:textId="72CA49C1" w:rsidR="00B62028" w:rsidRDefault="00B62028" w:rsidP="00B62028">
      <w:pPr>
        <w:pStyle w:val="AppendixHeading2"/>
      </w:pPr>
      <w:bookmarkStart w:id="848" w:name="_Toc528157535"/>
      <w:r>
        <w:t>General</w:t>
      </w:r>
      <w:bookmarkEnd w:id="84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0F4EDF">
      <w:pPr>
        <w:pStyle w:val="ListParagraph"/>
        <w:numPr>
          <w:ilvl w:val="0"/>
          <w:numId w:val="21"/>
        </w:numPr>
      </w:pPr>
      <w:r>
        <w:t>Avoiding elements of the SARIF file format whose values are non-deterministic.</w:t>
      </w:r>
    </w:p>
    <w:p w14:paraId="4FA3BB14" w14:textId="77777777" w:rsidR="00B62028" w:rsidRDefault="00B62028" w:rsidP="000F4EDF">
      <w:pPr>
        <w:pStyle w:val="ListParagraph"/>
        <w:numPr>
          <w:ilvl w:val="0"/>
          <w:numId w:val="21"/>
        </w:numPr>
      </w:pPr>
      <w:r>
        <w:t>Emitting array and dictionary elements in a deterministic order.</w:t>
      </w:r>
    </w:p>
    <w:p w14:paraId="574CC4BB" w14:textId="77777777" w:rsidR="00B62028" w:rsidRDefault="00B62028" w:rsidP="000F4EDF">
      <w:pPr>
        <w:pStyle w:val="ListParagraph"/>
        <w:numPr>
          <w:ilvl w:val="0"/>
          <w:numId w:val="21"/>
        </w:numPr>
      </w:pPr>
      <w:r>
        <w:t>Avoiding absolute paths.</w:t>
      </w:r>
    </w:p>
    <w:p w14:paraId="557C6A0C" w14:textId="37242B4D" w:rsidR="00B62028" w:rsidRPr="00B62028" w:rsidRDefault="00B62028" w:rsidP="000F4EDF">
      <w:pPr>
        <w:pStyle w:val="ListParagraph"/>
        <w:numPr>
          <w:ilvl w:val="0"/>
          <w:numId w:val="21"/>
        </w:numPr>
      </w:pPr>
      <w:r>
        <w:t>Handling baseline information</w:t>
      </w:r>
    </w:p>
    <w:p w14:paraId="21C843E5" w14:textId="24C0B5E8" w:rsidR="00B62028" w:rsidRDefault="00B62028" w:rsidP="00B62028">
      <w:pPr>
        <w:pStyle w:val="AppendixHeading2"/>
      </w:pPr>
      <w:bookmarkStart w:id="849" w:name="_Ref513042258"/>
      <w:bookmarkStart w:id="850" w:name="_Toc528157536"/>
      <w:r>
        <w:t>Non-deterministic file format elements</w:t>
      </w:r>
      <w:bookmarkEnd w:id="849"/>
      <w:bookmarkEnd w:id="85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0F4EDF">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0F4EDF">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0F4EDF">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0F4EDF">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0F4EDF">
      <w:pPr>
        <w:pStyle w:val="ListParagraph"/>
        <w:numPr>
          <w:ilvl w:val="0"/>
          <w:numId w:val="22"/>
        </w:numPr>
        <w:rPr>
          <w:rStyle w:val="CODEtemp"/>
        </w:rPr>
      </w:pPr>
      <w:r w:rsidRPr="00B62028">
        <w:rPr>
          <w:rStyle w:val="CODEtemp"/>
        </w:rPr>
        <w:t>invocation.account</w:t>
      </w:r>
    </w:p>
    <w:p w14:paraId="0E552812" w14:textId="77777777" w:rsidR="00B62028" w:rsidRDefault="00B62028" w:rsidP="000F4EDF">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0F4EDF">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0F4EDF">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0F4EDF">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0F4EDF">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0F4EDF">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0F4EDF">
      <w:pPr>
        <w:pStyle w:val="ListParagraph"/>
        <w:numPr>
          <w:ilvl w:val="0"/>
          <w:numId w:val="22"/>
        </w:numPr>
        <w:rPr>
          <w:rStyle w:val="CODEtemp"/>
        </w:rPr>
      </w:pPr>
      <w:r w:rsidRPr="00B62028">
        <w:rPr>
          <w:rStyle w:val="CODEtemp"/>
        </w:rPr>
        <w:t>notification.threadId</w:t>
      </w:r>
    </w:p>
    <w:p w14:paraId="0771D70D" w14:textId="22DCCF9A" w:rsidR="00B62028" w:rsidRDefault="00B62028" w:rsidP="000F4EDF">
      <w:pPr>
        <w:pStyle w:val="ListParagraph"/>
        <w:numPr>
          <w:ilvl w:val="0"/>
          <w:numId w:val="22"/>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0F4EDF">
      <w:pPr>
        <w:pStyle w:val="ListParagraph"/>
        <w:numPr>
          <w:ilvl w:val="0"/>
          <w:numId w:val="22"/>
        </w:numPr>
        <w:rPr>
          <w:rStyle w:val="CODEtemp"/>
        </w:rPr>
      </w:pPr>
      <w:r>
        <w:rPr>
          <w:rStyle w:val="CODEtemp"/>
        </w:rPr>
        <w:t>result.instanceGuid</w:t>
      </w:r>
    </w:p>
    <w:p w14:paraId="0824794C" w14:textId="5BF228F2" w:rsidR="008B6DA3" w:rsidRDefault="008B6DA3" w:rsidP="000F4EDF">
      <w:pPr>
        <w:pStyle w:val="ListParagraph"/>
        <w:numPr>
          <w:ilvl w:val="0"/>
          <w:numId w:val="22"/>
        </w:numPr>
        <w:rPr>
          <w:rStyle w:val="CODEtemp"/>
        </w:rPr>
      </w:pPr>
      <w:r>
        <w:rPr>
          <w:rStyle w:val="CODEtemp"/>
        </w:rPr>
        <w:lastRenderedPageBreak/>
        <w:t>run.id.instanceId</w:t>
      </w:r>
    </w:p>
    <w:p w14:paraId="3553CBEA" w14:textId="6F14E979" w:rsidR="00B62028" w:rsidRDefault="00B62028" w:rsidP="000F4EDF">
      <w:pPr>
        <w:pStyle w:val="ListParagraph"/>
        <w:numPr>
          <w:ilvl w:val="0"/>
          <w:numId w:val="22"/>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0F4EDF">
      <w:pPr>
        <w:pStyle w:val="ListParagraph"/>
        <w:numPr>
          <w:ilvl w:val="0"/>
          <w:numId w:val="22"/>
        </w:numPr>
        <w:rPr>
          <w:rStyle w:val="CODEtemp"/>
        </w:rPr>
      </w:pPr>
      <w:r>
        <w:rPr>
          <w:rStyle w:val="CODEtemp"/>
        </w:rPr>
        <w:t>run.aggregateIds[i].instanceId</w:t>
      </w:r>
    </w:p>
    <w:p w14:paraId="4B32E41F" w14:textId="7F0CD8AE" w:rsidR="008B6DA3" w:rsidRDefault="008B6DA3" w:rsidP="000F4EDF">
      <w:pPr>
        <w:pStyle w:val="ListParagraph"/>
        <w:numPr>
          <w:ilvl w:val="0"/>
          <w:numId w:val="22"/>
        </w:numPr>
        <w:rPr>
          <w:rStyle w:val="CODEtemp"/>
        </w:rPr>
      </w:pPr>
      <w:r>
        <w:rPr>
          <w:rStyle w:val="CODEtemp"/>
        </w:rPr>
        <w:t>run.aggregateIds[i].instanceGuid</w:t>
      </w:r>
    </w:p>
    <w:p w14:paraId="479C0B48" w14:textId="631E0DAA" w:rsidR="00B62028" w:rsidRDefault="00B62028" w:rsidP="000F4EDF">
      <w:pPr>
        <w:pStyle w:val="ListParagraph"/>
        <w:numPr>
          <w:ilvl w:val="0"/>
          <w:numId w:val="22"/>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0F4EDF">
      <w:pPr>
        <w:pStyle w:val="ListParagraph"/>
        <w:numPr>
          <w:ilvl w:val="0"/>
          <w:numId w:val="22"/>
        </w:numPr>
        <w:rPr>
          <w:rStyle w:val="CODEtemp"/>
        </w:rPr>
      </w:pPr>
      <w:r>
        <w:rPr>
          <w:rStyle w:val="CODEtemp"/>
        </w:rPr>
        <w:t>run.originalUriBaseIds</w:t>
      </w:r>
    </w:p>
    <w:p w14:paraId="4869A697" w14:textId="77777777" w:rsidR="00B62028" w:rsidRPr="00B62028" w:rsidRDefault="00B62028" w:rsidP="000F4EDF">
      <w:pPr>
        <w:pStyle w:val="ListParagraph"/>
        <w:numPr>
          <w:ilvl w:val="0"/>
          <w:numId w:val="22"/>
        </w:numPr>
        <w:rPr>
          <w:rStyle w:val="CODEtemp"/>
        </w:rPr>
      </w:pPr>
      <w:r w:rsidRPr="00B62028">
        <w:rPr>
          <w:rStyle w:val="CODEtemp"/>
        </w:rPr>
        <w:t>stackFrame.threadId</w:t>
      </w:r>
    </w:p>
    <w:p w14:paraId="1828DC1B" w14:textId="77777777" w:rsidR="00B62028" w:rsidRDefault="00B62028" w:rsidP="000F4EDF">
      <w:pPr>
        <w:pStyle w:val="ListParagraph"/>
        <w:numPr>
          <w:ilvl w:val="0"/>
          <w:numId w:val="22"/>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0F4EDF">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851" w:name="_Toc528157537"/>
      <w:r>
        <w:t>Array and dictionary element ordering</w:t>
      </w:r>
      <w:bookmarkEnd w:id="85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2" w:name="_Ref513042289"/>
      <w:bookmarkStart w:id="853" w:name="_Toc528157538"/>
      <w:r>
        <w:t>Absolute paths</w:t>
      </w:r>
      <w:bookmarkEnd w:id="852"/>
      <w:bookmarkEnd w:id="85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0F4EDF">
      <w:pPr>
        <w:pStyle w:val="ListParagraph"/>
        <w:numPr>
          <w:ilvl w:val="0"/>
          <w:numId w:val="23"/>
        </w:numPr>
      </w:pPr>
      <w:r>
        <w:t>Different build machines might be configured to use different source directories.</w:t>
      </w:r>
    </w:p>
    <w:p w14:paraId="3F6923FF" w14:textId="77777777" w:rsidR="00D44AFA" w:rsidRDefault="00D44AFA" w:rsidP="000F4EDF">
      <w:pPr>
        <w:pStyle w:val="ListParagraph"/>
        <w:numPr>
          <w:ilvl w:val="0"/>
          <w:numId w:val="23"/>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54" w:name="_Toc528157539"/>
      <w:r>
        <w:t>Compensating for non-deterministic output</w:t>
      </w:r>
      <w:bookmarkEnd w:id="8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0F4EDF">
      <w:pPr>
        <w:pStyle w:val="ListParagraph"/>
        <w:numPr>
          <w:ilvl w:val="0"/>
          <w:numId w:val="24"/>
        </w:numPr>
      </w:pPr>
      <w:r>
        <w:t>Log equality is determined by a simple comparison of file contents, or by comparing file hashes.</w:t>
      </w:r>
    </w:p>
    <w:p w14:paraId="08801204" w14:textId="77777777" w:rsidR="00D44AFA" w:rsidRDefault="00D44AFA" w:rsidP="000F4EDF">
      <w:pPr>
        <w:pStyle w:val="ListParagraph"/>
        <w:numPr>
          <w:ilvl w:val="0"/>
          <w:numId w:val="24"/>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55" w:name="_Toc528157540"/>
      <w:r>
        <w:lastRenderedPageBreak/>
        <w:t>Interaction between determinism and baselining</w:t>
      </w:r>
      <w:bookmarkEnd w:id="8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56" w:name="AppendixFixes"/>
      <w:bookmarkStart w:id="857" w:name="_Toc528157541"/>
      <w:bookmarkEnd w:id="856"/>
      <w:r>
        <w:lastRenderedPageBreak/>
        <w:t xml:space="preserve">(Informative) </w:t>
      </w:r>
      <w:r w:rsidR="00710FE0">
        <w:t>Guidance on fixes</w:t>
      </w:r>
      <w:bookmarkEnd w:id="85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0F4EDF">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0F4EDF">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0F4EDF">
      <w:pPr>
        <w:pStyle w:val="ListParagraph"/>
        <w:numPr>
          <w:ilvl w:val="0"/>
          <w:numId w:val="26"/>
        </w:numPr>
      </w:pPr>
      <w:r>
        <w:t>As a single replacement:</w:t>
      </w:r>
    </w:p>
    <w:p w14:paraId="19630118" w14:textId="77777777" w:rsidR="004008DF" w:rsidRDefault="004008DF" w:rsidP="000F4EDF">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0F4EDF">
      <w:pPr>
        <w:pStyle w:val="ListParagraph"/>
        <w:numPr>
          <w:ilvl w:val="0"/>
          <w:numId w:val="26"/>
        </w:numPr>
      </w:pPr>
      <w:r>
        <w:t>As a sequence of two replacements:</w:t>
      </w:r>
    </w:p>
    <w:p w14:paraId="3B2E5BE7" w14:textId="77777777" w:rsidR="004008DF" w:rsidRDefault="004008DF" w:rsidP="000F4EDF">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0F4EDF">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0F4EDF">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58" w:name="_Toc528157542"/>
      <w:r>
        <w:lastRenderedPageBreak/>
        <w:t>(Informative) Diagnosing results in generated files</w:t>
      </w:r>
      <w:bookmarkEnd w:id="85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0F4EDF">
      <w:pPr>
        <w:pStyle w:val="ListParagraph"/>
        <w:numPr>
          <w:ilvl w:val="0"/>
          <w:numId w:val="28"/>
        </w:numPr>
      </w:pPr>
      <w:r>
        <w:t>The file might not available to the engineer who diagnoses the result (for example, the engineer might not have a build environment).</w:t>
      </w:r>
    </w:p>
    <w:p w14:paraId="30208245" w14:textId="77777777" w:rsidR="00830F21" w:rsidRDefault="00830F21" w:rsidP="000F4EDF">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0F4EDF">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0F4EDF">
      <w:pPr>
        <w:pStyle w:val="ListParagraph"/>
        <w:numPr>
          <w:ilvl w:val="0"/>
          <w:numId w:val="54"/>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0F4EDF">
      <w:pPr>
        <w:pStyle w:val="ListParagraph"/>
        <w:numPr>
          <w:ilvl w:val="0"/>
          <w:numId w:val="54"/>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59" w:name="AppendixExamples"/>
      <w:bookmarkStart w:id="860" w:name="_Toc528157543"/>
      <w:bookmarkEnd w:id="859"/>
      <w:r>
        <w:lastRenderedPageBreak/>
        <w:t xml:space="preserve">(Informative) </w:t>
      </w:r>
      <w:r w:rsidR="00710FE0">
        <w:t>Examples</w:t>
      </w:r>
      <w:bookmarkEnd w:id="86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1" w:name="_Toc528157544"/>
      <w:r>
        <w:t xml:space="preserve">Minimal valid SARIF </w:t>
      </w:r>
      <w:r w:rsidR="00EA1C84">
        <w:t>log file</w:t>
      </w:r>
      <w:bookmarkEnd w:id="86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2" w:name="_Toc528157545"/>
      <w:r w:rsidRPr="00745595">
        <w:t xml:space="preserve">Minimal recommended SARIF </w:t>
      </w:r>
      <w:r w:rsidR="00EA1C84">
        <w:t xml:space="preserve">log </w:t>
      </w:r>
      <w:r w:rsidRPr="00745595">
        <w:t>file with source information</w:t>
      </w:r>
      <w:bookmarkEnd w:id="86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0F4EDF">
      <w:pPr>
        <w:pStyle w:val="ListParagraph"/>
        <w:numPr>
          <w:ilvl w:val="0"/>
          <w:numId w:val="29"/>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0F4EDF">
      <w:pPr>
        <w:pStyle w:val="ListParagraph"/>
        <w:numPr>
          <w:ilvl w:val="0"/>
          <w:numId w:val="29"/>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63" w:name="_Toc528157546"/>
      <w:r w:rsidRPr="001D7651">
        <w:t xml:space="preserve">Minimal recommended SARIF </w:t>
      </w:r>
      <w:r w:rsidR="00EA1C84">
        <w:t xml:space="preserve">log </w:t>
      </w:r>
      <w:r w:rsidRPr="001D7651">
        <w:t>file without source information</w:t>
      </w:r>
      <w:bookmarkEnd w:id="863"/>
    </w:p>
    <w:p w14:paraId="0C8A9C7D" w14:textId="6794C44A" w:rsidR="001D7651" w:rsidRDefault="001D7651" w:rsidP="001D7651">
      <w:r w:rsidRPr="001D7651">
        <w:t>This is a minimal recommended SARIF file for the case where</w:t>
      </w:r>
    </w:p>
    <w:p w14:paraId="1B15DF0E" w14:textId="7F95293E" w:rsidR="001D7651" w:rsidRDefault="001D7651" w:rsidP="000F4EDF">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0F4EDF">
      <w:pPr>
        <w:pStyle w:val="ListParagraph"/>
        <w:numPr>
          <w:ilvl w:val="0"/>
          <w:numId w:val="30"/>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64" w:name="_Toc528157547"/>
      <w:r w:rsidRPr="001D7651">
        <w:t xml:space="preserve">SARIF </w:t>
      </w:r>
      <w:r w:rsidR="00D71A1D">
        <w:t xml:space="preserve">resource </w:t>
      </w:r>
      <w:r w:rsidRPr="001D7651">
        <w:t xml:space="preserve">file </w:t>
      </w:r>
      <w:r w:rsidR="00D71A1D">
        <w:t>with</w:t>
      </w:r>
      <w:r w:rsidRPr="001D7651">
        <w:t xml:space="preserve"> rule metadata</w:t>
      </w:r>
      <w:bookmarkEnd w:id="864"/>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65" w:name="_Toc528157548"/>
      <w:r>
        <w:t>Comprehensive SARIF file</w:t>
      </w:r>
      <w:bookmarkEnd w:id="86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100AFA3"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27E018EA" w14:textId="77777777" w:rsidR="006565CA" w:rsidRDefault="006565CA" w:rsidP="006565CA">
      <w:pPr>
        <w:pStyle w:val="Codesmall"/>
        <w:rPr>
          <w:ins w:id="866" w:author="Laurence Golding" w:date="2018-11-10T14:30:00Z"/>
        </w:rPr>
      </w:pPr>
      <w:ins w:id="867" w:author="Laurence Golding" w:date="2018-11-10T14:30:00Z">
        <w:r>
          <w:t xml:space="preserve">          "suppressionReasons": [ "falsePositive", "deprecated" ],</w:t>
        </w:r>
      </w:ins>
    </w:p>
    <w:p w14:paraId="2B735ADB" w14:textId="77777777" w:rsidR="006565CA" w:rsidRDefault="006565CA" w:rsidP="006565CA">
      <w:pPr>
        <w:pStyle w:val="Codesmall"/>
        <w:rPr>
          <w:ins w:id="868" w:author="Laurence Golding" w:date="2018-11-10T14:29:00Z"/>
        </w:rPr>
      </w:pPr>
      <w:ins w:id="869" w:author="Laurence Golding" w:date="2018-11-10T14:29:00Z">
        <w:r>
          <w:t xml:space="preserve">          "useful": false,</w:t>
        </w:r>
      </w:ins>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lastRenderedPageBreak/>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lastRenderedPageBreak/>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lastRenderedPageBreak/>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lastRenderedPageBreak/>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0" w:name="AppendixRevisionHistory"/>
      <w:bookmarkStart w:id="871" w:name="_Toc85472898"/>
      <w:bookmarkStart w:id="872" w:name="_Toc287332014"/>
      <w:bookmarkStart w:id="873" w:name="_Toc528157549"/>
      <w:bookmarkEnd w:id="870"/>
      <w:r>
        <w:lastRenderedPageBreak/>
        <w:t xml:space="preserve">(Informative) </w:t>
      </w:r>
      <w:r w:rsidR="00A05FDF">
        <w:t>Revision History</w:t>
      </w:r>
      <w:bookmarkEnd w:id="871"/>
      <w:bookmarkEnd w:id="872"/>
      <w:bookmarkEnd w:id="8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52" w:history="1">
              <w:r w:rsidRPr="008A57C9">
                <w:rPr>
                  <w:rStyle w:val="Hyperlink"/>
                </w:rPr>
                <w:t>#189</w:t>
              </w:r>
            </w:hyperlink>
            <w:r w:rsidR="003976E0">
              <w:t xml:space="preserve"> and </w:t>
            </w:r>
            <w:hyperlink r:id="rId153"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9" w:author="Laurence Golding" w:date="2018-11-10T13:38:00Z" w:initials="LG">
    <w:p w14:paraId="1E45FB39" w14:textId="77777777" w:rsidR="006565CA" w:rsidRDefault="006565CA" w:rsidP="006565CA">
      <w:pPr>
        <w:pStyle w:val="CommentText"/>
      </w:pPr>
      <w:r>
        <w:rPr>
          <w:rStyle w:val="CommentReference"/>
        </w:rPr>
        <w:annotationRef/>
      </w:r>
      <w:r>
        <w:t xml:space="preserve">We either have to make an enumeration with values </w:t>
      </w:r>
      <w:r w:rsidRPr="0081566A">
        <w:rPr>
          <w:rStyle w:val="CODEtemp"/>
        </w:rPr>
        <w:t>"useful"</w:t>
      </w:r>
      <w:r>
        <w:t xml:space="preserve">, </w:t>
      </w:r>
      <w:r w:rsidRPr="0081566A">
        <w:rPr>
          <w:rStyle w:val="CODEtemp"/>
        </w:rPr>
        <w:t>"notUseful"</w:t>
      </w:r>
      <w:r>
        <w:t xml:space="preserve">, and </w:t>
      </w:r>
      <w:r w:rsidRPr="0081566A">
        <w:rPr>
          <w:rStyle w:val="CODEtemp"/>
        </w:rPr>
        <w:t>"unknown"</w:t>
      </w:r>
      <w:r>
        <w:t>, or we have to bite the bullet and enhance code gen to be able to emit nullables. Then this would be the only explicitly nullable property in the spec (except I know Jim feels that we should use them more widely).</w:t>
      </w:r>
    </w:p>
  </w:comment>
  <w:comment w:id="486" w:author="Laurence Golding" w:date="2018-11-10T13:40:00Z" w:initials="LG">
    <w:p w14:paraId="7DC3787E" w14:textId="77777777" w:rsidR="006565CA" w:rsidRDefault="006565CA" w:rsidP="006565CA">
      <w:pPr>
        <w:pStyle w:val="CommentText"/>
      </w:pPr>
      <w:r>
        <w:rPr>
          <w:rStyle w:val="CommentReference"/>
        </w:rPr>
        <w:annotationRef/>
      </w:r>
      <w:r>
        <w:t xml:space="preserve">Now writing this, I wonder if what we really want is a pair of intege properties, </w:t>
      </w:r>
      <w:r w:rsidRPr="002503DF">
        <w:rPr>
          <w:rStyle w:val="CODEtemp"/>
        </w:rPr>
        <w:t>usefulVotes</w:t>
      </w:r>
      <w:r>
        <w:t xml:space="preserve"> and notUsefulVotes, each defaulting to 0. That has three nice properties: (1) it provides more information to a machine learning system, (2) the defaults are obvious, and (3) it doesn’t force us into “nullable” 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5FB39" w15:done="0"/>
  <w15:commentEx w15:paraId="7DC378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5FB39" w16cid:durableId="1F915DEF"/>
  <w16cid:commentId w16cid:paraId="7DC3787E" w16cid:durableId="1F915E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0B1A7" w14:textId="77777777" w:rsidR="001141CF" w:rsidRDefault="001141CF" w:rsidP="008C100C">
      <w:r>
        <w:separator/>
      </w:r>
    </w:p>
    <w:p w14:paraId="562C0B30" w14:textId="77777777" w:rsidR="001141CF" w:rsidRDefault="001141CF" w:rsidP="008C100C"/>
    <w:p w14:paraId="72B62120" w14:textId="77777777" w:rsidR="001141CF" w:rsidRDefault="001141CF" w:rsidP="008C100C"/>
    <w:p w14:paraId="5021D005" w14:textId="77777777" w:rsidR="001141CF" w:rsidRDefault="001141CF" w:rsidP="008C100C"/>
    <w:p w14:paraId="3C363259" w14:textId="77777777" w:rsidR="001141CF" w:rsidRDefault="001141CF" w:rsidP="008C100C"/>
    <w:p w14:paraId="063654B5" w14:textId="77777777" w:rsidR="001141CF" w:rsidRDefault="001141CF" w:rsidP="008C100C"/>
    <w:p w14:paraId="6D5C4518" w14:textId="77777777" w:rsidR="001141CF" w:rsidRDefault="001141CF" w:rsidP="008C100C"/>
  </w:endnote>
  <w:endnote w:type="continuationSeparator" w:id="0">
    <w:p w14:paraId="5D307FA8" w14:textId="77777777" w:rsidR="001141CF" w:rsidRDefault="001141CF" w:rsidP="008C100C">
      <w:r>
        <w:continuationSeparator/>
      </w:r>
    </w:p>
    <w:p w14:paraId="289E36AF" w14:textId="77777777" w:rsidR="001141CF" w:rsidRDefault="001141CF" w:rsidP="008C100C"/>
    <w:p w14:paraId="58A4AB91" w14:textId="77777777" w:rsidR="001141CF" w:rsidRDefault="001141CF" w:rsidP="008C100C"/>
    <w:p w14:paraId="4056CB44" w14:textId="77777777" w:rsidR="001141CF" w:rsidRDefault="001141CF" w:rsidP="008C100C"/>
    <w:p w14:paraId="5CC0D7A1" w14:textId="77777777" w:rsidR="001141CF" w:rsidRDefault="001141CF" w:rsidP="008C100C"/>
    <w:p w14:paraId="6D1D12DA" w14:textId="77777777" w:rsidR="001141CF" w:rsidRDefault="001141CF" w:rsidP="008C100C"/>
    <w:p w14:paraId="0F692D75" w14:textId="77777777" w:rsidR="001141CF" w:rsidRDefault="001141C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A81B6" w14:textId="77777777" w:rsidR="001141CF" w:rsidRDefault="001141CF" w:rsidP="008C100C">
      <w:r>
        <w:separator/>
      </w:r>
    </w:p>
    <w:p w14:paraId="630F1B86" w14:textId="77777777" w:rsidR="001141CF" w:rsidRDefault="001141CF" w:rsidP="008C100C"/>
  </w:footnote>
  <w:footnote w:type="continuationSeparator" w:id="0">
    <w:p w14:paraId="715DCDA0" w14:textId="77777777" w:rsidR="001141CF" w:rsidRDefault="001141CF" w:rsidP="008C100C">
      <w:r>
        <w:continuationSeparator/>
      </w:r>
    </w:p>
    <w:p w14:paraId="36A6671D" w14:textId="77777777" w:rsidR="001141CF" w:rsidRDefault="001141C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E32C1"/>
    <w:multiLevelType w:val="multilevel"/>
    <w:tmpl w:val="CA56C6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3E6810"/>
    <w:multiLevelType w:val="hybridMultilevel"/>
    <w:tmpl w:val="FE06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3B7F0B"/>
    <w:multiLevelType w:val="hybridMultilevel"/>
    <w:tmpl w:val="415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3"/>
  </w:num>
  <w:num w:numId="3">
    <w:abstractNumId w:val="53"/>
  </w:num>
  <w:num w:numId="4">
    <w:abstractNumId w:val="0"/>
  </w:num>
  <w:num w:numId="5">
    <w:abstractNumId w:val="61"/>
  </w:num>
  <w:num w:numId="6">
    <w:abstractNumId w:val="28"/>
  </w:num>
  <w:num w:numId="7">
    <w:abstractNumId w:val="49"/>
  </w:num>
  <w:num w:numId="8">
    <w:abstractNumId w:val="4"/>
  </w:num>
  <w:num w:numId="9">
    <w:abstractNumId w:val="56"/>
  </w:num>
  <w:num w:numId="10">
    <w:abstractNumId w:val="47"/>
  </w:num>
  <w:num w:numId="11">
    <w:abstractNumId w:val="21"/>
  </w:num>
  <w:num w:numId="12">
    <w:abstractNumId w:val="17"/>
  </w:num>
  <w:num w:numId="13">
    <w:abstractNumId w:val="67"/>
  </w:num>
  <w:num w:numId="14">
    <w:abstractNumId w:val="8"/>
  </w:num>
  <w:num w:numId="15">
    <w:abstractNumId w:val="37"/>
  </w:num>
  <w:num w:numId="16">
    <w:abstractNumId w:val="60"/>
  </w:num>
  <w:num w:numId="17">
    <w:abstractNumId w:val="30"/>
  </w:num>
  <w:num w:numId="18">
    <w:abstractNumId w:val="12"/>
  </w:num>
  <w:num w:numId="19">
    <w:abstractNumId w:val="42"/>
  </w:num>
  <w:num w:numId="20">
    <w:abstractNumId w:val="23"/>
  </w:num>
  <w:num w:numId="21">
    <w:abstractNumId w:val="16"/>
  </w:num>
  <w:num w:numId="22">
    <w:abstractNumId w:val="10"/>
  </w:num>
  <w:num w:numId="23">
    <w:abstractNumId w:val="31"/>
  </w:num>
  <w:num w:numId="24">
    <w:abstractNumId w:val="27"/>
  </w:num>
  <w:num w:numId="25">
    <w:abstractNumId w:val="66"/>
  </w:num>
  <w:num w:numId="26">
    <w:abstractNumId w:val="11"/>
  </w:num>
  <w:num w:numId="27">
    <w:abstractNumId w:val="54"/>
  </w:num>
  <w:num w:numId="28">
    <w:abstractNumId w:val="29"/>
  </w:num>
  <w:num w:numId="29">
    <w:abstractNumId w:val="25"/>
  </w:num>
  <w:num w:numId="30">
    <w:abstractNumId w:val="15"/>
  </w:num>
  <w:num w:numId="31">
    <w:abstractNumId w:val="70"/>
  </w:num>
  <w:num w:numId="32">
    <w:abstractNumId w:val="38"/>
  </w:num>
  <w:num w:numId="33">
    <w:abstractNumId w:val="9"/>
  </w:num>
  <w:num w:numId="34">
    <w:abstractNumId w:val="65"/>
  </w:num>
  <w:num w:numId="35">
    <w:abstractNumId w:val="34"/>
  </w:num>
  <w:num w:numId="36">
    <w:abstractNumId w:val="35"/>
  </w:num>
  <w:num w:numId="37">
    <w:abstractNumId w:val="52"/>
  </w:num>
  <w:num w:numId="38">
    <w:abstractNumId w:val="55"/>
  </w:num>
  <w:num w:numId="39">
    <w:abstractNumId w:val="36"/>
  </w:num>
  <w:num w:numId="40">
    <w:abstractNumId w:val="13"/>
  </w:num>
  <w:num w:numId="41">
    <w:abstractNumId w:val="2"/>
  </w:num>
  <w:num w:numId="42">
    <w:abstractNumId w:val="43"/>
  </w:num>
  <w:num w:numId="43">
    <w:abstractNumId w:val="39"/>
  </w:num>
  <w:num w:numId="44">
    <w:abstractNumId w:val="44"/>
  </w:num>
  <w:num w:numId="45">
    <w:abstractNumId w:val="18"/>
  </w:num>
  <w:num w:numId="46">
    <w:abstractNumId w:val="20"/>
  </w:num>
  <w:num w:numId="47">
    <w:abstractNumId w:val="5"/>
  </w:num>
  <w:num w:numId="48">
    <w:abstractNumId w:val="7"/>
  </w:num>
  <w:num w:numId="49">
    <w:abstractNumId w:val="69"/>
  </w:num>
  <w:num w:numId="50">
    <w:abstractNumId w:val="14"/>
  </w:num>
  <w:num w:numId="51">
    <w:abstractNumId w:val="22"/>
  </w:num>
  <w:num w:numId="52">
    <w:abstractNumId w:val="68"/>
  </w:num>
  <w:num w:numId="53">
    <w:abstractNumId w:val="33"/>
  </w:num>
  <w:num w:numId="54">
    <w:abstractNumId w:val="63"/>
  </w:num>
  <w:num w:numId="55">
    <w:abstractNumId w:val="58"/>
  </w:num>
  <w:num w:numId="56">
    <w:abstractNumId w:val="24"/>
  </w:num>
  <w:num w:numId="57">
    <w:abstractNumId w:val="32"/>
  </w:num>
  <w:num w:numId="58">
    <w:abstractNumId w:val="46"/>
  </w:num>
  <w:num w:numId="59">
    <w:abstractNumId w:val="3"/>
  </w:num>
  <w:num w:numId="60">
    <w:abstractNumId w:val="57"/>
  </w:num>
  <w:num w:numId="61">
    <w:abstractNumId w:val="45"/>
  </w:num>
  <w:num w:numId="62">
    <w:abstractNumId w:val="51"/>
  </w:num>
  <w:num w:numId="63">
    <w:abstractNumId w:val="59"/>
  </w:num>
  <w:num w:numId="64">
    <w:abstractNumId w:val="62"/>
  </w:num>
  <w:num w:numId="65">
    <w:abstractNumId w:val="48"/>
  </w:num>
  <w:num w:numId="66">
    <w:abstractNumId w:val="64"/>
  </w:num>
  <w:num w:numId="67">
    <w:abstractNumId w:val="40"/>
  </w:num>
  <w:num w:numId="68">
    <w:abstractNumId w:val="26"/>
  </w:num>
  <w:num w:numId="69">
    <w:abstractNumId w:val="19"/>
  </w:num>
  <w:num w:numId="70">
    <w:abstractNumId w:val="41"/>
  </w:num>
  <w:num w:numId="71">
    <w:abstractNumId w:val="50"/>
  </w:num>
  <w:num w:numId="72">
    <w:abstractNumId w:val="6"/>
  </w:num>
  <w:num w:numId="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4EDF"/>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1CF"/>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65CA"/>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C6CA3"/>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27"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16" Type="http://schemas.openxmlformats.org/officeDocument/2006/relationships/hyperlink" Target="https://github.com/oasis-tcs/sarif-spec/issues/136"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137" Type="http://schemas.openxmlformats.org/officeDocument/2006/relationships/hyperlink" Target="https://github.com/oasis-tcs/sarif-spec/issues/16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53" Type="http://schemas.openxmlformats.org/officeDocument/2006/relationships/hyperlink" Target="https://github.com/oasis-tcs/sarif-spec/issues/1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microsoft.com/office/2016/09/relationships/commentsIds" Target="commentsIds.xm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51" Type="http://schemas.openxmlformats.org/officeDocument/2006/relationships/hyperlink" Target="https://github.com/oasis-tcs/sarif-spec/issues/186"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8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B6E72-89AA-4D3D-94BD-A14FDF1A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18664</TotalTime>
  <Pages>149</Pages>
  <Words>62344</Words>
  <Characters>355364</Characters>
  <Application>Microsoft Office Word</Application>
  <DocSecurity>0</DocSecurity>
  <Lines>2961</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416875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953</cp:revision>
  <cp:lastPrinted>2011-08-05T16:21:00Z</cp:lastPrinted>
  <dcterms:created xsi:type="dcterms:W3CDTF">2017-08-01T19:18:00Z</dcterms:created>
  <dcterms:modified xsi:type="dcterms:W3CDTF">2018-11-10T22:35:00Z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